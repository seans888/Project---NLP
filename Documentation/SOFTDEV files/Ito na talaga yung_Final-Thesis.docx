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B6C49" w14:textId="77777777" w:rsidR="00E1053E" w:rsidRPr="00E1053E" w:rsidRDefault="00E1053E" w:rsidP="0045095D">
      <w:pPr>
        <w:spacing w:line="360" w:lineRule="auto"/>
        <w:jc w:val="center"/>
        <w:rPr>
          <w:rFonts w:ascii="Arial" w:hAnsi="Arial" w:cs="Arial"/>
          <w:b/>
          <w:sz w:val="24"/>
        </w:rPr>
      </w:pPr>
      <w:r w:rsidRPr="00E1053E">
        <w:rPr>
          <w:rFonts w:ascii="Arial" w:hAnsi="Arial" w:cs="Arial"/>
          <w:b/>
          <w:sz w:val="24"/>
        </w:rPr>
        <w:t>Cyberbullying Detection Using Support Vector Machine (SVM) Algorithm</w:t>
      </w:r>
    </w:p>
    <w:p w14:paraId="01D649D5" w14:textId="77777777" w:rsidR="00E1053E" w:rsidRPr="00E1053E" w:rsidRDefault="00E1053E" w:rsidP="007F4E22">
      <w:pPr>
        <w:spacing w:line="360" w:lineRule="auto"/>
        <w:rPr>
          <w:rFonts w:ascii="Arial" w:hAnsi="Arial" w:cs="Arial"/>
          <w:i/>
        </w:rPr>
      </w:pPr>
    </w:p>
    <w:p w14:paraId="14DB1878" w14:textId="77777777" w:rsidR="00E1053E" w:rsidRPr="00E1053E" w:rsidRDefault="00E1053E" w:rsidP="0045095D">
      <w:pPr>
        <w:spacing w:line="360" w:lineRule="auto"/>
        <w:jc w:val="center"/>
        <w:rPr>
          <w:rFonts w:ascii="Arial" w:hAnsi="Arial" w:cs="Arial"/>
        </w:rPr>
      </w:pPr>
      <w:r w:rsidRPr="00E1053E">
        <w:rPr>
          <w:rFonts w:ascii="Arial" w:hAnsi="Arial" w:cs="Arial"/>
        </w:rPr>
        <w:t>A Thesis</w:t>
      </w:r>
    </w:p>
    <w:p w14:paraId="34466DE4"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 Presented to </w:t>
      </w:r>
    </w:p>
    <w:p w14:paraId="0CF29A73"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the School of Computing and Information Technology Faculty </w:t>
      </w:r>
    </w:p>
    <w:p w14:paraId="521BE05A" w14:textId="77777777" w:rsidR="00E1053E" w:rsidRPr="00E1053E" w:rsidRDefault="00E1053E" w:rsidP="0045095D">
      <w:pPr>
        <w:spacing w:line="360" w:lineRule="auto"/>
        <w:jc w:val="center"/>
        <w:rPr>
          <w:rFonts w:ascii="Arial" w:hAnsi="Arial" w:cs="Arial"/>
        </w:rPr>
      </w:pPr>
      <w:r w:rsidRPr="00E1053E">
        <w:rPr>
          <w:rFonts w:ascii="Arial" w:hAnsi="Arial" w:cs="Arial"/>
        </w:rPr>
        <w:t>Asia Pacific College</w:t>
      </w:r>
    </w:p>
    <w:p w14:paraId="127ACDD7" w14:textId="77777777" w:rsidR="00E1053E" w:rsidRPr="00E1053E" w:rsidRDefault="00E1053E" w:rsidP="0045095D">
      <w:pPr>
        <w:spacing w:line="360" w:lineRule="auto"/>
        <w:jc w:val="center"/>
        <w:rPr>
          <w:rFonts w:ascii="Arial" w:hAnsi="Arial" w:cs="Arial"/>
        </w:rPr>
      </w:pPr>
    </w:p>
    <w:p w14:paraId="0C376F39" w14:textId="77777777" w:rsidR="00E1053E" w:rsidRPr="00E1053E" w:rsidRDefault="00E1053E" w:rsidP="0045095D">
      <w:pPr>
        <w:spacing w:line="360" w:lineRule="auto"/>
        <w:jc w:val="center"/>
        <w:rPr>
          <w:rFonts w:ascii="Arial" w:hAnsi="Arial" w:cs="Arial"/>
        </w:rPr>
      </w:pPr>
    </w:p>
    <w:p w14:paraId="45B2A770"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In Partial Fulfillment </w:t>
      </w:r>
    </w:p>
    <w:p w14:paraId="71CE4355"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of the Requirements for the Degree of </w:t>
      </w:r>
    </w:p>
    <w:p w14:paraId="10FA174E" w14:textId="77777777" w:rsidR="00E1053E" w:rsidRPr="00E1053E" w:rsidRDefault="00E1053E" w:rsidP="0045095D">
      <w:pPr>
        <w:spacing w:line="360" w:lineRule="auto"/>
        <w:jc w:val="center"/>
        <w:rPr>
          <w:rFonts w:ascii="Arial" w:hAnsi="Arial" w:cs="Arial"/>
        </w:rPr>
      </w:pPr>
      <w:r w:rsidRPr="00E1053E">
        <w:rPr>
          <w:rFonts w:ascii="Arial" w:hAnsi="Arial" w:cs="Arial"/>
        </w:rPr>
        <w:t>Bachelor of Science in Computer Science Major in Systems Software</w:t>
      </w:r>
    </w:p>
    <w:p w14:paraId="35865B67" w14:textId="77777777" w:rsidR="00E1053E" w:rsidRPr="00E1053E" w:rsidRDefault="00E1053E" w:rsidP="007F4E22">
      <w:pPr>
        <w:spacing w:line="360" w:lineRule="auto"/>
        <w:rPr>
          <w:rFonts w:ascii="Arial" w:hAnsi="Arial" w:cs="Arial"/>
        </w:rPr>
      </w:pPr>
    </w:p>
    <w:p w14:paraId="7E6D5482" w14:textId="77777777" w:rsidR="00E1053E" w:rsidRPr="00E1053E" w:rsidRDefault="00E1053E" w:rsidP="0045095D">
      <w:pPr>
        <w:spacing w:line="360" w:lineRule="auto"/>
        <w:jc w:val="center"/>
        <w:rPr>
          <w:rFonts w:ascii="Arial" w:hAnsi="Arial" w:cs="Arial"/>
        </w:rPr>
      </w:pPr>
      <w:r w:rsidRPr="00E1053E">
        <w:rPr>
          <w:rFonts w:ascii="Arial" w:hAnsi="Arial" w:cs="Arial"/>
        </w:rPr>
        <w:t>By</w:t>
      </w:r>
    </w:p>
    <w:p w14:paraId="434FF41D" w14:textId="77777777" w:rsidR="00E1053E" w:rsidRPr="00E1053E" w:rsidRDefault="00E1053E" w:rsidP="0045095D">
      <w:pPr>
        <w:spacing w:line="360" w:lineRule="auto"/>
        <w:jc w:val="center"/>
        <w:rPr>
          <w:rFonts w:ascii="Arial" w:hAnsi="Arial" w:cs="Arial"/>
        </w:rPr>
      </w:pPr>
    </w:p>
    <w:p w14:paraId="6D54E429"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Ballesteros, Faith I. </w:t>
      </w:r>
    </w:p>
    <w:p w14:paraId="6CC1DAC0" w14:textId="77777777" w:rsidR="00E1053E" w:rsidRPr="00E1053E" w:rsidRDefault="00E1053E" w:rsidP="0045095D">
      <w:pPr>
        <w:spacing w:line="360" w:lineRule="auto"/>
        <w:jc w:val="center"/>
        <w:rPr>
          <w:rFonts w:ascii="Arial" w:hAnsi="Arial" w:cs="Arial"/>
        </w:rPr>
      </w:pPr>
      <w:proofErr w:type="spellStart"/>
      <w:r w:rsidRPr="00E1053E">
        <w:rPr>
          <w:rFonts w:ascii="Arial" w:hAnsi="Arial" w:cs="Arial"/>
        </w:rPr>
        <w:t>Capuz</w:t>
      </w:r>
      <w:proofErr w:type="spellEnd"/>
      <w:r w:rsidRPr="00E1053E">
        <w:rPr>
          <w:rFonts w:ascii="Arial" w:hAnsi="Arial" w:cs="Arial"/>
        </w:rPr>
        <w:t xml:space="preserve">, Paulo Miguel S. </w:t>
      </w:r>
    </w:p>
    <w:p w14:paraId="63F1DA47"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Juarez, Jason E. </w:t>
      </w:r>
    </w:p>
    <w:p w14:paraId="504FD09A" w14:textId="77777777" w:rsidR="00E1053E" w:rsidRPr="00E1053E" w:rsidRDefault="00E1053E" w:rsidP="0045095D">
      <w:pPr>
        <w:spacing w:line="360" w:lineRule="auto"/>
        <w:jc w:val="center"/>
        <w:rPr>
          <w:rFonts w:ascii="Arial" w:hAnsi="Arial" w:cs="Arial"/>
        </w:rPr>
      </w:pPr>
      <w:r w:rsidRPr="00E1053E">
        <w:rPr>
          <w:rFonts w:ascii="Arial" w:hAnsi="Arial" w:cs="Arial"/>
        </w:rPr>
        <w:t>Mallari, Samantha G.</w:t>
      </w:r>
    </w:p>
    <w:p w14:paraId="2102729F" w14:textId="77777777" w:rsidR="00E1053E" w:rsidRPr="00E1053E" w:rsidRDefault="00E1053E" w:rsidP="0045095D">
      <w:pPr>
        <w:spacing w:line="360" w:lineRule="auto"/>
        <w:jc w:val="center"/>
        <w:rPr>
          <w:rFonts w:ascii="Arial" w:hAnsi="Arial" w:cs="Arial"/>
        </w:rPr>
      </w:pPr>
      <w:proofErr w:type="spellStart"/>
      <w:r w:rsidRPr="00E1053E">
        <w:rPr>
          <w:rFonts w:ascii="Arial" w:hAnsi="Arial" w:cs="Arial"/>
        </w:rPr>
        <w:t>Samillano</w:t>
      </w:r>
      <w:proofErr w:type="spellEnd"/>
      <w:r w:rsidRPr="00E1053E">
        <w:rPr>
          <w:rFonts w:ascii="Arial" w:hAnsi="Arial" w:cs="Arial"/>
        </w:rPr>
        <w:t xml:space="preserve">, Eva R. </w:t>
      </w:r>
    </w:p>
    <w:p w14:paraId="75F40CF5"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 </w:t>
      </w:r>
    </w:p>
    <w:p w14:paraId="2EA212FC"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Ms. Lorena </w:t>
      </w:r>
      <w:proofErr w:type="spellStart"/>
      <w:r w:rsidRPr="00E1053E">
        <w:rPr>
          <w:rFonts w:ascii="Arial" w:hAnsi="Arial" w:cs="Arial"/>
        </w:rPr>
        <w:t>Rabago</w:t>
      </w:r>
      <w:proofErr w:type="spellEnd"/>
    </w:p>
    <w:p w14:paraId="1ABF0A51" w14:textId="77777777" w:rsidR="00E1053E" w:rsidRPr="00E1053E" w:rsidRDefault="00E1053E" w:rsidP="0045095D">
      <w:pPr>
        <w:spacing w:line="360" w:lineRule="auto"/>
        <w:jc w:val="center"/>
        <w:rPr>
          <w:rFonts w:ascii="Arial" w:hAnsi="Arial" w:cs="Arial"/>
        </w:rPr>
      </w:pPr>
      <w:r w:rsidRPr="00E1053E">
        <w:rPr>
          <w:rFonts w:ascii="Arial" w:hAnsi="Arial" w:cs="Arial"/>
        </w:rPr>
        <w:t xml:space="preserve">Subject Professor </w:t>
      </w:r>
    </w:p>
    <w:p w14:paraId="2DFB84D1" w14:textId="77777777" w:rsidR="00E1053E" w:rsidRPr="00E1053E" w:rsidRDefault="00E1053E" w:rsidP="0045095D">
      <w:pPr>
        <w:spacing w:line="360" w:lineRule="auto"/>
        <w:jc w:val="center"/>
        <w:rPr>
          <w:rFonts w:ascii="Arial" w:hAnsi="Arial" w:cs="Arial"/>
        </w:rPr>
      </w:pPr>
    </w:p>
    <w:p w14:paraId="511DF707" w14:textId="620FB307" w:rsidR="00257DB5" w:rsidRDefault="00E1053E" w:rsidP="007F4E22">
      <w:pPr>
        <w:spacing w:line="360" w:lineRule="auto"/>
        <w:jc w:val="center"/>
        <w:rPr>
          <w:rFonts w:ascii="Arial" w:hAnsi="Arial" w:cs="Arial"/>
        </w:rPr>
      </w:pPr>
      <w:r w:rsidRPr="00E1053E">
        <w:rPr>
          <w:rFonts w:ascii="Arial" w:hAnsi="Arial" w:cs="Arial"/>
        </w:rPr>
        <w:t>March 30, 2017</w:t>
      </w:r>
    </w:p>
    <w:sdt>
      <w:sdtPr>
        <w:rPr>
          <w:rFonts w:ascii="Arial" w:eastAsiaTheme="minorHAnsi" w:hAnsi="Arial" w:cs="Arial"/>
          <w:color w:val="auto"/>
          <w:sz w:val="20"/>
          <w:szCs w:val="22"/>
        </w:rPr>
        <w:id w:val="-615674554"/>
        <w:docPartObj>
          <w:docPartGallery w:val="Table of Contents"/>
          <w:docPartUnique/>
        </w:docPartObj>
      </w:sdtPr>
      <w:sdtEndPr>
        <w:rPr>
          <w:rFonts w:asciiTheme="minorHAnsi" w:hAnsiTheme="minorHAnsi" w:cstheme="minorBidi"/>
          <w:b/>
          <w:bCs/>
          <w:noProof/>
          <w:sz w:val="22"/>
        </w:rPr>
      </w:sdtEndPr>
      <w:sdtContent>
        <w:p w14:paraId="17AD412C" w14:textId="5DC8AA68" w:rsidR="00257DB5" w:rsidRPr="00587A15" w:rsidRDefault="00587A15" w:rsidP="00587A15">
          <w:pPr>
            <w:pStyle w:val="TOCHeading"/>
            <w:jc w:val="center"/>
            <w:rPr>
              <w:rFonts w:ascii="Arial" w:hAnsi="Arial" w:cs="Arial"/>
              <w:b/>
              <w:color w:val="auto"/>
              <w:sz w:val="22"/>
            </w:rPr>
          </w:pPr>
          <w:r w:rsidRPr="00587A15">
            <w:rPr>
              <w:rFonts w:ascii="Arial" w:hAnsi="Arial" w:cs="Arial"/>
              <w:b/>
              <w:color w:val="auto"/>
              <w:sz w:val="22"/>
            </w:rPr>
            <w:t>Table of Contents</w:t>
          </w:r>
        </w:p>
        <w:p w14:paraId="0D322549" w14:textId="77777777" w:rsidR="00587A15" w:rsidRPr="00587A15" w:rsidRDefault="00587A15" w:rsidP="00587A15"/>
        <w:p w14:paraId="6A1B9886" w14:textId="77777777" w:rsidR="00934B13" w:rsidRPr="00934B13" w:rsidRDefault="00257DB5">
          <w:pPr>
            <w:pStyle w:val="TOC1"/>
            <w:rPr>
              <w:rFonts w:ascii="Arial" w:eastAsiaTheme="minorEastAsia" w:hAnsi="Arial" w:cs="Arial"/>
              <w:b/>
              <w:noProof/>
            </w:rPr>
          </w:pPr>
          <w:r w:rsidRPr="00587A15">
            <w:fldChar w:fldCharType="begin"/>
          </w:r>
          <w:r w:rsidRPr="00587A15">
            <w:instrText xml:space="preserve"> TOC \o "1-3" \h \z \u </w:instrText>
          </w:r>
          <w:r w:rsidRPr="00587A15">
            <w:fldChar w:fldCharType="separate"/>
          </w:r>
          <w:hyperlink w:anchor="_Toc478536402" w:history="1">
            <w:r w:rsidR="00934B13" w:rsidRPr="00934B13">
              <w:rPr>
                <w:rStyle w:val="Hyperlink"/>
                <w:rFonts w:ascii="Arial" w:hAnsi="Arial" w:cs="Arial"/>
                <w:b/>
                <w:noProof/>
              </w:rPr>
              <w:t>1.</w:t>
            </w:r>
            <w:r w:rsidR="00934B13" w:rsidRPr="00934B13">
              <w:rPr>
                <w:rFonts w:ascii="Arial" w:eastAsiaTheme="minorEastAsia" w:hAnsi="Arial" w:cs="Arial"/>
                <w:b/>
                <w:noProof/>
              </w:rPr>
              <w:tab/>
            </w:r>
            <w:r w:rsidR="00934B13" w:rsidRPr="00934B13">
              <w:rPr>
                <w:rStyle w:val="Hyperlink"/>
                <w:rFonts w:ascii="Arial" w:hAnsi="Arial" w:cs="Arial"/>
                <w:b/>
                <w:noProof/>
              </w:rPr>
              <w:t>Introduction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_Toc478536402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4</w:t>
            </w:r>
            <w:r w:rsidR="00934B13" w:rsidRPr="00934B13">
              <w:rPr>
                <w:rFonts w:ascii="Arial" w:hAnsi="Arial" w:cs="Arial"/>
                <w:b/>
                <w:noProof/>
                <w:webHidden/>
              </w:rPr>
              <w:fldChar w:fldCharType="end"/>
            </w:r>
          </w:hyperlink>
        </w:p>
        <w:p w14:paraId="3FB73AE6" w14:textId="77777777" w:rsidR="00934B13" w:rsidRPr="00934B13" w:rsidRDefault="009A1E1C">
          <w:pPr>
            <w:pStyle w:val="TOC1"/>
            <w:rPr>
              <w:rFonts w:ascii="Arial" w:eastAsiaTheme="minorEastAsia" w:hAnsi="Arial" w:cs="Arial"/>
              <w:b/>
              <w:noProof/>
            </w:rPr>
          </w:pPr>
          <w:hyperlink w:anchor="_Toc478536403" w:history="1">
            <w:r w:rsidR="00934B13" w:rsidRPr="00934B13">
              <w:rPr>
                <w:rStyle w:val="Hyperlink"/>
                <w:rFonts w:ascii="Arial" w:hAnsi="Arial" w:cs="Arial"/>
                <w:b/>
                <w:noProof/>
              </w:rPr>
              <w:t>1.1 Background of the Problem</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_Toc478536403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4</w:t>
            </w:r>
            <w:r w:rsidR="00934B13" w:rsidRPr="00934B13">
              <w:rPr>
                <w:rFonts w:ascii="Arial" w:hAnsi="Arial" w:cs="Arial"/>
                <w:b/>
                <w:noProof/>
                <w:webHidden/>
              </w:rPr>
              <w:fldChar w:fldCharType="end"/>
            </w:r>
          </w:hyperlink>
        </w:p>
        <w:p w14:paraId="735B6ACF" w14:textId="77777777" w:rsidR="00934B13" w:rsidRPr="00934B13" w:rsidRDefault="009A1E1C">
          <w:pPr>
            <w:pStyle w:val="TOC2"/>
            <w:tabs>
              <w:tab w:val="right" w:leader="dot" w:pos="9350"/>
            </w:tabs>
            <w:rPr>
              <w:rFonts w:ascii="Arial" w:eastAsiaTheme="minorEastAsia" w:hAnsi="Arial" w:cs="Arial"/>
              <w:b/>
              <w:noProof/>
            </w:rPr>
          </w:pPr>
          <w:hyperlink w:anchor="_Toc478536404" w:history="1">
            <w:r w:rsidR="00934B13" w:rsidRPr="00934B13">
              <w:rPr>
                <w:rStyle w:val="Hyperlink"/>
                <w:rFonts w:ascii="Arial" w:hAnsi="Arial" w:cs="Arial"/>
                <w:b/>
                <w:noProof/>
              </w:rPr>
              <w:t>1.2 Statement of the Problem</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_Toc478536404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5</w:t>
            </w:r>
            <w:r w:rsidR="00934B13" w:rsidRPr="00934B13">
              <w:rPr>
                <w:rFonts w:ascii="Arial" w:hAnsi="Arial" w:cs="Arial"/>
                <w:b/>
                <w:noProof/>
                <w:webHidden/>
              </w:rPr>
              <w:fldChar w:fldCharType="end"/>
            </w:r>
          </w:hyperlink>
        </w:p>
        <w:p w14:paraId="151D7E90" w14:textId="77777777" w:rsidR="00934B13" w:rsidRPr="00934B13" w:rsidRDefault="009A1E1C">
          <w:pPr>
            <w:pStyle w:val="TOC2"/>
            <w:tabs>
              <w:tab w:val="right" w:leader="dot" w:pos="9350"/>
            </w:tabs>
            <w:rPr>
              <w:rFonts w:ascii="Arial" w:eastAsiaTheme="minorEastAsia" w:hAnsi="Arial" w:cs="Arial"/>
              <w:b/>
              <w:noProof/>
            </w:rPr>
          </w:pPr>
          <w:hyperlink w:anchor="_Toc478536405" w:history="1">
            <w:r w:rsidR="00934B13" w:rsidRPr="00934B13">
              <w:rPr>
                <w:rStyle w:val="Hyperlink"/>
                <w:rFonts w:ascii="Arial" w:hAnsi="Arial" w:cs="Arial"/>
                <w:b/>
                <w:noProof/>
              </w:rPr>
              <w:t>1.3 Objectives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_Toc478536405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6</w:t>
            </w:r>
            <w:r w:rsidR="00934B13" w:rsidRPr="00934B13">
              <w:rPr>
                <w:rFonts w:ascii="Arial" w:hAnsi="Arial" w:cs="Arial"/>
                <w:b/>
                <w:noProof/>
                <w:webHidden/>
              </w:rPr>
              <w:fldChar w:fldCharType="end"/>
            </w:r>
          </w:hyperlink>
        </w:p>
        <w:p w14:paraId="278D1B6D" w14:textId="77777777" w:rsidR="00934B13" w:rsidRPr="00934B13" w:rsidRDefault="009A1E1C">
          <w:pPr>
            <w:pStyle w:val="TOC3"/>
            <w:tabs>
              <w:tab w:val="right" w:leader="dot" w:pos="9350"/>
            </w:tabs>
            <w:rPr>
              <w:rFonts w:ascii="Arial" w:eastAsiaTheme="minorEastAsia" w:hAnsi="Arial" w:cs="Arial"/>
              <w:b/>
              <w:noProof/>
            </w:rPr>
          </w:pPr>
          <w:hyperlink w:anchor="_Toc478536406" w:history="1">
            <w:r w:rsidR="00934B13" w:rsidRPr="00934B13">
              <w:rPr>
                <w:rStyle w:val="Hyperlink"/>
                <w:rFonts w:ascii="Arial" w:hAnsi="Arial" w:cs="Arial"/>
                <w:b/>
                <w:noProof/>
              </w:rPr>
              <w:t>1.3.1 Main Objective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_Toc478536406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6</w:t>
            </w:r>
            <w:r w:rsidR="00934B13" w:rsidRPr="00934B13">
              <w:rPr>
                <w:rFonts w:ascii="Arial" w:hAnsi="Arial" w:cs="Arial"/>
                <w:b/>
                <w:noProof/>
                <w:webHidden/>
              </w:rPr>
              <w:fldChar w:fldCharType="end"/>
            </w:r>
          </w:hyperlink>
        </w:p>
        <w:p w14:paraId="6B61F884" w14:textId="77777777" w:rsidR="00934B13" w:rsidRPr="00934B13" w:rsidRDefault="009A1E1C">
          <w:pPr>
            <w:pStyle w:val="TOC3"/>
            <w:tabs>
              <w:tab w:val="right" w:leader="dot" w:pos="9350"/>
            </w:tabs>
            <w:rPr>
              <w:rFonts w:ascii="Arial" w:eastAsiaTheme="minorEastAsia" w:hAnsi="Arial" w:cs="Arial"/>
              <w:b/>
              <w:noProof/>
            </w:rPr>
          </w:pPr>
          <w:hyperlink w:anchor="_Toc478536407" w:history="1">
            <w:r w:rsidR="00934B13" w:rsidRPr="00934B13">
              <w:rPr>
                <w:rStyle w:val="Hyperlink"/>
                <w:rFonts w:ascii="Arial" w:hAnsi="Arial" w:cs="Arial"/>
                <w:b/>
                <w:noProof/>
              </w:rPr>
              <w:t>1.3.2 Specific Objectives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_Toc478536407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6</w:t>
            </w:r>
            <w:r w:rsidR="00934B13" w:rsidRPr="00934B13">
              <w:rPr>
                <w:rFonts w:ascii="Arial" w:hAnsi="Arial" w:cs="Arial"/>
                <w:b/>
                <w:noProof/>
                <w:webHidden/>
              </w:rPr>
              <w:fldChar w:fldCharType="end"/>
            </w:r>
          </w:hyperlink>
        </w:p>
        <w:p w14:paraId="2887CA94" w14:textId="77777777" w:rsidR="00934B13" w:rsidRPr="00934B13" w:rsidRDefault="009A1E1C">
          <w:pPr>
            <w:pStyle w:val="TOC2"/>
            <w:tabs>
              <w:tab w:val="right" w:leader="dot" w:pos="9350"/>
            </w:tabs>
            <w:rPr>
              <w:rFonts w:ascii="Arial" w:eastAsiaTheme="minorEastAsia" w:hAnsi="Arial" w:cs="Arial"/>
              <w:b/>
              <w:noProof/>
            </w:rPr>
          </w:pPr>
          <w:hyperlink w:anchor="_Toc478536408" w:history="1">
            <w:r w:rsidR="00934B13" w:rsidRPr="00934B13">
              <w:rPr>
                <w:rStyle w:val="Hyperlink"/>
                <w:rFonts w:ascii="Arial" w:hAnsi="Arial" w:cs="Arial"/>
                <w:b/>
                <w:noProof/>
              </w:rPr>
              <w:t>1.4 Scope and Limitations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_Toc478536408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6</w:t>
            </w:r>
            <w:r w:rsidR="00934B13" w:rsidRPr="00934B13">
              <w:rPr>
                <w:rFonts w:ascii="Arial" w:hAnsi="Arial" w:cs="Arial"/>
                <w:b/>
                <w:noProof/>
                <w:webHidden/>
              </w:rPr>
              <w:fldChar w:fldCharType="end"/>
            </w:r>
          </w:hyperlink>
        </w:p>
        <w:p w14:paraId="7C735585" w14:textId="77777777" w:rsidR="00934B13" w:rsidRPr="00934B13" w:rsidRDefault="009A1E1C">
          <w:pPr>
            <w:pStyle w:val="TOC1"/>
            <w:rPr>
              <w:rFonts w:ascii="Arial" w:eastAsiaTheme="minorEastAsia" w:hAnsi="Arial" w:cs="Arial"/>
              <w:b/>
              <w:noProof/>
            </w:rPr>
          </w:pPr>
          <w:hyperlink w:anchor="_Toc478536409" w:history="1">
            <w:r w:rsidR="00934B13" w:rsidRPr="00934B13">
              <w:rPr>
                <w:rStyle w:val="Hyperlink"/>
                <w:rFonts w:ascii="Arial" w:hAnsi="Arial" w:cs="Arial"/>
                <w:b/>
                <w:noProof/>
              </w:rPr>
              <w:t>2. Review of Related Literature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_Toc478536409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10</w:t>
            </w:r>
            <w:r w:rsidR="00934B13" w:rsidRPr="00934B13">
              <w:rPr>
                <w:rFonts w:ascii="Arial" w:hAnsi="Arial" w:cs="Arial"/>
                <w:b/>
                <w:noProof/>
                <w:webHidden/>
              </w:rPr>
              <w:fldChar w:fldCharType="end"/>
            </w:r>
          </w:hyperlink>
        </w:p>
        <w:p w14:paraId="6FA4D3A3" w14:textId="77777777" w:rsidR="00934B13" w:rsidRPr="00934B13" w:rsidRDefault="009A1E1C">
          <w:pPr>
            <w:pStyle w:val="TOC2"/>
            <w:tabs>
              <w:tab w:val="right" w:leader="dot" w:pos="9350"/>
            </w:tabs>
            <w:rPr>
              <w:rFonts w:ascii="Arial" w:eastAsiaTheme="minorEastAsia" w:hAnsi="Arial" w:cs="Arial"/>
              <w:b/>
              <w:noProof/>
            </w:rPr>
          </w:pPr>
          <w:hyperlink w:anchor="_Toc478536410" w:history="1">
            <w:r w:rsidR="00934B13" w:rsidRPr="00934B13">
              <w:rPr>
                <w:rStyle w:val="Hyperlink"/>
                <w:rFonts w:ascii="Arial" w:hAnsi="Arial" w:cs="Arial"/>
                <w:b/>
                <w:noProof/>
              </w:rPr>
              <w:t>2.1 Cyberbullying Literatures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_Toc478536410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10</w:t>
            </w:r>
            <w:r w:rsidR="00934B13" w:rsidRPr="00934B13">
              <w:rPr>
                <w:rFonts w:ascii="Arial" w:hAnsi="Arial" w:cs="Arial"/>
                <w:b/>
                <w:noProof/>
                <w:webHidden/>
              </w:rPr>
              <w:fldChar w:fldCharType="end"/>
            </w:r>
          </w:hyperlink>
        </w:p>
        <w:p w14:paraId="21580C07" w14:textId="77777777" w:rsidR="00934B13" w:rsidRPr="00934B13" w:rsidRDefault="009A1E1C">
          <w:pPr>
            <w:pStyle w:val="TOC3"/>
            <w:tabs>
              <w:tab w:val="right" w:leader="dot" w:pos="9350"/>
            </w:tabs>
            <w:rPr>
              <w:rFonts w:ascii="Arial" w:eastAsiaTheme="minorEastAsia" w:hAnsi="Arial" w:cs="Arial"/>
              <w:b/>
              <w:noProof/>
            </w:rPr>
          </w:pPr>
          <w:hyperlink w:anchor="_Toc478536411" w:history="1">
            <w:r w:rsidR="00934B13" w:rsidRPr="00934B13">
              <w:rPr>
                <w:rStyle w:val="Hyperlink"/>
                <w:rFonts w:ascii="Arial" w:hAnsi="Arial" w:cs="Arial"/>
                <w:b/>
                <w:noProof/>
              </w:rPr>
              <w:t>2.1.1Social Media as its Channel and its Implications on Cyberbullying</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_Toc478536411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10</w:t>
            </w:r>
            <w:r w:rsidR="00934B13" w:rsidRPr="00934B13">
              <w:rPr>
                <w:rFonts w:ascii="Arial" w:hAnsi="Arial" w:cs="Arial"/>
                <w:b/>
                <w:noProof/>
                <w:webHidden/>
              </w:rPr>
              <w:fldChar w:fldCharType="end"/>
            </w:r>
          </w:hyperlink>
        </w:p>
        <w:p w14:paraId="49D22D1A" w14:textId="77777777" w:rsidR="00934B13" w:rsidRPr="00934B13" w:rsidRDefault="009A1E1C">
          <w:pPr>
            <w:pStyle w:val="TOC3"/>
            <w:tabs>
              <w:tab w:val="right" w:leader="dot" w:pos="9350"/>
            </w:tabs>
            <w:rPr>
              <w:rFonts w:ascii="Arial" w:eastAsiaTheme="minorEastAsia" w:hAnsi="Arial" w:cs="Arial"/>
              <w:b/>
              <w:noProof/>
            </w:rPr>
          </w:pPr>
          <w:hyperlink w:anchor="_Toc478536412" w:history="1">
            <w:r w:rsidR="00934B13" w:rsidRPr="00934B13">
              <w:rPr>
                <w:rStyle w:val="Hyperlink"/>
                <w:rFonts w:ascii="Arial" w:hAnsi="Arial" w:cs="Arial"/>
                <w:b/>
                <w:noProof/>
              </w:rPr>
              <w:t>2.2.2 Offline Consequences of Online Victimization: School Violence and Delinquency</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_Toc478536412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10</w:t>
            </w:r>
            <w:r w:rsidR="00934B13" w:rsidRPr="00934B13">
              <w:rPr>
                <w:rFonts w:ascii="Arial" w:hAnsi="Arial" w:cs="Arial"/>
                <w:b/>
                <w:noProof/>
                <w:webHidden/>
              </w:rPr>
              <w:fldChar w:fldCharType="end"/>
            </w:r>
          </w:hyperlink>
        </w:p>
        <w:p w14:paraId="1F192001" w14:textId="77777777" w:rsidR="00934B13" w:rsidRPr="00934B13" w:rsidRDefault="009A1E1C">
          <w:pPr>
            <w:pStyle w:val="TOC2"/>
            <w:tabs>
              <w:tab w:val="right" w:leader="dot" w:pos="9350"/>
            </w:tabs>
            <w:rPr>
              <w:rFonts w:ascii="Arial" w:eastAsiaTheme="minorEastAsia" w:hAnsi="Arial" w:cs="Arial"/>
              <w:b/>
              <w:noProof/>
            </w:rPr>
          </w:pPr>
          <w:hyperlink w:anchor="_Toc478536413" w:history="1">
            <w:r w:rsidR="00934B13" w:rsidRPr="00934B13">
              <w:rPr>
                <w:rStyle w:val="Hyperlink"/>
                <w:rFonts w:ascii="Arial" w:hAnsi="Arial" w:cs="Arial"/>
                <w:b/>
                <w:noProof/>
              </w:rPr>
              <w:t>2.2 Text Classification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_Toc478536413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11</w:t>
            </w:r>
            <w:r w:rsidR="00934B13" w:rsidRPr="00934B13">
              <w:rPr>
                <w:rFonts w:ascii="Arial" w:hAnsi="Arial" w:cs="Arial"/>
                <w:b/>
                <w:noProof/>
                <w:webHidden/>
              </w:rPr>
              <w:fldChar w:fldCharType="end"/>
            </w:r>
          </w:hyperlink>
        </w:p>
        <w:p w14:paraId="21ED8CDF" w14:textId="77777777" w:rsidR="00934B13" w:rsidRPr="00934B13" w:rsidRDefault="009A1E1C">
          <w:pPr>
            <w:pStyle w:val="TOC3"/>
            <w:tabs>
              <w:tab w:val="right" w:leader="dot" w:pos="9350"/>
            </w:tabs>
            <w:rPr>
              <w:rFonts w:ascii="Arial" w:eastAsiaTheme="minorEastAsia" w:hAnsi="Arial" w:cs="Arial"/>
              <w:b/>
              <w:noProof/>
            </w:rPr>
          </w:pPr>
          <w:hyperlink w:anchor="_Toc478536414" w:history="1">
            <w:r w:rsidR="00934B13" w:rsidRPr="00934B13">
              <w:rPr>
                <w:rStyle w:val="Hyperlink"/>
                <w:rFonts w:ascii="Arial" w:hAnsi="Arial" w:cs="Arial"/>
                <w:b/>
                <w:noProof/>
              </w:rPr>
              <w:t>2.2.1 Comparative Assessment of the Performance of Three WEKA Text Classifiers Applied to Arabic Text</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_Toc478536414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12</w:t>
            </w:r>
            <w:r w:rsidR="00934B13" w:rsidRPr="00934B13">
              <w:rPr>
                <w:rFonts w:ascii="Arial" w:hAnsi="Arial" w:cs="Arial"/>
                <w:b/>
                <w:noProof/>
                <w:webHidden/>
              </w:rPr>
              <w:fldChar w:fldCharType="end"/>
            </w:r>
          </w:hyperlink>
        </w:p>
        <w:p w14:paraId="31421DEE" w14:textId="77777777" w:rsidR="00934B13" w:rsidRPr="00934B13" w:rsidRDefault="009A1E1C">
          <w:pPr>
            <w:pStyle w:val="TOC3"/>
            <w:tabs>
              <w:tab w:val="right" w:leader="dot" w:pos="9350"/>
            </w:tabs>
            <w:rPr>
              <w:rFonts w:ascii="Arial" w:eastAsiaTheme="minorEastAsia" w:hAnsi="Arial" w:cs="Arial"/>
              <w:b/>
              <w:noProof/>
            </w:rPr>
          </w:pPr>
          <w:hyperlink w:anchor="_Toc478536415" w:history="1">
            <w:r w:rsidR="00934B13" w:rsidRPr="00934B13">
              <w:rPr>
                <w:rStyle w:val="Hyperlink"/>
                <w:rFonts w:ascii="Arial" w:hAnsi="Arial" w:cs="Arial"/>
                <w:b/>
                <w:noProof/>
              </w:rPr>
              <w:t>2.2.2 Machine Learning Methods for Spam Email Classification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_Toc478536415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13</w:t>
            </w:r>
            <w:r w:rsidR="00934B13" w:rsidRPr="00934B13">
              <w:rPr>
                <w:rFonts w:ascii="Arial" w:hAnsi="Arial" w:cs="Arial"/>
                <w:b/>
                <w:noProof/>
                <w:webHidden/>
              </w:rPr>
              <w:fldChar w:fldCharType="end"/>
            </w:r>
          </w:hyperlink>
        </w:p>
        <w:p w14:paraId="508301E9" w14:textId="77777777" w:rsidR="00934B13" w:rsidRPr="00934B13" w:rsidRDefault="009A1E1C">
          <w:pPr>
            <w:pStyle w:val="TOC3"/>
            <w:tabs>
              <w:tab w:val="right" w:leader="dot" w:pos="9350"/>
            </w:tabs>
            <w:rPr>
              <w:rFonts w:ascii="Arial" w:eastAsiaTheme="minorEastAsia" w:hAnsi="Arial" w:cs="Arial"/>
              <w:b/>
              <w:noProof/>
            </w:rPr>
          </w:pPr>
          <w:hyperlink w:anchor="_Toc478536416" w:history="1">
            <w:r w:rsidR="00934B13" w:rsidRPr="00934B13">
              <w:rPr>
                <w:rStyle w:val="Hyperlink"/>
                <w:rFonts w:ascii="Arial" w:hAnsi="Arial" w:cs="Arial"/>
                <w:b/>
                <w:noProof/>
              </w:rPr>
              <w:t>2.2.3 Predicting Age and Gender in Online Social Networks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_Toc478536416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14</w:t>
            </w:r>
            <w:r w:rsidR="00934B13" w:rsidRPr="00934B13">
              <w:rPr>
                <w:rFonts w:ascii="Arial" w:hAnsi="Arial" w:cs="Arial"/>
                <w:b/>
                <w:noProof/>
                <w:webHidden/>
              </w:rPr>
              <w:fldChar w:fldCharType="end"/>
            </w:r>
          </w:hyperlink>
        </w:p>
        <w:p w14:paraId="4CED284D" w14:textId="77777777" w:rsidR="00934B13" w:rsidRPr="00934B13" w:rsidRDefault="009A1E1C">
          <w:pPr>
            <w:pStyle w:val="TOC3"/>
            <w:tabs>
              <w:tab w:val="right" w:leader="dot" w:pos="9350"/>
            </w:tabs>
            <w:rPr>
              <w:rFonts w:ascii="Arial" w:eastAsiaTheme="minorEastAsia" w:hAnsi="Arial" w:cs="Arial"/>
              <w:b/>
              <w:noProof/>
            </w:rPr>
          </w:pPr>
          <w:hyperlink w:anchor="_Toc478536417" w:history="1">
            <w:r w:rsidR="00934B13" w:rsidRPr="00934B13">
              <w:rPr>
                <w:rStyle w:val="Hyperlink"/>
                <w:rFonts w:ascii="Arial" w:hAnsi="Arial" w:cs="Arial"/>
                <w:b/>
                <w:noProof/>
              </w:rPr>
              <w:t>2.2.4 Classifying Typhoon Related Tweets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_Toc478536417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16</w:t>
            </w:r>
            <w:r w:rsidR="00934B13" w:rsidRPr="00934B13">
              <w:rPr>
                <w:rFonts w:ascii="Arial" w:hAnsi="Arial" w:cs="Arial"/>
                <w:b/>
                <w:noProof/>
                <w:webHidden/>
              </w:rPr>
              <w:fldChar w:fldCharType="end"/>
            </w:r>
          </w:hyperlink>
        </w:p>
        <w:p w14:paraId="412FF7F3" w14:textId="77777777" w:rsidR="00934B13" w:rsidRPr="00934B13" w:rsidRDefault="009A1E1C">
          <w:pPr>
            <w:pStyle w:val="TOC2"/>
            <w:tabs>
              <w:tab w:val="right" w:leader="dot" w:pos="9350"/>
            </w:tabs>
            <w:rPr>
              <w:rFonts w:ascii="Arial" w:eastAsiaTheme="minorEastAsia" w:hAnsi="Arial" w:cs="Arial"/>
              <w:b/>
              <w:noProof/>
            </w:rPr>
          </w:pPr>
          <w:hyperlink w:anchor="_Toc478536418" w:history="1">
            <w:r w:rsidR="00934B13" w:rsidRPr="00934B13">
              <w:rPr>
                <w:rStyle w:val="Hyperlink"/>
                <w:rFonts w:ascii="Arial" w:hAnsi="Arial" w:cs="Arial"/>
                <w:b/>
                <w:noProof/>
              </w:rPr>
              <w:t>2.3 Cyberbullying Detection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_Toc478536418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17</w:t>
            </w:r>
            <w:r w:rsidR="00934B13" w:rsidRPr="00934B13">
              <w:rPr>
                <w:rFonts w:ascii="Arial" w:hAnsi="Arial" w:cs="Arial"/>
                <w:b/>
                <w:noProof/>
                <w:webHidden/>
              </w:rPr>
              <w:fldChar w:fldCharType="end"/>
            </w:r>
          </w:hyperlink>
        </w:p>
        <w:p w14:paraId="68480748" w14:textId="77777777" w:rsidR="00934B13" w:rsidRPr="00934B13" w:rsidRDefault="009A1E1C">
          <w:pPr>
            <w:pStyle w:val="TOC3"/>
            <w:tabs>
              <w:tab w:val="right" w:leader="dot" w:pos="9350"/>
            </w:tabs>
            <w:rPr>
              <w:rFonts w:ascii="Arial" w:eastAsiaTheme="minorEastAsia" w:hAnsi="Arial" w:cs="Arial"/>
              <w:b/>
              <w:noProof/>
            </w:rPr>
          </w:pPr>
          <w:hyperlink w:anchor="_Toc478536419" w:history="1">
            <w:r w:rsidR="00934B13" w:rsidRPr="00934B13">
              <w:rPr>
                <w:rStyle w:val="Hyperlink"/>
                <w:rFonts w:ascii="Arial" w:hAnsi="Arial" w:cs="Arial"/>
                <w:b/>
                <w:noProof/>
              </w:rPr>
              <w:t>2.3.1 Locate the Hate: Detecting Tweets against Blacks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_Toc478536419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17</w:t>
            </w:r>
            <w:r w:rsidR="00934B13" w:rsidRPr="00934B13">
              <w:rPr>
                <w:rFonts w:ascii="Arial" w:hAnsi="Arial" w:cs="Arial"/>
                <w:b/>
                <w:noProof/>
                <w:webHidden/>
              </w:rPr>
              <w:fldChar w:fldCharType="end"/>
            </w:r>
          </w:hyperlink>
        </w:p>
        <w:p w14:paraId="2E4C457A" w14:textId="77777777" w:rsidR="00934B13" w:rsidRPr="00934B13" w:rsidRDefault="009A1E1C">
          <w:pPr>
            <w:pStyle w:val="TOC3"/>
            <w:tabs>
              <w:tab w:val="right" w:leader="dot" w:pos="9350"/>
            </w:tabs>
            <w:rPr>
              <w:rFonts w:ascii="Arial" w:eastAsiaTheme="minorEastAsia" w:hAnsi="Arial" w:cs="Arial"/>
              <w:b/>
              <w:noProof/>
            </w:rPr>
          </w:pPr>
          <w:hyperlink w:anchor="_Toc478536420" w:history="1">
            <w:r w:rsidR="00934B13" w:rsidRPr="00934B13">
              <w:rPr>
                <w:rStyle w:val="Hyperlink"/>
                <w:rFonts w:ascii="Arial" w:hAnsi="Arial" w:cs="Arial"/>
                <w:b/>
                <w:noProof/>
              </w:rPr>
              <w:t>2.3.2 Comparison of Machine Learning Algorithms for Offensive Language Filtering</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_Toc478536420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17</w:t>
            </w:r>
            <w:r w:rsidR="00934B13" w:rsidRPr="00934B13">
              <w:rPr>
                <w:rFonts w:ascii="Arial" w:hAnsi="Arial" w:cs="Arial"/>
                <w:b/>
                <w:noProof/>
                <w:webHidden/>
              </w:rPr>
              <w:fldChar w:fldCharType="end"/>
            </w:r>
          </w:hyperlink>
        </w:p>
        <w:p w14:paraId="3F121783" w14:textId="77777777" w:rsidR="00934B13" w:rsidRPr="00934B13" w:rsidRDefault="009A1E1C">
          <w:pPr>
            <w:pStyle w:val="TOC3"/>
            <w:tabs>
              <w:tab w:val="right" w:leader="dot" w:pos="9350"/>
            </w:tabs>
            <w:rPr>
              <w:rFonts w:ascii="Arial" w:eastAsiaTheme="minorEastAsia" w:hAnsi="Arial" w:cs="Arial"/>
              <w:b/>
              <w:noProof/>
            </w:rPr>
          </w:pPr>
          <w:hyperlink w:anchor="_Toc478536421" w:history="1">
            <w:r w:rsidR="00934B13" w:rsidRPr="00934B13">
              <w:rPr>
                <w:rStyle w:val="Hyperlink"/>
                <w:rFonts w:ascii="Arial" w:hAnsi="Arial" w:cs="Arial"/>
                <w:b/>
                <w:noProof/>
              </w:rPr>
              <w:t>2.3.3 Modeling the Detection of Textual Cyberbullying</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_Toc478536421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19</w:t>
            </w:r>
            <w:r w:rsidR="00934B13" w:rsidRPr="00934B13">
              <w:rPr>
                <w:rFonts w:ascii="Arial" w:hAnsi="Arial" w:cs="Arial"/>
                <w:b/>
                <w:noProof/>
                <w:webHidden/>
              </w:rPr>
              <w:fldChar w:fldCharType="end"/>
            </w:r>
          </w:hyperlink>
        </w:p>
        <w:p w14:paraId="341CCD4A" w14:textId="77777777" w:rsidR="00934B13" w:rsidRPr="00934B13" w:rsidRDefault="009A1E1C">
          <w:pPr>
            <w:pStyle w:val="TOC3"/>
            <w:tabs>
              <w:tab w:val="right" w:leader="dot" w:pos="9350"/>
            </w:tabs>
            <w:rPr>
              <w:rFonts w:ascii="Arial" w:eastAsiaTheme="minorEastAsia" w:hAnsi="Arial" w:cs="Arial"/>
              <w:b/>
              <w:noProof/>
            </w:rPr>
          </w:pPr>
          <w:hyperlink w:anchor="_Toc478536422" w:history="1">
            <w:r w:rsidR="00934B13" w:rsidRPr="00934B13">
              <w:rPr>
                <w:rStyle w:val="Hyperlink"/>
                <w:rFonts w:ascii="Arial" w:hAnsi="Arial" w:cs="Arial"/>
                <w:b/>
                <w:noProof/>
              </w:rPr>
              <w:t>2.3.4 Automatic Detection and Prevention of Cyberbullying</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_Toc478536422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20</w:t>
            </w:r>
            <w:r w:rsidR="00934B13" w:rsidRPr="00934B13">
              <w:rPr>
                <w:rFonts w:ascii="Arial" w:hAnsi="Arial" w:cs="Arial"/>
                <w:b/>
                <w:noProof/>
                <w:webHidden/>
              </w:rPr>
              <w:fldChar w:fldCharType="end"/>
            </w:r>
          </w:hyperlink>
        </w:p>
        <w:p w14:paraId="4FFC5B69" w14:textId="77777777" w:rsidR="00934B13" w:rsidRPr="00934B13" w:rsidRDefault="009A1E1C">
          <w:pPr>
            <w:pStyle w:val="TOC3"/>
            <w:tabs>
              <w:tab w:val="right" w:leader="dot" w:pos="9350"/>
            </w:tabs>
            <w:rPr>
              <w:rFonts w:ascii="Arial" w:eastAsiaTheme="minorEastAsia" w:hAnsi="Arial" w:cs="Arial"/>
              <w:b/>
              <w:noProof/>
            </w:rPr>
          </w:pPr>
          <w:hyperlink w:anchor="_Toc478536423" w:history="1">
            <w:r w:rsidR="00934B13" w:rsidRPr="00934B13">
              <w:rPr>
                <w:rStyle w:val="Hyperlink"/>
                <w:rFonts w:ascii="Arial" w:hAnsi="Arial" w:cs="Arial"/>
                <w:b/>
                <w:noProof/>
              </w:rPr>
              <w:t>2.3.5 Improved Cyberbullying Detection using Gender Information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_Toc478536423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22</w:t>
            </w:r>
            <w:r w:rsidR="00934B13" w:rsidRPr="00934B13">
              <w:rPr>
                <w:rFonts w:ascii="Arial" w:hAnsi="Arial" w:cs="Arial"/>
                <w:b/>
                <w:noProof/>
                <w:webHidden/>
              </w:rPr>
              <w:fldChar w:fldCharType="end"/>
            </w:r>
          </w:hyperlink>
        </w:p>
        <w:p w14:paraId="1F4BA895" w14:textId="77777777" w:rsidR="00934B13" w:rsidRPr="00934B13" w:rsidRDefault="009A1E1C">
          <w:pPr>
            <w:pStyle w:val="TOC3"/>
            <w:tabs>
              <w:tab w:val="right" w:leader="dot" w:pos="9350"/>
            </w:tabs>
            <w:rPr>
              <w:rFonts w:ascii="Arial" w:eastAsiaTheme="minorEastAsia" w:hAnsi="Arial" w:cs="Arial"/>
              <w:b/>
              <w:noProof/>
            </w:rPr>
          </w:pPr>
          <w:hyperlink w:anchor="_Toc478536424" w:history="1">
            <w:r w:rsidR="00934B13" w:rsidRPr="00934B13">
              <w:rPr>
                <w:rStyle w:val="Hyperlink"/>
                <w:rFonts w:ascii="Arial" w:hAnsi="Arial" w:cs="Arial"/>
                <w:b/>
                <w:noProof/>
              </w:rPr>
              <w:t>Dadvar, Jong, Ordeiman, and Trieschnigg (2012) believed that the incorporation of gender specific language features will improve the accuracy of a cyberbullying detection system. To test this idea, they conducted an</w:t>
            </w:r>
            <w:r w:rsidR="00934B13" w:rsidRPr="00934B13">
              <w:rPr>
                <w:rStyle w:val="Hyperlink"/>
                <w:rFonts w:ascii="Arial" w:eastAsiaTheme="majorEastAsia" w:hAnsi="Arial" w:cs="Arial"/>
                <w:b/>
                <w:noProof/>
                <w:shd w:val="clear" w:color="auto" w:fill="FFFFFF"/>
              </w:rPr>
              <w:t xml:space="preserve"> experiment on improving cyberbullying detection with the aid of gender specific features.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_Toc478536424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22</w:t>
            </w:r>
            <w:r w:rsidR="00934B13" w:rsidRPr="00934B13">
              <w:rPr>
                <w:rFonts w:ascii="Arial" w:hAnsi="Arial" w:cs="Arial"/>
                <w:b/>
                <w:noProof/>
                <w:webHidden/>
              </w:rPr>
              <w:fldChar w:fldCharType="end"/>
            </w:r>
          </w:hyperlink>
        </w:p>
        <w:p w14:paraId="348F2303" w14:textId="77777777" w:rsidR="00934B13" w:rsidRPr="00934B13" w:rsidRDefault="009A1E1C">
          <w:pPr>
            <w:pStyle w:val="TOC3"/>
            <w:tabs>
              <w:tab w:val="right" w:leader="dot" w:pos="9350"/>
            </w:tabs>
            <w:rPr>
              <w:rFonts w:ascii="Arial" w:eastAsiaTheme="minorEastAsia" w:hAnsi="Arial" w:cs="Arial"/>
              <w:b/>
              <w:noProof/>
            </w:rPr>
          </w:pPr>
          <w:hyperlink w:anchor="_Toc478536425" w:history="1">
            <w:r w:rsidR="00934B13" w:rsidRPr="00934B13">
              <w:rPr>
                <w:rStyle w:val="Hyperlink"/>
                <w:rFonts w:ascii="Arial" w:hAnsi="Arial" w:cs="Arial"/>
                <w:b/>
                <w:noProof/>
              </w:rPr>
              <w:t>2.3.6 Automated Role Detection in Cyberbullying Incidents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_Toc478536425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22</w:t>
            </w:r>
            <w:r w:rsidR="00934B13" w:rsidRPr="00934B13">
              <w:rPr>
                <w:rFonts w:ascii="Arial" w:hAnsi="Arial" w:cs="Arial"/>
                <w:b/>
                <w:noProof/>
                <w:webHidden/>
              </w:rPr>
              <w:fldChar w:fldCharType="end"/>
            </w:r>
          </w:hyperlink>
        </w:p>
        <w:p w14:paraId="723EFD7B" w14:textId="77777777" w:rsidR="00934B13" w:rsidRPr="00934B13" w:rsidRDefault="009A1E1C">
          <w:pPr>
            <w:pStyle w:val="TOC1"/>
            <w:rPr>
              <w:rFonts w:ascii="Arial" w:eastAsiaTheme="minorEastAsia" w:hAnsi="Arial" w:cs="Arial"/>
              <w:b/>
              <w:noProof/>
            </w:rPr>
          </w:pPr>
          <w:hyperlink w:anchor="_Toc478536426" w:history="1">
            <w:r w:rsidR="00934B13" w:rsidRPr="00934B13">
              <w:rPr>
                <w:rStyle w:val="Hyperlink"/>
                <w:rFonts w:ascii="Arial" w:hAnsi="Arial" w:cs="Arial"/>
                <w:b/>
                <w:noProof/>
              </w:rPr>
              <w:t>3. Theoretical Framework</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_Toc478536426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25</w:t>
            </w:r>
            <w:r w:rsidR="00934B13" w:rsidRPr="00934B13">
              <w:rPr>
                <w:rFonts w:ascii="Arial" w:hAnsi="Arial" w:cs="Arial"/>
                <w:b/>
                <w:noProof/>
                <w:webHidden/>
              </w:rPr>
              <w:fldChar w:fldCharType="end"/>
            </w:r>
          </w:hyperlink>
        </w:p>
        <w:p w14:paraId="758F5E40" w14:textId="77777777" w:rsidR="00934B13" w:rsidRPr="00934B13" w:rsidRDefault="009A1E1C">
          <w:pPr>
            <w:pStyle w:val="TOC2"/>
            <w:tabs>
              <w:tab w:val="right" w:leader="dot" w:pos="9350"/>
            </w:tabs>
            <w:rPr>
              <w:rFonts w:ascii="Arial" w:eastAsiaTheme="minorEastAsia" w:hAnsi="Arial" w:cs="Arial"/>
              <w:b/>
              <w:noProof/>
            </w:rPr>
          </w:pPr>
          <w:hyperlink w:anchor="_Toc478536427" w:history="1">
            <w:r w:rsidR="00934B13" w:rsidRPr="00934B13">
              <w:rPr>
                <w:rStyle w:val="Hyperlink"/>
                <w:rFonts w:ascii="Arial" w:hAnsi="Arial" w:cs="Arial"/>
                <w:b/>
                <w:noProof/>
              </w:rPr>
              <w:t>3.1 Audience Segregation by Ervin Goffman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_Toc478536427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25</w:t>
            </w:r>
            <w:r w:rsidR="00934B13" w:rsidRPr="00934B13">
              <w:rPr>
                <w:rFonts w:ascii="Arial" w:hAnsi="Arial" w:cs="Arial"/>
                <w:b/>
                <w:noProof/>
                <w:webHidden/>
              </w:rPr>
              <w:fldChar w:fldCharType="end"/>
            </w:r>
          </w:hyperlink>
        </w:p>
        <w:p w14:paraId="181FC626" w14:textId="77777777" w:rsidR="00934B13" w:rsidRPr="00934B13" w:rsidRDefault="009A1E1C">
          <w:pPr>
            <w:pStyle w:val="TOC2"/>
            <w:tabs>
              <w:tab w:val="right" w:leader="dot" w:pos="9350"/>
            </w:tabs>
            <w:rPr>
              <w:rFonts w:ascii="Arial" w:eastAsiaTheme="minorEastAsia" w:hAnsi="Arial" w:cs="Arial"/>
              <w:b/>
              <w:noProof/>
            </w:rPr>
          </w:pPr>
          <w:hyperlink w:anchor="_Toc478536428" w:history="1">
            <w:r w:rsidR="00934B13" w:rsidRPr="00934B13">
              <w:rPr>
                <w:rStyle w:val="Hyperlink"/>
                <w:rFonts w:ascii="Arial" w:eastAsia="Times New Roman" w:hAnsi="Arial" w:cs="Arial"/>
                <w:b/>
                <w:noProof/>
                <w:lang w:val="en-PH" w:eastAsia="en-PH"/>
              </w:rPr>
              <w:t>3.2 Text Classification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_Toc478536428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27</w:t>
            </w:r>
            <w:r w:rsidR="00934B13" w:rsidRPr="00934B13">
              <w:rPr>
                <w:rFonts w:ascii="Arial" w:hAnsi="Arial" w:cs="Arial"/>
                <w:b/>
                <w:noProof/>
                <w:webHidden/>
              </w:rPr>
              <w:fldChar w:fldCharType="end"/>
            </w:r>
          </w:hyperlink>
        </w:p>
        <w:p w14:paraId="16014DE3" w14:textId="77777777" w:rsidR="00934B13" w:rsidRPr="00934B13" w:rsidRDefault="009A1E1C">
          <w:pPr>
            <w:pStyle w:val="TOC3"/>
            <w:tabs>
              <w:tab w:val="right" w:leader="dot" w:pos="9350"/>
            </w:tabs>
            <w:rPr>
              <w:rFonts w:ascii="Arial" w:eastAsiaTheme="minorEastAsia" w:hAnsi="Arial" w:cs="Arial"/>
              <w:b/>
              <w:noProof/>
            </w:rPr>
          </w:pPr>
          <w:hyperlink w:anchor="_Toc478536429" w:history="1">
            <w:r w:rsidR="00934B13" w:rsidRPr="00934B13">
              <w:rPr>
                <w:rStyle w:val="Hyperlink"/>
                <w:rFonts w:ascii="Arial" w:eastAsia="Times New Roman" w:hAnsi="Arial" w:cs="Arial"/>
                <w:b/>
                <w:noProof/>
                <w:lang w:val="en-PH" w:eastAsia="en-PH"/>
              </w:rPr>
              <w:t>3.2.1 Support Vector Machine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_Toc478536429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28</w:t>
            </w:r>
            <w:r w:rsidR="00934B13" w:rsidRPr="00934B13">
              <w:rPr>
                <w:rFonts w:ascii="Arial" w:hAnsi="Arial" w:cs="Arial"/>
                <w:b/>
                <w:noProof/>
                <w:webHidden/>
              </w:rPr>
              <w:fldChar w:fldCharType="end"/>
            </w:r>
          </w:hyperlink>
        </w:p>
        <w:p w14:paraId="4B15CC24" w14:textId="77777777" w:rsidR="00934B13" w:rsidRPr="00934B13" w:rsidRDefault="009A1E1C">
          <w:pPr>
            <w:pStyle w:val="TOC2"/>
            <w:tabs>
              <w:tab w:val="right" w:leader="dot" w:pos="9350"/>
            </w:tabs>
            <w:rPr>
              <w:rFonts w:ascii="Arial" w:eastAsiaTheme="minorEastAsia" w:hAnsi="Arial" w:cs="Arial"/>
              <w:b/>
              <w:noProof/>
            </w:rPr>
          </w:pPr>
          <w:hyperlink w:anchor="_Toc478536430" w:history="1">
            <w:r w:rsidR="00934B13" w:rsidRPr="00934B13">
              <w:rPr>
                <w:rStyle w:val="Hyperlink"/>
                <w:rFonts w:ascii="Arial" w:eastAsia="Times New Roman" w:hAnsi="Arial" w:cs="Arial"/>
                <w:b/>
                <w:noProof/>
              </w:rPr>
              <w:t>3.3 Bag of Words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_Toc478536430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29</w:t>
            </w:r>
            <w:r w:rsidR="00934B13" w:rsidRPr="00934B13">
              <w:rPr>
                <w:rFonts w:ascii="Arial" w:hAnsi="Arial" w:cs="Arial"/>
                <w:b/>
                <w:noProof/>
                <w:webHidden/>
              </w:rPr>
              <w:fldChar w:fldCharType="end"/>
            </w:r>
          </w:hyperlink>
        </w:p>
        <w:p w14:paraId="1E455048" w14:textId="77777777" w:rsidR="00934B13" w:rsidRPr="00934B13" w:rsidRDefault="009A1E1C">
          <w:pPr>
            <w:pStyle w:val="TOC2"/>
            <w:tabs>
              <w:tab w:val="right" w:leader="dot" w:pos="9350"/>
            </w:tabs>
            <w:rPr>
              <w:rFonts w:ascii="Arial" w:eastAsiaTheme="minorEastAsia" w:hAnsi="Arial" w:cs="Arial"/>
              <w:b/>
              <w:noProof/>
            </w:rPr>
          </w:pPr>
          <w:hyperlink w:anchor="_Toc478536431" w:history="1">
            <w:r w:rsidR="00934B13" w:rsidRPr="00934B13">
              <w:rPr>
                <w:rStyle w:val="Hyperlink"/>
                <w:rFonts w:ascii="Arial" w:hAnsi="Arial" w:cs="Arial"/>
                <w:b/>
                <w:noProof/>
              </w:rPr>
              <w:t>3.4 Performance Measures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_Toc478536431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30</w:t>
            </w:r>
            <w:r w:rsidR="00934B13" w:rsidRPr="00934B13">
              <w:rPr>
                <w:rFonts w:ascii="Arial" w:hAnsi="Arial" w:cs="Arial"/>
                <w:b/>
                <w:noProof/>
                <w:webHidden/>
              </w:rPr>
              <w:fldChar w:fldCharType="end"/>
            </w:r>
          </w:hyperlink>
        </w:p>
        <w:p w14:paraId="64258D68" w14:textId="77777777" w:rsidR="00934B13" w:rsidRPr="00934B13" w:rsidRDefault="009A1E1C">
          <w:pPr>
            <w:pStyle w:val="TOC3"/>
            <w:tabs>
              <w:tab w:val="right" w:leader="dot" w:pos="9350"/>
            </w:tabs>
            <w:rPr>
              <w:rFonts w:ascii="Arial" w:eastAsiaTheme="minorEastAsia" w:hAnsi="Arial" w:cs="Arial"/>
              <w:b/>
              <w:noProof/>
            </w:rPr>
          </w:pPr>
          <w:hyperlink w:anchor="_Toc478536432" w:history="1">
            <w:r w:rsidR="00934B13" w:rsidRPr="00934B13">
              <w:rPr>
                <w:rStyle w:val="Hyperlink"/>
                <w:rFonts w:ascii="Arial" w:eastAsia="Times New Roman" w:hAnsi="Arial" w:cs="Arial"/>
                <w:b/>
                <w:noProof/>
              </w:rPr>
              <w:t>3.4.1 Precision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_Toc478536432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31</w:t>
            </w:r>
            <w:r w:rsidR="00934B13" w:rsidRPr="00934B13">
              <w:rPr>
                <w:rFonts w:ascii="Arial" w:hAnsi="Arial" w:cs="Arial"/>
                <w:b/>
                <w:noProof/>
                <w:webHidden/>
              </w:rPr>
              <w:fldChar w:fldCharType="end"/>
            </w:r>
          </w:hyperlink>
        </w:p>
        <w:p w14:paraId="0FAEB1EA" w14:textId="77777777" w:rsidR="00934B13" w:rsidRPr="00934B13" w:rsidRDefault="009A1E1C">
          <w:pPr>
            <w:pStyle w:val="TOC3"/>
            <w:tabs>
              <w:tab w:val="right" w:leader="dot" w:pos="9350"/>
            </w:tabs>
            <w:rPr>
              <w:rFonts w:ascii="Arial" w:eastAsiaTheme="minorEastAsia" w:hAnsi="Arial" w:cs="Arial"/>
              <w:b/>
              <w:noProof/>
            </w:rPr>
          </w:pPr>
          <w:hyperlink w:anchor="_Toc478536433" w:history="1">
            <w:r w:rsidR="00934B13" w:rsidRPr="00934B13">
              <w:rPr>
                <w:rStyle w:val="Hyperlink"/>
                <w:rFonts w:ascii="Arial" w:eastAsia="Times New Roman" w:hAnsi="Arial" w:cs="Arial"/>
                <w:b/>
                <w:noProof/>
              </w:rPr>
              <w:t>3.4.2 Recall</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_Toc478536433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31</w:t>
            </w:r>
            <w:r w:rsidR="00934B13" w:rsidRPr="00934B13">
              <w:rPr>
                <w:rFonts w:ascii="Arial" w:hAnsi="Arial" w:cs="Arial"/>
                <w:b/>
                <w:noProof/>
                <w:webHidden/>
              </w:rPr>
              <w:fldChar w:fldCharType="end"/>
            </w:r>
          </w:hyperlink>
        </w:p>
        <w:p w14:paraId="3BEC1D66" w14:textId="77777777" w:rsidR="00934B13" w:rsidRPr="00934B13" w:rsidRDefault="009A1E1C">
          <w:pPr>
            <w:pStyle w:val="TOC3"/>
            <w:tabs>
              <w:tab w:val="right" w:leader="dot" w:pos="9350"/>
            </w:tabs>
            <w:rPr>
              <w:rFonts w:ascii="Arial" w:eastAsiaTheme="minorEastAsia" w:hAnsi="Arial" w:cs="Arial"/>
              <w:b/>
              <w:noProof/>
            </w:rPr>
          </w:pPr>
          <w:hyperlink w:anchor="_Toc478536434" w:history="1">
            <w:r w:rsidR="00934B13" w:rsidRPr="00934B13">
              <w:rPr>
                <w:rStyle w:val="Hyperlink"/>
                <w:rFonts w:ascii="Arial" w:eastAsia="Times New Roman" w:hAnsi="Arial" w:cs="Arial"/>
                <w:b/>
                <w:noProof/>
              </w:rPr>
              <w:t>3.4.3 Accuracy</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_Toc478536434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32</w:t>
            </w:r>
            <w:r w:rsidR="00934B13" w:rsidRPr="00934B13">
              <w:rPr>
                <w:rFonts w:ascii="Arial" w:hAnsi="Arial" w:cs="Arial"/>
                <w:b/>
                <w:noProof/>
                <w:webHidden/>
              </w:rPr>
              <w:fldChar w:fldCharType="end"/>
            </w:r>
          </w:hyperlink>
        </w:p>
        <w:p w14:paraId="6C309F27" w14:textId="77777777" w:rsidR="00934B13" w:rsidRPr="00934B13" w:rsidRDefault="009A1E1C">
          <w:pPr>
            <w:pStyle w:val="TOC3"/>
            <w:tabs>
              <w:tab w:val="right" w:leader="dot" w:pos="9350"/>
            </w:tabs>
            <w:rPr>
              <w:rFonts w:ascii="Arial" w:eastAsiaTheme="minorEastAsia" w:hAnsi="Arial" w:cs="Arial"/>
              <w:b/>
              <w:noProof/>
            </w:rPr>
          </w:pPr>
          <w:hyperlink w:anchor="_Toc478536435" w:history="1">
            <w:r w:rsidR="00934B13" w:rsidRPr="00934B13">
              <w:rPr>
                <w:rStyle w:val="Hyperlink"/>
                <w:rFonts w:ascii="Arial" w:eastAsia="Times New Roman" w:hAnsi="Arial" w:cs="Arial"/>
                <w:b/>
                <w:noProof/>
              </w:rPr>
              <w:t>3.4.4 F Measure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_Toc478536435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32</w:t>
            </w:r>
            <w:r w:rsidR="00934B13" w:rsidRPr="00934B13">
              <w:rPr>
                <w:rFonts w:ascii="Arial" w:hAnsi="Arial" w:cs="Arial"/>
                <w:b/>
                <w:noProof/>
                <w:webHidden/>
              </w:rPr>
              <w:fldChar w:fldCharType="end"/>
            </w:r>
          </w:hyperlink>
        </w:p>
        <w:p w14:paraId="205697DA" w14:textId="77777777" w:rsidR="00934B13" w:rsidRPr="00934B13" w:rsidRDefault="009A1E1C">
          <w:pPr>
            <w:pStyle w:val="TOC3"/>
            <w:tabs>
              <w:tab w:val="right" w:leader="dot" w:pos="9350"/>
            </w:tabs>
            <w:rPr>
              <w:rFonts w:ascii="Arial" w:eastAsiaTheme="minorEastAsia" w:hAnsi="Arial" w:cs="Arial"/>
              <w:b/>
              <w:noProof/>
            </w:rPr>
          </w:pPr>
          <w:hyperlink w:anchor="_Toc478536436" w:history="1">
            <w:r w:rsidR="00934B13" w:rsidRPr="00934B13">
              <w:rPr>
                <w:rStyle w:val="Hyperlink"/>
                <w:rFonts w:ascii="Arial" w:eastAsia="Times New Roman" w:hAnsi="Arial" w:cs="Arial"/>
                <w:b/>
                <w:noProof/>
              </w:rPr>
              <w:t>3.4.5 Kappa Statistics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_Toc478536436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32</w:t>
            </w:r>
            <w:r w:rsidR="00934B13" w:rsidRPr="00934B13">
              <w:rPr>
                <w:rFonts w:ascii="Arial" w:hAnsi="Arial" w:cs="Arial"/>
                <w:b/>
                <w:noProof/>
                <w:webHidden/>
              </w:rPr>
              <w:fldChar w:fldCharType="end"/>
            </w:r>
          </w:hyperlink>
        </w:p>
        <w:p w14:paraId="350C4343" w14:textId="77777777" w:rsidR="00934B13" w:rsidRPr="00934B13" w:rsidRDefault="009A1E1C">
          <w:pPr>
            <w:pStyle w:val="TOC1"/>
            <w:rPr>
              <w:rFonts w:ascii="Arial" w:eastAsiaTheme="minorEastAsia" w:hAnsi="Arial" w:cs="Arial"/>
              <w:b/>
              <w:noProof/>
            </w:rPr>
          </w:pPr>
          <w:hyperlink w:anchor="_Toc478536437" w:history="1">
            <w:r w:rsidR="00934B13" w:rsidRPr="00934B13">
              <w:rPr>
                <w:rStyle w:val="Hyperlink"/>
                <w:rFonts w:ascii="Arial" w:hAnsi="Arial" w:cs="Arial"/>
                <w:b/>
                <w:noProof/>
              </w:rPr>
              <w:t>4. System Design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_Toc478536437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34</w:t>
            </w:r>
            <w:r w:rsidR="00934B13" w:rsidRPr="00934B13">
              <w:rPr>
                <w:rFonts w:ascii="Arial" w:hAnsi="Arial" w:cs="Arial"/>
                <w:b/>
                <w:noProof/>
                <w:webHidden/>
              </w:rPr>
              <w:fldChar w:fldCharType="end"/>
            </w:r>
          </w:hyperlink>
        </w:p>
        <w:p w14:paraId="327D3C9B" w14:textId="77777777" w:rsidR="00934B13" w:rsidRPr="00934B13" w:rsidRDefault="009A1E1C">
          <w:pPr>
            <w:pStyle w:val="TOC2"/>
            <w:tabs>
              <w:tab w:val="right" w:leader="dot" w:pos="9350"/>
            </w:tabs>
            <w:rPr>
              <w:rFonts w:ascii="Arial" w:eastAsiaTheme="minorEastAsia" w:hAnsi="Arial" w:cs="Arial"/>
              <w:b/>
              <w:noProof/>
            </w:rPr>
          </w:pPr>
          <w:hyperlink w:anchor="_Toc478536438" w:history="1">
            <w:r w:rsidR="00934B13" w:rsidRPr="00934B13">
              <w:rPr>
                <w:rStyle w:val="Hyperlink"/>
                <w:rFonts w:ascii="Arial" w:eastAsia="Arial,Times New Roman" w:hAnsi="Arial" w:cs="Arial"/>
                <w:b/>
                <w:bCs/>
                <w:noProof/>
                <w:lang w:val="en-PH" w:eastAsia="en-PH"/>
              </w:rPr>
              <w:t>4.1 System Overview</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_Toc478536438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34</w:t>
            </w:r>
            <w:r w:rsidR="00934B13" w:rsidRPr="00934B13">
              <w:rPr>
                <w:rFonts w:ascii="Arial" w:hAnsi="Arial" w:cs="Arial"/>
                <w:b/>
                <w:noProof/>
                <w:webHidden/>
              </w:rPr>
              <w:fldChar w:fldCharType="end"/>
            </w:r>
          </w:hyperlink>
        </w:p>
        <w:p w14:paraId="098AC2EE" w14:textId="77777777" w:rsidR="00934B13" w:rsidRPr="00934B13" w:rsidRDefault="009A1E1C">
          <w:pPr>
            <w:pStyle w:val="TOC2"/>
            <w:tabs>
              <w:tab w:val="right" w:leader="dot" w:pos="9350"/>
            </w:tabs>
            <w:rPr>
              <w:rFonts w:ascii="Arial" w:eastAsiaTheme="minorEastAsia" w:hAnsi="Arial" w:cs="Arial"/>
              <w:b/>
              <w:noProof/>
            </w:rPr>
          </w:pPr>
          <w:hyperlink w:anchor="_Toc478536439" w:history="1">
            <w:r w:rsidR="00934B13" w:rsidRPr="00934B13">
              <w:rPr>
                <w:rStyle w:val="Hyperlink"/>
                <w:rFonts w:ascii="Arial" w:eastAsia="Arial,Times New Roman" w:hAnsi="Arial" w:cs="Arial"/>
                <w:b/>
                <w:bCs/>
                <w:noProof/>
                <w:lang w:val="en-PH" w:eastAsia="en-PH"/>
              </w:rPr>
              <w:t>4.2 System Objectives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_Toc478536439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34</w:t>
            </w:r>
            <w:r w:rsidR="00934B13" w:rsidRPr="00934B13">
              <w:rPr>
                <w:rFonts w:ascii="Arial" w:hAnsi="Arial" w:cs="Arial"/>
                <w:b/>
                <w:noProof/>
                <w:webHidden/>
              </w:rPr>
              <w:fldChar w:fldCharType="end"/>
            </w:r>
          </w:hyperlink>
        </w:p>
        <w:p w14:paraId="2B64D5EA" w14:textId="77777777" w:rsidR="00934B13" w:rsidRPr="00934B13" w:rsidRDefault="009A1E1C">
          <w:pPr>
            <w:pStyle w:val="TOC3"/>
            <w:tabs>
              <w:tab w:val="right" w:leader="dot" w:pos="9350"/>
            </w:tabs>
            <w:rPr>
              <w:rFonts w:ascii="Arial" w:eastAsiaTheme="minorEastAsia" w:hAnsi="Arial" w:cs="Arial"/>
              <w:b/>
              <w:noProof/>
            </w:rPr>
          </w:pPr>
          <w:hyperlink w:anchor="_Toc478536440" w:history="1">
            <w:r w:rsidR="00934B13" w:rsidRPr="00934B13">
              <w:rPr>
                <w:rStyle w:val="Hyperlink"/>
                <w:rFonts w:ascii="Arial" w:eastAsia="Arial,Times New Roman" w:hAnsi="Arial" w:cs="Arial"/>
                <w:b/>
                <w:noProof/>
                <w:lang w:val="en-PH" w:eastAsia="en-PH"/>
              </w:rPr>
              <w:t>4.2.1 Main Objective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_Toc478536440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34</w:t>
            </w:r>
            <w:r w:rsidR="00934B13" w:rsidRPr="00934B13">
              <w:rPr>
                <w:rFonts w:ascii="Arial" w:hAnsi="Arial" w:cs="Arial"/>
                <w:b/>
                <w:noProof/>
                <w:webHidden/>
              </w:rPr>
              <w:fldChar w:fldCharType="end"/>
            </w:r>
          </w:hyperlink>
        </w:p>
        <w:p w14:paraId="566F475A" w14:textId="77777777" w:rsidR="00934B13" w:rsidRPr="00934B13" w:rsidRDefault="009A1E1C">
          <w:pPr>
            <w:pStyle w:val="TOC3"/>
            <w:tabs>
              <w:tab w:val="right" w:leader="dot" w:pos="9350"/>
            </w:tabs>
            <w:rPr>
              <w:rFonts w:ascii="Arial" w:eastAsiaTheme="minorEastAsia" w:hAnsi="Arial" w:cs="Arial"/>
              <w:b/>
              <w:noProof/>
            </w:rPr>
          </w:pPr>
          <w:hyperlink w:anchor="_Toc478536441" w:history="1">
            <w:r w:rsidR="00934B13" w:rsidRPr="00934B13">
              <w:rPr>
                <w:rStyle w:val="Hyperlink"/>
                <w:rFonts w:ascii="Arial" w:eastAsia="Times New Roman" w:hAnsi="Arial" w:cs="Arial"/>
                <w:b/>
                <w:noProof/>
                <w:lang w:val="en-PH" w:eastAsia="en-PH"/>
              </w:rPr>
              <w:t xml:space="preserve">4.2.2 </w:t>
            </w:r>
            <w:r w:rsidR="00934B13" w:rsidRPr="00934B13">
              <w:rPr>
                <w:rStyle w:val="Hyperlink"/>
                <w:rFonts w:ascii="Arial" w:eastAsia="Arial,Times New Roman" w:hAnsi="Arial" w:cs="Arial"/>
                <w:b/>
                <w:noProof/>
                <w:lang w:val="en-PH" w:eastAsia="en-PH"/>
              </w:rPr>
              <w:t>Specific Objectives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_Toc478536441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34</w:t>
            </w:r>
            <w:r w:rsidR="00934B13" w:rsidRPr="00934B13">
              <w:rPr>
                <w:rFonts w:ascii="Arial" w:hAnsi="Arial" w:cs="Arial"/>
                <w:b/>
                <w:noProof/>
                <w:webHidden/>
              </w:rPr>
              <w:fldChar w:fldCharType="end"/>
            </w:r>
          </w:hyperlink>
        </w:p>
        <w:p w14:paraId="06111D44" w14:textId="77777777" w:rsidR="00934B13" w:rsidRPr="00934B13" w:rsidRDefault="009A1E1C">
          <w:pPr>
            <w:pStyle w:val="TOC2"/>
            <w:tabs>
              <w:tab w:val="right" w:leader="dot" w:pos="9350"/>
            </w:tabs>
            <w:rPr>
              <w:rFonts w:ascii="Arial" w:eastAsiaTheme="minorEastAsia" w:hAnsi="Arial" w:cs="Arial"/>
              <w:b/>
              <w:noProof/>
            </w:rPr>
          </w:pPr>
          <w:hyperlink w:anchor="_Toc478536442" w:history="1">
            <w:r w:rsidR="00934B13" w:rsidRPr="00934B13">
              <w:rPr>
                <w:rStyle w:val="Hyperlink"/>
                <w:rFonts w:ascii="Arial" w:eastAsia="Times New Roman" w:hAnsi="Arial" w:cs="Arial"/>
                <w:b/>
                <w:noProof/>
                <w:lang w:val="en-PH" w:eastAsia="en-PH"/>
              </w:rPr>
              <w:t xml:space="preserve">4.3 </w:t>
            </w:r>
            <w:r w:rsidR="00934B13" w:rsidRPr="00934B13">
              <w:rPr>
                <w:rStyle w:val="Hyperlink"/>
                <w:rFonts w:ascii="Arial" w:eastAsia="Arial,Times New Roman" w:hAnsi="Arial" w:cs="Arial"/>
                <w:b/>
                <w:bCs/>
                <w:noProof/>
                <w:lang w:val="en-PH" w:eastAsia="en-PH"/>
              </w:rPr>
              <w:t>Scope and Limitation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_Toc478536442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34</w:t>
            </w:r>
            <w:r w:rsidR="00934B13" w:rsidRPr="00934B13">
              <w:rPr>
                <w:rFonts w:ascii="Arial" w:hAnsi="Arial" w:cs="Arial"/>
                <w:b/>
                <w:noProof/>
                <w:webHidden/>
              </w:rPr>
              <w:fldChar w:fldCharType="end"/>
            </w:r>
          </w:hyperlink>
        </w:p>
        <w:p w14:paraId="599C7DD0" w14:textId="77777777" w:rsidR="00934B13" w:rsidRPr="00934B13" w:rsidRDefault="009A1E1C">
          <w:pPr>
            <w:pStyle w:val="TOC2"/>
            <w:tabs>
              <w:tab w:val="right" w:leader="dot" w:pos="9350"/>
            </w:tabs>
            <w:rPr>
              <w:rFonts w:ascii="Arial" w:eastAsiaTheme="minorEastAsia" w:hAnsi="Arial" w:cs="Arial"/>
              <w:b/>
              <w:noProof/>
            </w:rPr>
          </w:pPr>
          <w:hyperlink w:anchor="_Toc478536443" w:history="1">
            <w:r w:rsidR="00934B13" w:rsidRPr="00934B13">
              <w:rPr>
                <w:rStyle w:val="Hyperlink"/>
                <w:rFonts w:ascii="Arial" w:eastAsia="Arial,Times New Roman" w:hAnsi="Arial" w:cs="Arial"/>
                <w:b/>
                <w:bCs/>
                <w:noProof/>
                <w:shd w:val="clear" w:color="auto" w:fill="FFFFFF"/>
                <w:lang w:val="en-PH" w:eastAsia="en-PH"/>
              </w:rPr>
              <w:t>4.4 System Architecture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_Toc478536443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35</w:t>
            </w:r>
            <w:r w:rsidR="00934B13" w:rsidRPr="00934B13">
              <w:rPr>
                <w:rFonts w:ascii="Arial" w:hAnsi="Arial" w:cs="Arial"/>
                <w:b/>
                <w:noProof/>
                <w:webHidden/>
              </w:rPr>
              <w:fldChar w:fldCharType="end"/>
            </w:r>
          </w:hyperlink>
        </w:p>
        <w:p w14:paraId="639372AC" w14:textId="77777777" w:rsidR="00934B13" w:rsidRPr="00934B13" w:rsidRDefault="009A1E1C">
          <w:pPr>
            <w:pStyle w:val="TOC2"/>
            <w:tabs>
              <w:tab w:val="right" w:leader="dot" w:pos="9350"/>
            </w:tabs>
            <w:rPr>
              <w:rFonts w:ascii="Arial" w:eastAsiaTheme="minorEastAsia" w:hAnsi="Arial" w:cs="Arial"/>
              <w:b/>
              <w:noProof/>
            </w:rPr>
          </w:pPr>
          <w:hyperlink w:anchor="_Toc478536444" w:history="1">
            <w:r w:rsidR="00934B13" w:rsidRPr="00934B13">
              <w:rPr>
                <w:rStyle w:val="Hyperlink"/>
                <w:rFonts w:ascii="Arial" w:eastAsia="Arial" w:hAnsi="Arial" w:cs="Arial"/>
                <w:b/>
                <w:noProof/>
                <w:shd w:val="clear" w:color="auto" w:fill="FFFFFF"/>
              </w:rPr>
              <w:t>4.4.1 Experimentation Phase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_Toc478536444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35</w:t>
            </w:r>
            <w:r w:rsidR="00934B13" w:rsidRPr="00934B13">
              <w:rPr>
                <w:rFonts w:ascii="Arial" w:hAnsi="Arial" w:cs="Arial"/>
                <w:b/>
                <w:noProof/>
                <w:webHidden/>
              </w:rPr>
              <w:fldChar w:fldCharType="end"/>
            </w:r>
          </w:hyperlink>
        </w:p>
        <w:p w14:paraId="2AA30FB8" w14:textId="77777777" w:rsidR="00934B13" w:rsidRPr="00934B13" w:rsidRDefault="009A1E1C">
          <w:pPr>
            <w:pStyle w:val="TOC3"/>
            <w:tabs>
              <w:tab w:val="right" w:leader="dot" w:pos="9350"/>
            </w:tabs>
            <w:rPr>
              <w:rFonts w:ascii="Arial" w:eastAsiaTheme="minorEastAsia" w:hAnsi="Arial" w:cs="Arial"/>
              <w:b/>
              <w:noProof/>
            </w:rPr>
          </w:pPr>
          <w:hyperlink w:anchor="_Toc478536445" w:history="1">
            <w:r w:rsidR="00934B13" w:rsidRPr="00934B13">
              <w:rPr>
                <w:rStyle w:val="Hyperlink"/>
                <w:rFonts w:ascii="Arial" w:eastAsia="Arial" w:hAnsi="Arial" w:cs="Arial"/>
                <w:b/>
                <w:noProof/>
                <w:shd w:val="clear" w:color="auto" w:fill="FFFFFF"/>
              </w:rPr>
              <w:t>4.4.1.1 Data Corpus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_Toc478536445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35</w:t>
            </w:r>
            <w:r w:rsidR="00934B13" w:rsidRPr="00934B13">
              <w:rPr>
                <w:rFonts w:ascii="Arial" w:hAnsi="Arial" w:cs="Arial"/>
                <w:b/>
                <w:noProof/>
                <w:webHidden/>
              </w:rPr>
              <w:fldChar w:fldCharType="end"/>
            </w:r>
          </w:hyperlink>
        </w:p>
        <w:p w14:paraId="4C9EDA83" w14:textId="77777777" w:rsidR="00934B13" w:rsidRPr="00934B13" w:rsidRDefault="009A1E1C">
          <w:pPr>
            <w:pStyle w:val="TOC3"/>
            <w:tabs>
              <w:tab w:val="right" w:leader="dot" w:pos="9350"/>
            </w:tabs>
            <w:rPr>
              <w:rFonts w:ascii="Arial" w:eastAsiaTheme="minorEastAsia" w:hAnsi="Arial" w:cs="Arial"/>
              <w:b/>
              <w:noProof/>
            </w:rPr>
          </w:pPr>
          <w:hyperlink w:anchor="_Toc478536446" w:history="1">
            <w:r w:rsidR="00934B13" w:rsidRPr="00934B13">
              <w:rPr>
                <w:rStyle w:val="Hyperlink"/>
                <w:rFonts w:ascii="Arial" w:eastAsia="Arial" w:hAnsi="Arial" w:cs="Arial"/>
                <w:b/>
                <w:noProof/>
                <w:shd w:val="clear" w:color="auto" w:fill="FFFFFF"/>
              </w:rPr>
              <w:t>4.4.1.2 Cleaning of the dataset</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_Toc478536446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36</w:t>
            </w:r>
            <w:r w:rsidR="00934B13" w:rsidRPr="00934B13">
              <w:rPr>
                <w:rFonts w:ascii="Arial" w:hAnsi="Arial" w:cs="Arial"/>
                <w:b/>
                <w:noProof/>
                <w:webHidden/>
              </w:rPr>
              <w:fldChar w:fldCharType="end"/>
            </w:r>
          </w:hyperlink>
        </w:p>
        <w:p w14:paraId="0531B72C" w14:textId="77777777" w:rsidR="00934B13" w:rsidRPr="00934B13" w:rsidRDefault="009A1E1C">
          <w:pPr>
            <w:pStyle w:val="TOC2"/>
            <w:tabs>
              <w:tab w:val="right" w:leader="dot" w:pos="9350"/>
            </w:tabs>
            <w:rPr>
              <w:rFonts w:ascii="Arial" w:eastAsiaTheme="minorEastAsia" w:hAnsi="Arial" w:cs="Arial"/>
              <w:b/>
              <w:noProof/>
            </w:rPr>
          </w:pPr>
          <w:hyperlink w:anchor="_Toc478536447" w:history="1">
            <w:r w:rsidR="00934B13" w:rsidRPr="00934B13">
              <w:rPr>
                <w:rStyle w:val="Hyperlink"/>
                <w:rFonts w:ascii="Arial" w:eastAsia="Times New Roman" w:hAnsi="Arial" w:cs="Arial"/>
                <w:b/>
                <w:noProof/>
                <w:lang w:val="en-PH" w:eastAsia="en-PH"/>
              </w:rPr>
              <w:t>4.4.2 Training Phase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_Toc478536447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38</w:t>
            </w:r>
            <w:r w:rsidR="00934B13" w:rsidRPr="00934B13">
              <w:rPr>
                <w:rFonts w:ascii="Arial" w:hAnsi="Arial" w:cs="Arial"/>
                <w:b/>
                <w:noProof/>
                <w:webHidden/>
              </w:rPr>
              <w:fldChar w:fldCharType="end"/>
            </w:r>
          </w:hyperlink>
        </w:p>
        <w:p w14:paraId="5F4CD5D2" w14:textId="77777777" w:rsidR="00934B13" w:rsidRPr="00934B13" w:rsidRDefault="009A1E1C">
          <w:pPr>
            <w:pStyle w:val="TOC3"/>
            <w:tabs>
              <w:tab w:val="right" w:leader="dot" w:pos="9350"/>
            </w:tabs>
            <w:rPr>
              <w:rFonts w:ascii="Arial" w:eastAsiaTheme="minorEastAsia" w:hAnsi="Arial" w:cs="Arial"/>
              <w:b/>
              <w:noProof/>
            </w:rPr>
          </w:pPr>
          <w:hyperlink w:anchor="_Toc478536448" w:history="1">
            <w:r w:rsidR="00934B13" w:rsidRPr="00934B13">
              <w:rPr>
                <w:rStyle w:val="Hyperlink"/>
                <w:rFonts w:ascii="Arial" w:eastAsia="Times New Roman" w:hAnsi="Arial" w:cs="Arial"/>
                <w:b/>
                <w:noProof/>
              </w:rPr>
              <w:t>4.4.2.1 Data Collection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_Toc478536448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38</w:t>
            </w:r>
            <w:r w:rsidR="00934B13" w:rsidRPr="00934B13">
              <w:rPr>
                <w:rFonts w:ascii="Arial" w:hAnsi="Arial" w:cs="Arial"/>
                <w:b/>
                <w:noProof/>
                <w:webHidden/>
              </w:rPr>
              <w:fldChar w:fldCharType="end"/>
            </w:r>
          </w:hyperlink>
        </w:p>
        <w:p w14:paraId="21B3B408" w14:textId="77777777" w:rsidR="00934B13" w:rsidRPr="00934B13" w:rsidRDefault="009A1E1C">
          <w:pPr>
            <w:pStyle w:val="TOC3"/>
            <w:tabs>
              <w:tab w:val="right" w:leader="dot" w:pos="9350"/>
            </w:tabs>
            <w:rPr>
              <w:rFonts w:ascii="Arial" w:eastAsiaTheme="minorEastAsia" w:hAnsi="Arial" w:cs="Arial"/>
              <w:b/>
              <w:noProof/>
            </w:rPr>
          </w:pPr>
          <w:hyperlink w:anchor="_Toc478536449" w:history="1">
            <w:r w:rsidR="00934B13" w:rsidRPr="00934B13">
              <w:rPr>
                <w:rStyle w:val="Hyperlink"/>
                <w:rFonts w:ascii="Arial" w:eastAsia="Times New Roman" w:hAnsi="Arial" w:cs="Arial"/>
                <w:b/>
                <w:noProof/>
              </w:rPr>
              <w:t>4.4.2.2. Data Cleaning</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_Toc478536449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38</w:t>
            </w:r>
            <w:r w:rsidR="00934B13" w:rsidRPr="00934B13">
              <w:rPr>
                <w:rFonts w:ascii="Arial" w:hAnsi="Arial" w:cs="Arial"/>
                <w:b/>
                <w:noProof/>
                <w:webHidden/>
              </w:rPr>
              <w:fldChar w:fldCharType="end"/>
            </w:r>
          </w:hyperlink>
        </w:p>
        <w:p w14:paraId="060E491D" w14:textId="77777777" w:rsidR="00934B13" w:rsidRPr="00934B13" w:rsidRDefault="009A1E1C">
          <w:pPr>
            <w:pStyle w:val="TOC3"/>
            <w:tabs>
              <w:tab w:val="right" w:leader="dot" w:pos="9350"/>
            </w:tabs>
            <w:rPr>
              <w:rFonts w:ascii="Arial" w:eastAsiaTheme="minorEastAsia" w:hAnsi="Arial" w:cs="Arial"/>
              <w:b/>
              <w:noProof/>
            </w:rPr>
          </w:pPr>
          <w:hyperlink w:anchor="_Toc478536450" w:history="1">
            <w:r w:rsidR="00934B13" w:rsidRPr="00934B13">
              <w:rPr>
                <w:rStyle w:val="Hyperlink"/>
                <w:rFonts w:ascii="Arial" w:eastAsia="Times New Roman" w:hAnsi="Arial" w:cs="Arial"/>
                <w:b/>
                <w:noProof/>
              </w:rPr>
              <w:t>4.4.2.3 Bag of Words</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_Toc478536450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38</w:t>
            </w:r>
            <w:r w:rsidR="00934B13" w:rsidRPr="00934B13">
              <w:rPr>
                <w:rFonts w:ascii="Arial" w:hAnsi="Arial" w:cs="Arial"/>
                <w:b/>
                <w:noProof/>
                <w:webHidden/>
              </w:rPr>
              <w:fldChar w:fldCharType="end"/>
            </w:r>
          </w:hyperlink>
        </w:p>
        <w:p w14:paraId="6D178578" w14:textId="77777777" w:rsidR="00934B13" w:rsidRPr="00934B13" w:rsidRDefault="009A1E1C">
          <w:pPr>
            <w:pStyle w:val="TOC3"/>
            <w:tabs>
              <w:tab w:val="right" w:leader="dot" w:pos="9350"/>
            </w:tabs>
            <w:rPr>
              <w:rFonts w:ascii="Arial" w:eastAsiaTheme="minorEastAsia" w:hAnsi="Arial" w:cs="Arial"/>
              <w:b/>
              <w:noProof/>
            </w:rPr>
          </w:pPr>
          <w:hyperlink w:anchor="_Toc478536451" w:history="1">
            <w:r w:rsidR="00934B13" w:rsidRPr="00934B13">
              <w:rPr>
                <w:rStyle w:val="Hyperlink"/>
                <w:rFonts w:ascii="Arial" w:eastAsia="Times New Roman" w:hAnsi="Arial" w:cs="Arial"/>
                <w:b/>
                <w:noProof/>
                <w:lang w:val="en-PH" w:eastAsia="en-PH"/>
              </w:rPr>
              <w:t>4.4.2.3.1 Tokenization</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_Toc478536451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38</w:t>
            </w:r>
            <w:r w:rsidR="00934B13" w:rsidRPr="00934B13">
              <w:rPr>
                <w:rFonts w:ascii="Arial" w:hAnsi="Arial" w:cs="Arial"/>
                <w:b/>
                <w:noProof/>
                <w:webHidden/>
              </w:rPr>
              <w:fldChar w:fldCharType="end"/>
            </w:r>
          </w:hyperlink>
        </w:p>
        <w:p w14:paraId="3A6845AE" w14:textId="77777777" w:rsidR="00934B13" w:rsidRPr="00934B13" w:rsidRDefault="009A1E1C">
          <w:pPr>
            <w:pStyle w:val="TOC3"/>
            <w:tabs>
              <w:tab w:val="right" w:leader="dot" w:pos="9350"/>
            </w:tabs>
            <w:rPr>
              <w:rFonts w:ascii="Arial" w:eastAsiaTheme="minorEastAsia" w:hAnsi="Arial" w:cs="Arial"/>
              <w:b/>
              <w:noProof/>
            </w:rPr>
          </w:pPr>
          <w:hyperlink w:anchor="_Toc478536452" w:history="1">
            <w:r w:rsidR="00934B13" w:rsidRPr="00934B13">
              <w:rPr>
                <w:rStyle w:val="Hyperlink"/>
                <w:rFonts w:ascii="Arial" w:eastAsia="Arial,Times New Roman" w:hAnsi="Arial" w:cs="Arial"/>
                <w:b/>
                <w:noProof/>
                <w:lang w:val="en-PH" w:eastAsia="en-PH"/>
              </w:rPr>
              <w:t>4.4.2.3.2 Term-Frequency Value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_Toc478536452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39</w:t>
            </w:r>
            <w:r w:rsidR="00934B13" w:rsidRPr="00934B13">
              <w:rPr>
                <w:rFonts w:ascii="Arial" w:hAnsi="Arial" w:cs="Arial"/>
                <w:b/>
                <w:noProof/>
                <w:webHidden/>
              </w:rPr>
              <w:fldChar w:fldCharType="end"/>
            </w:r>
          </w:hyperlink>
        </w:p>
        <w:p w14:paraId="4D45EC11" w14:textId="77777777" w:rsidR="00934B13" w:rsidRPr="00934B13" w:rsidRDefault="009A1E1C">
          <w:pPr>
            <w:pStyle w:val="TOC3"/>
            <w:tabs>
              <w:tab w:val="right" w:leader="dot" w:pos="9350"/>
            </w:tabs>
            <w:rPr>
              <w:rFonts w:ascii="Arial" w:eastAsiaTheme="minorEastAsia" w:hAnsi="Arial" w:cs="Arial"/>
              <w:b/>
              <w:noProof/>
            </w:rPr>
          </w:pPr>
          <w:hyperlink w:anchor="_Toc478536453" w:history="1">
            <w:r w:rsidR="00934B13" w:rsidRPr="00934B13">
              <w:rPr>
                <w:rStyle w:val="Hyperlink"/>
                <w:rFonts w:ascii="Arial" w:hAnsi="Arial" w:cs="Arial"/>
                <w:b/>
                <w:noProof/>
                <w:lang w:val="en-PH" w:eastAsia="en-PH"/>
              </w:rPr>
              <w:t>4.4.2.3.3 WEKA</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_Toc478536453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39</w:t>
            </w:r>
            <w:r w:rsidR="00934B13" w:rsidRPr="00934B13">
              <w:rPr>
                <w:rFonts w:ascii="Arial" w:hAnsi="Arial" w:cs="Arial"/>
                <w:b/>
                <w:noProof/>
                <w:webHidden/>
              </w:rPr>
              <w:fldChar w:fldCharType="end"/>
            </w:r>
          </w:hyperlink>
        </w:p>
        <w:p w14:paraId="0E7E2970" w14:textId="77777777" w:rsidR="00934B13" w:rsidRDefault="009A1E1C">
          <w:pPr>
            <w:pStyle w:val="TOC3"/>
            <w:tabs>
              <w:tab w:val="right" w:leader="dot" w:pos="9350"/>
            </w:tabs>
            <w:rPr>
              <w:rFonts w:eastAsiaTheme="minorEastAsia"/>
              <w:noProof/>
            </w:rPr>
          </w:pPr>
          <w:hyperlink w:anchor="_Toc478536454" w:history="1">
            <w:r w:rsidR="00934B13" w:rsidRPr="00934B13">
              <w:rPr>
                <w:rStyle w:val="Hyperlink"/>
                <w:rFonts w:ascii="Arial" w:hAnsi="Arial" w:cs="Arial"/>
                <w:b/>
                <w:noProof/>
                <w:lang w:val="en-PH" w:eastAsia="en-PH"/>
              </w:rPr>
              <w:t>4.4.2.3.4 Support Vector Machine</w:t>
            </w:r>
            <w:r w:rsidR="00934B13" w:rsidRPr="00934B13">
              <w:rPr>
                <w:rFonts w:ascii="Arial" w:hAnsi="Arial" w:cs="Arial"/>
                <w:b/>
                <w:noProof/>
                <w:webHidden/>
              </w:rPr>
              <w:tab/>
            </w:r>
            <w:r w:rsidR="00934B13" w:rsidRPr="00934B13">
              <w:rPr>
                <w:rFonts w:ascii="Arial" w:hAnsi="Arial" w:cs="Arial"/>
                <w:b/>
                <w:noProof/>
                <w:webHidden/>
              </w:rPr>
              <w:fldChar w:fldCharType="begin"/>
            </w:r>
            <w:r w:rsidR="00934B13" w:rsidRPr="00934B13">
              <w:rPr>
                <w:rFonts w:ascii="Arial" w:hAnsi="Arial" w:cs="Arial"/>
                <w:b/>
                <w:noProof/>
                <w:webHidden/>
              </w:rPr>
              <w:instrText xml:space="preserve"> PAGEREF _Toc478536454 \h </w:instrText>
            </w:r>
            <w:r w:rsidR="00934B13" w:rsidRPr="00934B13">
              <w:rPr>
                <w:rFonts w:ascii="Arial" w:hAnsi="Arial" w:cs="Arial"/>
                <w:b/>
                <w:noProof/>
                <w:webHidden/>
              </w:rPr>
            </w:r>
            <w:r w:rsidR="00934B13" w:rsidRPr="00934B13">
              <w:rPr>
                <w:rFonts w:ascii="Arial" w:hAnsi="Arial" w:cs="Arial"/>
                <w:b/>
                <w:noProof/>
                <w:webHidden/>
              </w:rPr>
              <w:fldChar w:fldCharType="separate"/>
            </w:r>
            <w:r w:rsidR="00934B13" w:rsidRPr="00934B13">
              <w:rPr>
                <w:rFonts w:ascii="Arial" w:hAnsi="Arial" w:cs="Arial"/>
                <w:b/>
                <w:noProof/>
                <w:webHidden/>
              </w:rPr>
              <w:t>39</w:t>
            </w:r>
            <w:r w:rsidR="00934B13" w:rsidRPr="00934B13">
              <w:rPr>
                <w:rFonts w:ascii="Arial" w:hAnsi="Arial" w:cs="Arial"/>
                <w:b/>
                <w:noProof/>
                <w:webHidden/>
              </w:rPr>
              <w:fldChar w:fldCharType="end"/>
            </w:r>
          </w:hyperlink>
        </w:p>
        <w:p w14:paraId="19085853" w14:textId="77777777" w:rsidR="00934B13" w:rsidRDefault="009A1E1C">
          <w:pPr>
            <w:pStyle w:val="TOC2"/>
            <w:tabs>
              <w:tab w:val="right" w:leader="dot" w:pos="9350"/>
            </w:tabs>
            <w:rPr>
              <w:rFonts w:eastAsiaTheme="minorEastAsia"/>
              <w:noProof/>
            </w:rPr>
          </w:pPr>
          <w:hyperlink w:anchor="_Toc478536455" w:history="1">
            <w:r w:rsidR="00934B13" w:rsidRPr="00575DA6">
              <w:rPr>
                <w:rStyle w:val="Hyperlink"/>
                <w:rFonts w:ascii="Arial" w:eastAsia="Times New Roman" w:hAnsi="Arial" w:cs="Arial"/>
                <w:b/>
                <w:noProof/>
                <w:lang w:val="en-PH" w:eastAsia="en-PH"/>
              </w:rPr>
              <w:t>4.4.3 Reporting of Cyberbullying Incident</w:t>
            </w:r>
            <w:r w:rsidR="00934B13">
              <w:rPr>
                <w:noProof/>
                <w:webHidden/>
              </w:rPr>
              <w:tab/>
            </w:r>
            <w:r w:rsidR="00934B13">
              <w:rPr>
                <w:noProof/>
                <w:webHidden/>
              </w:rPr>
              <w:fldChar w:fldCharType="begin"/>
            </w:r>
            <w:r w:rsidR="00934B13">
              <w:rPr>
                <w:noProof/>
                <w:webHidden/>
              </w:rPr>
              <w:instrText xml:space="preserve"> PAGEREF _Toc478536455 \h </w:instrText>
            </w:r>
            <w:r w:rsidR="00934B13">
              <w:rPr>
                <w:noProof/>
                <w:webHidden/>
              </w:rPr>
            </w:r>
            <w:r w:rsidR="00934B13">
              <w:rPr>
                <w:noProof/>
                <w:webHidden/>
              </w:rPr>
              <w:fldChar w:fldCharType="separate"/>
            </w:r>
            <w:r w:rsidR="00934B13">
              <w:rPr>
                <w:noProof/>
                <w:webHidden/>
              </w:rPr>
              <w:t>39</w:t>
            </w:r>
            <w:r w:rsidR="00934B13">
              <w:rPr>
                <w:noProof/>
                <w:webHidden/>
              </w:rPr>
              <w:fldChar w:fldCharType="end"/>
            </w:r>
          </w:hyperlink>
        </w:p>
        <w:p w14:paraId="70312930" w14:textId="77777777" w:rsidR="00934B13" w:rsidRDefault="009A1E1C">
          <w:pPr>
            <w:pStyle w:val="TOC3"/>
            <w:tabs>
              <w:tab w:val="right" w:leader="dot" w:pos="9350"/>
            </w:tabs>
            <w:rPr>
              <w:rFonts w:eastAsiaTheme="minorEastAsia"/>
              <w:noProof/>
            </w:rPr>
          </w:pPr>
          <w:hyperlink w:anchor="_Toc478536456" w:history="1">
            <w:r w:rsidR="00934B13" w:rsidRPr="00575DA6">
              <w:rPr>
                <w:rStyle w:val="Hyperlink"/>
                <w:rFonts w:ascii="Arial" w:eastAsia="Times New Roman" w:hAnsi="Arial" w:cs="Arial"/>
                <w:b/>
                <w:noProof/>
                <w:lang w:val="en-PH" w:eastAsia="en-PH"/>
              </w:rPr>
              <w:t>4.4.3.2.1 Instantiating a report</w:t>
            </w:r>
            <w:r w:rsidR="00934B13">
              <w:rPr>
                <w:noProof/>
                <w:webHidden/>
              </w:rPr>
              <w:tab/>
            </w:r>
            <w:r w:rsidR="00934B13">
              <w:rPr>
                <w:noProof/>
                <w:webHidden/>
              </w:rPr>
              <w:fldChar w:fldCharType="begin"/>
            </w:r>
            <w:r w:rsidR="00934B13">
              <w:rPr>
                <w:noProof/>
                <w:webHidden/>
              </w:rPr>
              <w:instrText xml:space="preserve"> PAGEREF _Toc478536456 \h </w:instrText>
            </w:r>
            <w:r w:rsidR="00934B13">
              <w:rPr>
                <w:noProof/>
                <w:webHidden/>
              </w:rPr>
            </w:r>
            <w:r w:rsidR="00934B13">
              <w:rPr>
                <w:noProof/>
                <w:webHidden/>
              </w:rPr>
              <w:fldChar w:fldCharType="separate"/>
            </w:r>
            <w:r w:rsidR="00934B13">
              <w:rPr>
                <w:noProof/>
                <w:webHidden/>
              </w:rPr>
              <w:t>39</w:t>
            </w:r>
            <w:r w:rsidR="00934B13">
              <w:rPr>
                <w:noProof/>
                <w:webHidden/>
              </w:rPr>
              <w:fldChar w:fldCharType="end"/>
            </w:r>
          </w:hyperlink>
        </w:p>
        <w:p w14:paraId="290609C1" w14:textId="77777777" w:rsidR="00934B13" w:rsidRDefault="009A1E1C">
          <w:pPr>
            <w:pStyle w:val="TOC3"/>
            <w:tabs>
              <w:tab w:val="right" w:leader="dot" w:pos="9350"/>
            </w:tabs>
            <w:rPr>
              <w:rFonts w:eastAsiaTheme="minorEastAsia"/>
              <w:noProof/>
            </w:rPr>
          </w:pPr>
          <w:hyperlink w:anchor="_Toc478536457" w:history="1">
            <w:r w:rsidR="00934B13" w:rsidRPr="00575DA6">
              <w:rPr>
                <w:rStyle w:val="Hyperlink"/>
                <w:rFonts w:ascii="Arial" w:eastAsia="Times New Roman" w:hAnsi="Arial" w:cs="Arial"/>
                <w:b/>
                <w:noProof/>
                <w:lang w:val="en-PH" w:eastAsia="en-PH"/>
              </w:rPr>
              <w:t>4.4.3.2.2 Setting the report attributes</w:t>
            </w:r>
            <w:r w:rsidR="00934B13">
              <w:rPr>
                <w:noProof/>
                <w:webHidden/>
              </w:rPr>
              <w:tab/>
            </w:r>
            <w:r w:rsidR="00934B13">
              <w:rPr>
                <w:noProof/>
                <w:webHidden/>
              </w:rPr>
              <w:fldChar w:fldCharType="begin"/>
            </w:r>
            <w:r w:rsidR="00934B13">
              <w:rPr>
                <w:noProof/>
                <w:webHidden/>
              </w:rPr>
              <w:instrText xml:space="preserve"> PAGEREF _Toc478536457 \h </w:instrText>
            </w:r>
            <w:r w:rsidR="00934B13">
              <w:rPr>
                <w:noProof/>
                <w:webHidden/>
              </w:rPr>
            </w:r>
            <w:r w:rsidR="00934B13">
              <w:rPr>
                <w:noProof/>
                <w:webHidden/>
              </w:rPr>
              <w:fldChar w:fldCharType="separate"/>
            </w:r>
            <w:r w:rsidR="00934B13">
              <w:rPr>
                <w:noProof/>
                <w:webHidden/>
              </w:rPr>
              <w:t>40</w:t>
            </w:r>
            <w:r w:rsidR="00934B13">
              <w:rPr>
                <w:noProof/>
                <w:webHidden/>
              </w:rPr>
              <w:fldChar w:fldCharType="end"/>
            </w:r>
          </w:hyperlink>
        </w:p>
        <w:p w14:paraId="67B0F991" w14:textId="77777777" w:rsidR="00934B13" w:rsidRDefault="009A1E1C">
          <w:pPr>
            <w:pStyle w:val="TOC3"/>
            <w:tabs>
              <w:tab w:val="right" w:leader="dot" w:pos="9350"/>
            </w:tabs>
            <w:rPr>
              <w:rFonts w:eastAsiaTheme="minorEastAsia"/>
              <w:noProof/>
            </w:rPr>
          </w:pPr>
          <w:hyperlink w:anchor="_Toc478536458" w:history="1">
            <w:r w:rsidR="00934B13" w:rsidRPr="00575DA6">
              <w:rPr>
                <w:rStyle w:val="Hyperlink"/>
                <w:rFonts w:ascii="Arial" w:eastAsia="Times New Roman" w:hAnsi="Arial" w:cs="Arial"/>
                <w:b/>
                <w:noProof/>
                <w:lang w:val="en-PH" w:eastAsia="en-PH"/>
              </w:rPr>
              <w:t>4.4.3.2.3 Setting the message content</w:t>
            </w:r>
            <w:r w:rsidR="00934B13">
              <w:rPr>
                <w:noProof/>
                <w:webHidden/>
              </w:rPr>
              <w:tab/>
            </w:r>
            <w:r w:rsidR="00934B13">
              <w:rPr>
                <w:noProof/>
                <w:webHidden/>
              </w:rPr>
              <w:fldChar w:fldCharType="begin"/>
            </w:r>
            <w:r w:rsidR="00934B13">
              <w:rPr>
                <w:noProof/>
                <w:webHidden/>
              </w:rPr>
              <w:instrText xml:space="preserve"> PAGEREF _Toc478536458 \h </w:instrText>
            </w:r>
            <w:r w:rsidR="00934B13">
              <w:rPr>
                <w:noProof/>
                <w:webHidden/>
              </w:rPr>
            </w:r>
            <w:r w:rsidR="00934B13">
              <w:rPr>
                <w:noProof/>
                <w:webHidden/>
              </w:rPr>
              <w:fldChar w:fldCharType="separate"/>
            </w:r>
            <w:r w:rsidR="00934B13">
              <w:rPr>
                <w:noProof/>
                <w:webHidden/>
              </w:rPr>
              <w:t>40</w:t>
            </w:r>
            <w:r w:rsidR="00934B13">
              <w:rPr>
                <w:noProof/>
                <w:webHidden/>
              </w:rPr>
              <w:fldChar w:fldCharType="end"/>
            </w:r>
          </w:hyperlink>
        </w:p>
        <w:p w14:paraId="0B632252" w14:textId="77777777" w:rsidR="00934B13" w:rsidRDefault="009A1E1C">
          <w:pPr>
            <w:pStyle w:val="TOC3"/>
            <w:tabs>
              <w:tab w:val="right" w:leader="dot" w:pos="9350"/>
            </w:tabs>
            <w:rPr>
              <w:rFonts w:eastAsiaTheme="minorEastAsia"/>
              <w:noProof/>
            </w:rPr>
          </w:pPr>
          <w:hyperlink w:anchor="_Toc478536459" w:history="1">
            <w:r w:rsidR="00934B13" w:rsidRPr="00575DA6">
              <w:rPr>
                <w:rStyle w:val="Hyperlink"/>
                <w:rFonts w:ascii="Arial" w:eastAsia="Times New Roman" w:hAnsi="Arial" w:cs="Arial"/>
                <w:b/>
                <w:noProof/>
                <w:lang w:val="en-PH" w:eastAsia="en-PH"/>
              </w:rPr>
              <w:t>4.4.3.2.4 Sending the report</w:t>
            </w:r>
            <w:r w:rsidR="00934B13">
              <w:rPr>
                <w:noProof/>
                <w:webHidden/>
              </w:rPr>
              <w:tab/>
            </w:r>
            <w:r w:rsidR="00934B13">
              <w:rPr>
                <w:noProof/>
                <w:webHidden/>
              </w:rPr>
              <w:fldChar w:fldCharType="begin"/>
            </w:r>
            <w:r w:rsidR="00934B13">
              <w:rPr>
                <w:noProof/>
                <w:webHidden/>
              </w:rPr>
              <w:instrText xml:space="preserve"> PAGEREF _Toc478536459 \h </w:instrText>
            </w:r>
            <w:r w:rsidR="00934B13">
              <w:rPr>
                <w:noProof/>
                <w:webHidden/>
              </w:rPr>
            </w:r>
            <w:r w:rsidR="00934B13">
              <w:rPr>
                <w:noProof/>
                <w:webHidden/>
              </w:rPr>
              <w:fldChar w:fldCharType="separate"/>
            </w:r>
            <w:r w:rsidR="00934B13">
              <w:rPr>
                <w:noProof/>
                <w:webHidden/>
              </w:rPr>
              <w:t>40</w:t>
            </w:r>
            <w:r w:rsidR="00934B13">
              <w:rPr>
                <w:noProof/>
                <w:webHidden/>
              </w:rPr>
              <w:fldChar w:fldCharType="end"/>
            </w:r>
          </w:hyperlink>
        </w:p>
        <w:p w14:paraId="752853D1" w14:textId="77777777" w:rsidR="00934B13" w:rsidRDefault="009A1E1C">
          <w:pPr>
            <w:pStyle w:val="TOC1"/>
            <w:rPr>
              <w:rFonts w:eastAsiaTheme="minorEastAsia"/>
              <w:noProof/>
            </w:rPr>
          </w:pPr>
          <w:hyperlink w:anchor="_Toc478536460" w:history="1">
            <w:r w:rsidR="00934B13" w:rsidRPr="00575DA6">
              <w:rPr>
                <w:rStyle w:val="Hyperlink"/>
                <w:rFonts w:ascii="Arial" w:eastAsia="Times New Roman" w:hAnsi="Arial" w:cs="Arial"/>
                <w:b/>
                <w:noProof/>
                <w:lang w:val="en-PH" w:eastAsia="en-PH"/>
              </w:rPr>
              <w:t>5. Results and Discussion</w:t>
            </w:r>
            <w:r w:rsidR="00934B13">
              <w:rPr>
                <w:noProof/>
                <w:webHidden/>
              </w:rPr>
              <w:tab/>
            </w:r>
            <w:r w:rsidR="00934B13">
              <w:rPr>
                <w:noProof/>
                <w:webHidden/>
              </w:rPr>
              <w:fldChar w:fldCharType="begin"/>
            </w:r>
            <w:r w:rsidR="00934B13">
              <w:rPr>
                <w:noProof/>
                <w:webHidden/>
              </w:rPr>
              <w:instrText xml:space="preserve"> PAGEREF _Toc478536460 \h </w:instrText>
            </w:r>
            <w:r w:rsidR="00934B13">
              <w:rPr>
                <w:noProof/>
                <w:webHidden/>
              </w:rPr>
            </w:r>
            <w:r w:rsidR="00934B13">
              <w:rPr>
                <w:noProof/>
                <w:webHidden/>
              </w:rPr>
              <w:fldChar w:fldCharType="separate"/>
            </w:r>
            <w:r w:rsidR="00934B13">
              <w:rPr>
                <w:noProof/>
                <w:webHidden/>
              </w:rPr>
              <w:t>40</w:t>
            </w:r>
            <w:r w:rsidR="00934B13">
              <w:rPr>
                <w:noProof/>
                <w:webHidden/>
              </w:rPr>
              <w:fldChar w:fldCharType="end"/>
            </w:r>
          </w:hyperlink>
        </w:p>
        <w:p w14:paraId="27246353" w14:textId="77777777" w:rsidR="00934B13" w:rsidRDefault="009A1E1C">
          <w:pPr>
            <w:pStyle w:val="TOC2"/>
            <w:tabs>
              <w:tab w:val="right" w:leader="dot" w:pos="9350"/>
            </w:tabs>
            <w:rPr>
              <w:rFonts w:eastAsiaTheme="minorEastAsia"/>
              <w:noProof/>
            </w:rPr>
          </w:pPr>
          <w:hyperlink w:anchor="_Toc478536461" w:history="1">
            <w:r w:rsidR="00934B13" w:rsidRPr="00575DA6">
              <w:rPr>
                <w:rStyle w:val="Hyperlink"/>
                <w:rFonts w:ascii="Arial" w:eastAsia="Times New Roman" w:hAnsi="Arial" w:cs="Arial"/>
                <w:b/>
                <w:noProof/>
                <w:lang w:val="en-PH" w:eastAsia="en-PH"/>
              </w:rPr>
              <w:t xml:space="preserve">6. Conclusion and </w:t>
            </w:r>
            <w:r w:rsidR="00934B13" w:rsidRPr="00934B13">
              <w:rPr>
                <w:rStyle w:val="Hyperlink"/>
                <w:rFonts w:ascii="Arial" w:eastAsia="Times New Roman" w:hAnsi="Arial" w:cs="Arial"/>
                <w:b/>
                <w:noProof/>
                <w:lang w:val="en-PH" w:eastAsia="en-PH"/>
              </w:rPr>
              <w:t>Recommendations</w:t>
            </w:r>
            <w:r w:rsidR="00934B13">
              <w:rPr>
                <w:noProof/>
                <w:webHidden/>
              </w:rPr>
              <w:tab/>
            </w:r>
            <w:r w:rsidR="00934B13">
              <w:rPr>
                <w:noProof/>
                <w:webHidden/>
              </w:rPr>
              <w:fldChar w:fldCharType="begin"/>
            </w:r>
            <w:r w:rsidR="00934B13">
              <w:rPr>
                <w:noProof/>
                <w:webHidden/>
              </w:rPr>
              <w:instrText xml:space="preserve"> PAGEREF _Toc478536461 \h </w:instrText>
            </w:r>
            <w:r w:rsidR="00934B13">
              <w:rPr>
                <w:noProof/>
                <w:webHidden/>
              </w:rPr>
            </w:r>
            <w:r w:rsidR="00934B13">
              <w:rPr>
                <w:noProof/>
                <w:webHidden/>
              </w:rPr>
              <w:fldChar w:fldCharType="separate"/>
            </w:r>
            <w:r w:rsidR="00934B13">
              <w:rPr>
                <w:noProof/>
                <w:webHidden/>
              </w:rPr>
              <w:t>42</w:t>
            </w:r>
            <w:r w:rsidR="00934B13">
              <w:rPr>
                <w:noProof/>
                <w:webHidden/>
              </w:rPr>
              <w:fldChar w:fldCharType="end"/>
            </w:r>
          </w:hyperlink>
        </w:p>
        <w:p w14:paraId="6CA9E516" w14:textId="1A4EAFF5" w:rsidR="00257DB5" w:rsidRDefault="00257DB5">
          <w:r w:rsidRPr="00587A15">
            <w:rPr>
              <w:bCs/>
              <w:noProof/>
            </w:rPr>
            <w:fldChar w:fldCharType="end"/>
          </w:r>
        </w:p>
      </w:sdtContent>
    </w:sdt>
    <w:p w14:paraId="20EE4A19" w14:textId="2134BA4C" w:rsidR="000478A7" w:rsidRPr="007F4E22" w:rsidRDefault="00257DB5" w:rsidP="00257DB5">
      <w:pPr>
        <w:rPr>
          <w:rFonts w:ascii="Arial" w:hAnsi="Arial" w:cs="Arial"/>
        </w:rPr>
      </w:pPr>
      <w:r>
        <w:rPr>
          <w:rFonts w:ascii="Arial" w:hAnsi="Arial" w:cs="Arial"/>
        </w:rPr>
        <w:br w:type="page"/>
      </w:r>
    </w:p>
    <w:p w14:paraId="39B2B54E" w14:textId="3FDF5E3A" w:rsidR="000478A7" w:rsidRPr="000478A7" w:rsidRDefault="000478A7" w:rsidP="0045095D">
      <w:pPr>
        <w:pStyle w:val="Heading1"/>
        <w:numPr>
          <w:ilvl w:val="0"/>
          <w:numId w:val="21"/>
        </w:numPr>
        <w:spacing w:line="360" w:lineRule="auto"/>
        <w:rPr>
          <w:rFonts w:ascii="Arial" w:eastAsiaTheme="minorHAnsi" w:hAnsi="Arial" w:cs="Arial"/>
          <w:b/>
          <w:color w:val="auto"/>
          <w:sz w:val="22"/>
          <w:szCs w:val="22"/>
        </w:rPr>
      </w:pPr>
      <w:bookmarkStart w:id="0" w:name="_Toc476528636"/>
      <w:bookmarkStart w:id="1" w:name="_Toc478536402"/>
      <w:r w:rsidRPr="000478A7">
        <w:rPr>
          <w:rFonts w:ascii="Arial" w:eastAsiaTheme="minorHAnsi" w:hAnsi="Arial" w:cs="Arial"/>
          <w:b/>
          <w:color w:val="auto"/>
          <w:sz w:val="22"/>
          <w:szCs w:val="22"/>
        </w:rPr>
        <w:lastRenderedPageBreak/>
        <w:t>Introduction</w:t>
      </w:r>
      <w:bookmarkEnd w:id="0"/>
      <w:bookmarkEnd w:id="1"/>
    </w:p>
    <w:p w14:paraId="00F05FB5" w14:textId="4C55EEA4" w:rsidR="0035677F" w:rsidRPr="00DB684B" w:rsidRDefault="000478A7" w:rsidP="00DB684B">
      <w:pPr>
        <w:pStyle w:val="Heading1"/>
        <w:tabs>
          <w:tab w:val="left" w:pos="6492"/>
        </w:tabs>
        <w:spacing w:line="360" w:lineRule="auto"/>
        <w:rPr>
          <w:rFonts w:ascii="Arial" w:eastAsiaTheme="minorHAnsi" w:hAnsi="Arial" w:cs="Arial"/>
          <w:b/>
          <w:color w:val="auto"/>
          <w:sz w:val="22"/>
          <w:szCs w:val="22"/>
        </w:rPr>
      </w:pPr>
      <w:bookmarkStart w:id="2" w:name="_Toc476528637"/>
      <w:bookmarkStart w:id="3" w:name="_Toc478536403"/>
      <w:r w:rsidRPr="000478A7">
        <w:rPr>
          <w:rFonts w:ascii="Arial" w:eastAsiaTheme="minorHAnsi" w:hAnsi="Arial" w:cs="Arial"/>
          <w:b/>
          <w:color w:val="auto"/>
          <w:sz w:val="22"/>
          <w:szCs w:val="22"/>
        </w:rPr>
        <w:t>1.1 Background of the Problem</w:t>
      </w:r>
      <w:bookmarkEnd w:id="2"/>
      <w:bookmarkEnd w:id="3"/>
      <w:r w:rsidR="000048EE">
        <w:rPr>
          <w:rFonts w:ascii="Arial" w:eastAsiaTheme="minorHAnsi" w:hAnsi="Arial" w:cs="Arial"/>
          <w:b/>
          <w:color w:val="auto"/>
          <w:sz w:val="22"/>
          <w:szCs w:val="22"/>
        </w:rPr>
        <w:tab/>
      </w:r>
    </w:p>
    <w:p w14:paraId="7E273F9A" w14:textId="77777777" w:rsidR="00084B8D" w:rsidRPr="00435FF9" w:rsidRDefault="00084B8D" w:rsidP="00D16E61">
      <w:pPr>
        <w:spacing w:line="360" w:lineRule="auto"/>
        <w:ind w:firstLine="720"/>
        <w:jc w:val="both"/>
        <w:rPr>
          <w:rFonts w:ascii="Arial" w:hAnsi="Arial" w:cs="Arial"/>
          <w:sz w:val="2"/>
        </w:rPr>
      </w:pPr>
    </w:p>
    <w:p w14:paraId="5579A98D" w14:textId="2DF8D873" w:rsidR="00A3617B" w:rsidRPr="00851B12" w:rsidRDefault="000048EE" w:rsidP="00D16E61">
      <w:pPr>
        <w:spacing w:line="360" w:lineRule="auto"/>
        <w:ind w:firstLine="720"/>
        <w:jc w:val="both"/>
        <w:rPr>
          <w:rFonts w:ascii="Arial" w:hAnsi="Arial" w:cs="Arial"/>
        </w:rPr>
      </w:pPr>
      <w:r w:rsidRPr="00851B12">
        <w:rPr>
          <w:rFonts w:ascii="Arial" w:hAnsi="Arial" w:cs="Arial"/>
        </w:rPr>
        <w:t>Bullying came into existence even before men ev</w:t>
      </w:r>
      <w:r w:rsidR="004169FE">
        <w:rPr>
          <w:rFonts w:ascii="Arial" w:hAnsi="Arial" w:cs="Arial"/>
        </w:rPr>
        <w:t>olved into intellectual beings.</w:t>
      </w:r>
      <w:r w:rsidR="004169FE" w:rsidRPr="00851B12">
        <w:rPr>
          <w:rFonts w:ascii="Arial" w:hAnsi="Arial" w:cs="Arial"/>
          <w:vertAlign w:val="superscript"/>
        </w:rPr>
        <w:t xml:space="preserve"> [</w:t>
      </w:r>
      <w:r w:rsidR="00C55E08" w:rsidRPr="00851B12">
        <w:rPr>
          <w:rFonts w:ascii="Arial" w:hAnsi="Arial" w:cs="Arial"/>
          <w:vertAlign w:val="superscript"/>
        </w:rPr>
        <w:t>1]</w:t>
      </w:r>
      <w:r w:rsidR="00C55E08" w:rsidRPr="00851B12">
        <w:rPr>
          <w:rFonts w:ascii="Arial" w:hAnsi="Arial" w:cs="Arial"/>
        </w:rPr>
        <w:t xml:space="preserve"> </w:t>
      </w:r>
      <w:r w:rsidR="0035677F" w:rsidRPr="00851B12">
        <w:rPr>
          <w:rFonts w:ascii="Arial" w:hAnsi="Arial" w:cs="Arial"/>
        </w:rPr>
        <w:t xml:space="preserve">Boehm stated that primates </w:t>
      </w:r>
      <w:r w:rsidRPr="00851B12">
        <w:rPr>
          <w:rFonts w:ascii="Arial" w:hAnsi="Arial" w:cs="Arial"/>
        </w:rPr>
        <w:t xml:space="preserve">execute bullying-like deportment </w:t>
      </w:r>
      <w:r w:rsidR="0035677F" w:rsidRPr="00851B12">
        <w:rPr>
          <w:rFonts w:ascii="Arial" w:hAnsi="Arial" w:cs="Arial"/>
        </w:rPr>
        <w:t xml:space="preserve">against their own kind </w:t>
      </w:r>
      <w:r w:rsidRPr="00851B12">
        <w:rPr>
          <w:rFonts w:ascii="Arial" w:hAnsi="Arial" w:cs="Arial"/>
        </w:rPr>
        <w:t xml:space="preserve">to establish dominion over </w:t>
      </w:r>
      <w:r w:rsidR="0035677F" w:rsidRPr="00851B12">
        <w:rPr>
          <w:rFonts w:ascii="Arial" w:hAnsi="Arial" w:cs="Arial"/>
        </w:rPr>
        <w:t>them</w:t>
      </w:r>
      <w:r w:rsidRPr="00851B12">
        <w:rPr>
          <w:rFonts w:ascii="Arial" w:hAnsi="Arial" w:cs="Arial"/>
        </w:rPr>
        <w:t xml:space="preserve">. </w:t>
      </w:r>
      <w:r w:rsidR="0035677F" w:rsidRPr="00851B12">
        <w:rPr>
          <w:rFonts w:ascii="Arial" w:hAnsi="Arial" w:cs="Arial"/>
        </w:rPr>
        <w:t>Bullying</w:t>
      </w:r>
      <w:r w:rsidRPr="00851B12">
        <w:rPr>
          <w:rFonts w:ascii="Arial" w:hAnsi="Arial" w:cs="Arial"/>
        </w:rPr>
        <w:t xml:space="preserve"> was</w:t>
      </w:r>
      <w:r w:rsidR="0035677F" w:rsidRPr="00851B12">
        <w:rPr>
          <w:rFonts w:ascii="Arial" w:hAnsi="Arial" w:cs="Arial"/>
        </w:rPr>
        <w:t xml:space="preserve"> further</w:t>
      </w:r>
      <w:r w:rsidRPr="00851B12">
        <w:rPr>
          <w:rFonts w:ascii="Arial" w:hAnsi="Arial" w:cs="Arial"/>
        </w:rPr>
        <w:t xml:space="preserve"> redefined from dominance to a mere destructive act, rendered by their ability to </w:t>
      </w:r>
      <w:r w:rsidR="0035677F" w:rsidRPr="00851B12">
        <w:rPr>
          <w:rFonts w:ascii="Arial" w:hAnsi="Arial" w:cs="Arial"/>
        </w:rPr>
        <w:t>communicate</w:t>
      </w:r>
      <w:r w:rsidRPr="00851B12">
        <w:rPr>
          <w:rFonts w:ascii="Arial" w:hAnsi="Arial" w:cs="Arial"/>
        </w:rPr>
        <w:t xml:space="preserve"> through language. </w:t>
      </w:r>
      <w:r w:rsidR="000E46CF" w:rsidRPr="00851B12">
        <w:rPr>
          <w:rFonts w:ascii="Arial" w:hAnsi="Arial" w:cs="Arial"/>
        </w:rPr>
        <w:t>Recent technological advancements have extended the way people communicate.</w:t>
      </w:r>
      <w:r w:rsidR="00C55E08" w:rsidRPr="00851B12">
        <w:rPr>
          <w:rFonts w:ascii="Arial" w:hAnsi="Arial" w:cs="Arial"/>
        </w:rPr>
        <w:t xml:space="preserve"> </w:t>
      </w:r>
      <w:r w:rsidR="005B1940" w:rsidRPr="00851B12">
        <w:rPr>
          <w:rFonts w:ascii="Arial" w:hAnsi="Arial" w:cs="Arial"/>
        </w:rPr>
        <w:t>With the proliferation of the Internet, people can easily connect with one another simultaneously through chat rooms, email, instant messaging, forum</w:t>
      </w:r>
      <w:r w:rsidR="004169FE">
        <w:rPr>
          <w:rFonts w:ascii="Arial" w:hAnsi="Arial" w:cs="Arial"/>
        </w:rPr>
        <w:t>s, and social networking sites.</w:t>
      </w:r>
      <w:r w:rsidR="004169FE" w:rsidRPr="004169FE">
        <w:rPr>
          <w:rFonts w:ascii="Arial" w:hAnsi="Arial" w:cs="Arial"/>
          <w:vertAlign w:val="superscript"/>
        </w:rPr>
        <w:t>[2]</w:t>
      </w:r>
      <w:r w:rsidR="004169FE">
        <w:rPr>
          <w:rFonts w:ascii="Arial" w:hAnsi="Arial" w:cs="Arial"/>
        </w:rPr>
        <w:t xml:space="preserve"> </w:t>
      </w:r>
      <w:r w:rsidR="005B1940" w:rsidRPr="00851B12">
        <w:rPr>
          <w:rFonts w:ascii="Arial" w:hAnsi="Arial" w:cs="Arial"/>
        </w:rPr>
        <w:t xml:space="preserve">However, alongside with the </w:t>
      </w:r>
      <w:r w:rsidR="00D16E61" w:rsidRPr="00851B12">
        <w:rPr>
          <w:rFonts w:ascii="Arial" w:hAnsi="Arial" w:cs="Arial"/>
        </w:rPr>
        <w:t>modern advancements in communication</w:t>
      </w:r>
      <w:r w:rsidR="005B1940" w:rsidRPr="00851B12">
        <w:rPr>
          <w:rFonts w:ascii="Arial" w:hAnsi="Arial" w:cs="Arial"/>
        </w:rPr>
        <w:t xml:space="preserve">, an old </w:t>
      </w:r>
      <w:r w:rsidR="00C55E08" w:rsidRPr="00851B12">
        <w:rPr>
          <w:rFonts w:ascii="Arial" w:hAnsi="Arial" w:cs="Arial"/>
        </w:rPr>
        <w:t>pervasive</w:t>
      </w:r>
      <w:r w:rsidR="005B1940" w:rsidRPr="00851B12">
        <w:rPr>
          <w:rFonts w:ascii="Arial" w:hAnsi="Arial" w:cs="Arial"/>
        </w:rPr>
        <w:t xml:space="preserve"> </w:t>
      </w:r>
      <w:r w:rsidR="00C55E08" w:rsidRPr="00851B12">
        <w:rPr>
          <w:rFonts w:ascii="Arial" w:hAnsi="Arial" w:cs="Arial"/>
        </w:rPr>
        <w:t>issue</w:t>
      </w:r>
      <w:r w:rsidR="005B1940" w:rsidRPr="00851B12">
        <w:rPr>
          <w:rFonts w:ascii="Arial" w:hAnsi="Arial" w:cs="Arial"/>
        </w:rPr>
        <w:t xml:space="preserve"> arises with a new </w:t>
      </w:r>
      <w:r w:rsidR="001E1145">
        <w:rPr>
          <w:rFonts w:ascii="Arial" w:hAnsi="Arial" w:cs="Arial"/>
        </w:rPr>
        <w:t>form</w:t>
      </w:r>
      <w:r w:rsidR="005B1940" w:rsidRPr="00851B12">
        <w:rPr>
          <w:rFonts w:ascii="Arial" w:hAnsi="Arial" w:cs="Arial"/>
        </w:rPr>
        <w:t xml:space="preserve"> in new </w:t>
      </w:r>
      <w:r w:rsidR="00D16E61" w:rsidRPr="00851B12">
        <w:rPr>
          <w:rFonts w:ascii="Arial" w:hAnsi="Arial" w:cs="Arial"/>
        </w:rPr>
        <w:t>environment</w:t>
      </w:r>
      <w:r w:rsidR="005B1940" w:rsidRPr="00851B12">
        <w:rPr>
          <w:rFonts w:ascii="Arial" w:hAnsi="Arial" w:cs="Arial"/>
        </w:rPr>
        <w:t xml:space="preserve"> –</w:t>
      </w:r>
      <w:r w:rsidR="00D16E61" w:rsidRPr="00851B12">
        <w:rPr>
          <w:rFonts w:ascii="Arial" w:hAnsi="Arial" w:cs="Arial"/>
        </w:rPr>
        <w:t xml:space="preserve"> cyberbullying</w:t>
      </w:r>
      <w:r w:rsidR="00622185" w:rsidRPr="00851B12">
        <w:rPr>
          <w:rFonts w:ascii="Arial" w:hAnsi="Arial" w:cs="Arial"/>
        </w:rPr>
        <w:t>.</w:t>
      </w:r>
      <w:r w:rsidR="00D16E61" w:rsidRPr="00851B12">
        <w:rPr>
          <w:rFonts w:ascii="Arial" w:hAnsi="Arial" w:cs="Arial"/>
        </w:rPr>
        <w:t xml:space="preserve"> </w:t>
      </w:r>
      <w:r w:rsidR="00622185" w:rsidRPr="00851B12">
        <w:rPr>
          <w:rFonts w:ascii="Arial" w:hAnsi="Arial" w:cs="Arial"/>
          <w:vertAlign w:val="superscript"/>
        </w:rPr>
        <w:t>[3]</w:t>
      </w:r>
      <w:r w:rsidR="00622185" w:rsidRPr="00851B12">
        <w:rPr>
          <w:rFonts w:ascii="Arial" w:hAnsi="Arial" w:cs="Arial"/>
        </w:rPr>
        <w:t xml:space="preserve"> </w:t>
      </w:r>
      <w:r w:rsidR="00C55E08" w:rsidRPr="00851B12">
        <w:rPr>
          <w:rFonts w:ascii="Arial" w:hAnsi="Arial" w:cs="Arial"/>
          <w:lang w:val="en-PH"/>
        </w:rPr>
        <w:t xml:space="preserve">Cyberbullying is defined as a form of harassment that occurs via the Internet </w:t>
      </w:r>
      <w:r w:rsidR="00622185" w:rsidRPr="00851B12">
        <w:rPr>
          <w:rFonts w:ascii="Arial" w:hAnsi="Arial" w:cs="Arial"/>
          <w:lang w:val="en-PH"/>
        </w:rPr>
        <w:t>which</w:t>
      </w:r>
      <w:r w:rsidR="00C55E08" w:rsidRPr="00851B12">
        <w:rPr>
          <w:rFonts w:ascii="Arial" w:hAnsi="Arial" w:cs="Arial"/>
          <w:lang w:val="en-PH"/>
        </w:rPr>
        <w:t xml:space="preserve"> include</w:t>
      </w:r>
      <w:r w:rsidR="00622185" w:rsidRPr="00851B12">
        <w:rPr>
          <w:rFonts w:ascii="Arial" w:hAnsi="Arial" w:cs="Arial"/>
          <w:lang w:val="en-PH"/>
        </w:rPr>
        <w:t>s</w:t>
      </w:r>
      <w:r w:rsidR="00C55E08" w:rsidRPr="00851B12">
        <w:rPr>
          <w:rFonts w:ascii="Arial" w:hAnsi="Arial" w:cs="Arial"/>
          <w:lang w:val="en-PH"/>
        </w:rPr>
        <w:t xml:space="preserve"> vicious forum posts, name calling in chat rooms, </w:t>
      </w:r>
      <w:r w:rsidR="00622185" w:rsidRPr="00851B12">
        <w:rPr>
          <w:rFonts w:ascii="Arial" w:hAnsi="Arial" w:cs="Arial"/>
          <w:lang w:val="en-PH"/>
        </w:rPr>
        <w:t>creating</w:t>
      </w:r>
      <w:r w:rsidR="00C55E08" w:rsidRPr="00851B12">
        <w:rPr>
          <w:rFonts w:ascii="Arial" w:hAnsi="Arial" w:cs="Arial"/>
          <w:lang w:val="en-PH"/>
        </w:rPr>
        <w:t xml:space="preserve"> fake profiles</w:t>
      </w:r>
      <w:r w:rsidR="00622185" w:rsidRPr="00851B12">
        <w:rPr>
          <w:rFonts w:ascii="Arial" w:hAnsi="Arial" w:cs="Arial"/>
          <w:lang w:val="en-PH"/>
        </w:rPr>
        <w:t xml:space="preserve"> on social networking sites</w:t>
      </w:r>
      <w:r w:rsidR="00C55E08" w:rsidRPr="00851B12">
        <w:rPr>
          <w:rFonts w:ascii="Arial" w:hAnsi="Arial" w:cs="Arial"/>
          <w:lang w:val="en-PH"/>
        </w:rPr>
        <w:t xml:space="preserve">, and </w:t>
      </w:r>
      <w:r w:rsidR="00622185" w:rsidRPr="00851B12">
        <w:rPr>
          <w:rFonts w:ascii="Arial" w:hAnsi="Arial" w:cs="Arial"/>
          <w:lang w:val="en-PH"/>
        </w:rPr>
        <w:t>sending cruel</w:t>
      </w:r>
      <w:r w:rsidR="00C55E08" w:rsidRPr="00851B12">
        <w:rPr>
          <w:rFonts w:ascii="Arial" w:hAnsi="Arial" w:cs="Arial"/>
          <w:lang w:val="en-PH"/>
        </w:rPr>
        <w:t xml:space="preserve"> messages</w:t>
      </w:r>
      <w:r w:rsidR="00622185" w:rsidRPr="00851B12">
        <w:rPr>
          <w:rFonts w:ascii="Arial" w:hAnsi="Arial" w:cs="Arial"/>
          <w:lang w:val="en-PH"/>
        </w:rPr>
        <w:t xml:space="preserve">. </w:t>
      </w:r>
      <w:r w:rsidR="00622185" w:rsidRPr="00851B12">
        <w:rPr>
          <w:rFonts w:ascii="Arial" w:hAnsi="Arial" w:cs="Arial"/>
          <w:vertAlign w:val="superscript"/>
          <w:lang w:val="en-PH"/>
        </w:rPr>
        <w:t xml:space="preserve">[4] </w:t>
      </w:r>
    </w:p>
    <w:p w14:paraId="65D18E80" w14:textId="77777777" w:rsidR="004D7289" w:rsidRDefault="00622185" w:rsidP="004D7289">
      <w:pPr>
        <w:spacing w:after="0" w:line="360" w:lineRule="auto"/>
        <w:ind w:firstLine="720"/>
        <w:jc w:val="both"/>
        <w:rPr>
          <w:rFonts w:ascii="Arial" w:eastAsia="Times New Roman" w:hAnsi="Arial" w:cs="Arial"/>
          <w:lang w:val="en-PH" w:eastAsia="en-PH"/>
        </w:rPr>
      </w:pPr>
      <w:r w:rsidRPr="00851B12">
        <w:rPr>
          <w:rFonts w:ascii="Arial" w:eastAsia="Times New Roman" w:hAnsi="Arial" w:cs="Arial"/>
          <w:lang w:val="en-PH" w:eastAsia="en-PH"/>
        </w:rPr>
        <w:t xml:space="preserve">Philippines </w:t>
      </w:r>
      <w:r w:rsidR="00851B12" w:rsidRPr="00851B12">
        <w:rPr>
          <w:rFonts w:ascii="Arial" w:eastAsia="Times New Roman" w:hAnsi="Arial" w:cs="Arial"/>
          <w:lang w:val="en-PH" w:eastAsia="en-PH"/>
        </w:rPr>
        <w:t>is also known as the “</w:t>
      </w:r>
      <w:r w:rsidR="00F5328E" w:rsidRPr="00851B12">
        <w:rPr>
          <w:rFonts w:ascii="Arial" w:eastAsia="Times New Roman" w:hAnsi="Arial" w:cs="Arial"/>
          <w:lang w:val="en-PH" w:eastAsia="en-PH"/>
        </w:rPr>
        <w:t>social media capital of the world</w:t>
      </w:r>
      <w:r w:rsidR="00851B12" w:rsidRPr="00851B12">
        <w:rPr>
          <w:rFonts w:ascii="Arial" w:eastAsia="Times New Roman" w:hAnsi="Arial" w:cs="Arial"/>
          <w:lang w:val="en-PH" w:eastAsia="en-PH"/>
        </w:rPr>
        <w:t>”</w:t>
      </w:r>
      <w:r w:rsidR="00F5328E" w:rsidRPr="00851B12">
        <w:rPr>
          <w:rFonts w:ascii="Arial" w:eastAsia="Times New Roman" w:hAnsi="Arial" w:cs="Arial"/>
          <w:lang w:val="en-PH" w:eastAsia="en-PH"/>
        </w:rPr>
        <w:t>.</w:t>
      </w:r>
      <w:r w:rsidR="00E1053E" w:rsidRPr="00851B12">
        <w:rPr>
          <w:rFonts w:ascii="Arial" w:eastAsia="Times New Roman" w:hAnsi="Arial" w:cs="Arial"/>
          <w:lang w:val="en-PH" w:eastAsia="en-PH"/>
        </w:rPr>
        <w:t xml:space="preserve"> </w:t>
      </w:r>
      <w:r w:rsidRPr="00851B12">
        <w:rPr>
          <w:rFonts w:ascii="Arial" w:eastAsia="Times New Roman" w:hAnsi="Arial" w:cs="Arial"/>
          <w:vertAlign w:val="superscript"/>
          <w:lang w:val="en-PH" w:eastAsia="en-PH"/>
        </w:rPr>
        <w:t>[5]</w:t>
      </w:r>
      <w:r w:rsidRPr="00851B12">
        <w:rPr>
          <w:rFonts w:ascii="Arial" w:eastAsia="Times New Roman" w:hAnsi="Arial" w:cs="Arial"/>
          <w:lang w:val="en-PH" w:eastAsia="en-PH"/>
        </w:rPr>
        <w:t xml:space="preserve"> </w:t>
      </w:r>
      <w:r w:rsidR="00F5328E" w:rsidRPr="00851B12">
        <w:rPr>
          <w:rFonts w:ascii="Arial" w:eastAsia="Times New Roman" w:hAnsi="Arial" w:cs="Arial"/>
          <w:lang w:val="en-PH" w:eastAsia="en-PH"/>
        </w:rPr>
        <w:t xml:space="preserve">A recent study conducted by We Are Social states that Filipinos spent an average of 4 hours and 17 minutes per day on social networking sites. </w:t>
      </w:r>
      <w:r w:rsidR="00F5328E" w:rsidRPr="00851B12">
        <w:rPr>
          <w:rFonts w:ascii="Arial" w:eastAsia="Times New Roman" w:hAnsi="Arial" w:cs="Arial"/>
          <w:vertAlign w:val="superscript"/>
          <w:lang w:val="en-PH" w:eastAsia="en-PH"/>
        </w:rPr>
        <w:t xml:space="preserve">[6] </w:t>
      </w:r>
      <w:r w:rsidR="00F5328E" w:rsidRPr="00851B12">
        <w:rPr>
          <w:rFonts w:ascii="Arial" w:eastAsia="Times New Roman" w:hAnsi="Arial" w:cs="Arial"/>
          <w:lang w:val="en-PH" w:eastAsia="en-PH"/>
        </w:rPr>
        <w:t xml:space="preserve">However, as the number of Filipino social media users continuously increases, it consequently intensifies the problem of cyberbullying. </w:t>
      </w:r>
      <w:r w:rsidR="00F5328E" w:rsidRPr="00851B12">
        <w:rPr>
          <w:rFonts w:ascii="Arial" w:eastAsia="Times New Roman" w:hAnsi="Arial" w:cs="Arial"/>
          <w:vertAlign w:val="superscript"/>
          <w:lang w:val="en-PH" w:eastAsia="en-PH"/>
        </w:rPr>
        <w:t>[7]</w:t>
      </w:r>
      <w:r w:rsidR="00851B12" w:rsidRPr="00851B12">
        <w:rPr>
          <w:rFonts w:ascii="Arial" w:eastAsia="Times New Roman" w:hAnsi="Arial" w:cs="Arial"/>
          <w:lang w:val="en-PH" w:eastAsia="en-PH"/>
        </w:rPr>
        <w:t xml:space="preserve"> </w:t>
      </w:r>
      <w:r w:rsidR="00E1053E" w:rsidRPr="00851B12">
        <w:rPr>
          <w:rFonts w:ascii="Arial" w:eastAsia="Times New Roman" w:hAnsi="Arial" w:cs="Arial"/>
          <w:lang w:val="en-PH" w:eastAsia="en-PH"/>
        </w:rPr>
        <w:t xml:space="preserve">A survey administered by Stairway Foundation Inc. revealed that 80% of Filipinos have been cyberbullied through social media. </w:t>
      </w:r>
      <w:r w:rsidR="00E1053E" w:rsidRPr="00851B12">
        <w:rPr>
          <w:rFonts w:ascii="Arial" w:eastAsia="Times New Roman" w:hAnsi="Arial" w:cs="Arial"/>
          <w:vertAlign w:val="superscript"/>
          <w:lang w:val="en-PH" w:eastAsia="en-PH"/>
        </w:rPr>
        <w:t>[</w:t>
      </w:r>
      <w:r w:rsidR="00851B12" w:rsidRPr="00851B12">
        <w:rPr>
          <w:rFonts w:ascii="Arial" w:eastAsia="Times New Roman" w:hAnsi="Arial" w:cs="Arial"/>
          <w:vertAlign w:val="superscript"/>
          <w:lang w:val="en-PH" w:eastAsia="en-PH"/>
        </w:rPr>
        <w:t>8</w:t>
      </w:r>
      <w:r w:rsidR="00E1053E" w:rsidRPr="00851B12">
        <w:rPr>
          <w:rFonts w:ascii="Arial" w:eastAsia="Times New Roman" w:hAnsi="Arial" w:cs="Arial"/>
          <w:vertAlign w:val="superscript"/>
          <w:lang w:val="en-PH" w:eastAsia="en-PH"/>
        </w:rPr>
        <w:t xml:space="preserve">] </w:t>
      </w:r>
      <w:r w:rsidR="00851B12">
        <w:rPr>
          <w:rFonts w:ascii="Arial" w:eastAsia="Times New Roman" w:hAnsi="Arial" w:cs="Arial"/>
          <w:lang w:val="en-PH" w:eastAsia="en-PH"/>
        </w:rPr>
        <w:t>Popular</w:t>
      </w:r>
      <w:r w:rsidR="00E1053E" w:rsidRPr="00851B12">
        <w:rPr>
          <w:rFonts w:ascii="Arial" w:eastAsia="Times New Roman" w:hAnsi="Arial" w:cs="Arial"/>
          <w:lang w:val="en-PH" w:eastAsia="en-PH"/>
        </w:rPr>
        <w:t xml:space="preserve"> </w:t>
      </w:r>
      <w:r w:rsidR="00851B12">
        <w:rPr>
          <w:rFonts w:ascii="Arial" w:eastAsia="Times New Roman" w:hAnsi="Arial" w:cs="Arial"/>
          <w:lang w:val="en-PH" w:eastAsia="en-PH"/>
        </w:rPr>
        <w:t>cyberbullying incidents</w:t>
      </w:r>
      <w:r w:rsidR="00E1053E" w:rsidRPr="00851B12">
        <w:rPr>
          <w:rFonts w:ascii="Arial" w:eastAsia="Times New Roman" w:hAnsi="Arial" w:cs="Arial"/>
          <w:lang w:val="en-PH" w:eastAsia="en-PH"/>
        </w:rPr>
        <w:t xml:space="preserve"> in the Philippines are</w:t>
      </w:r>
      <w:r w:rsidR="00851B12">
        <w:rPr>
          <w:rFonts w:ascii="Arial" w:eastAsia="Times New Roman" w:hAnsi="Arial" w:cs="Arial"/>
          <w:lang w:val="en-PH" w:eastAsia="en-PH"/>
        </w:rPr>
        <w:t xml:space="preserve"> </w:t>
      </w:r>
      <w:r w:rsidR="00E1053E" w:rsidRPr="00851B12">
        <w:rPr>
          <w:rFonts w:ascii="Arial" w:eastAsia="Times New Roman" w:hAnsi="Arial" w:cs="Arial"/>
          <w:lang w:val="en-PH" w:eastAsia="en-PH"/>
        </w:rPr>
        <w:t xml:space="preserve">Paula Jaime </w:t>
      </w:r>
      <w:proofErr w:type="spellStart"/>
      <w:r w:rsidR="00E1053E" w:rsidRPr="00851B12">
        <w:rPr>
          <w:rFonts w:ascii="Arial" w:eastAsia="Times New Roman" w:hAnsi="Arial" w:cs="Arial"/>
          <w:lang w:val="en-PH" w:eastAsia="en-PH"/>
        </w:rPr>
        <w:t>Salvosa’s</w:t>
      </w:r>
      <w:proofErr w:type="spellEnd"/>
      <w:r w:rsidR="00E1053E" w:rsidRPr="00851B12">
        <w:rPr>
          <w:rFonts w:ascii="Arial" w:eastAsia="Times New Roman" w:hAnsi="Arial" w:cs="Arial"/>
          <w:lang w:val="en-PH" w:eastAsia="en-PH"/>
        </w:rPr>
        <w:t>, a.k.a. “</w:t>
      </w:r>
      <w:proofErr w:type="spellStart"/>
      <w:r w:rsidR="00E1053E" w:rsidRPr="00851B12">
        <w:rPr>
          <w:rFonts w:ascii="Arial" w:eastAsia="Times New Roman" w:hAnsi="Arial" w:cs="Arial"/>
          <w:lang w:val="en-PH" w:eastAsia="en-PH"/>
        </w:rPr>
        <w:t>Amalayer</w:t>
      </w:r>
      <w:proofErr w:type="spellEnd"/>
      <w:r w:rsidR="00E1053E" w:rsidRPr="00851B12">
        <w:rPr>
          <w:rFonts w:ascii="Arial" w:eastAsia="Times New Roman" w:hAnsi="Arial" w:cs="Arial"/>
          <w:lang w:val="en-PH" w:eastAsia="en-PH"/>
        </w:rPr>
        <w:t>” incident</w:t>
      </w:r>
      <w:r w:rsidR="00632A17">
        <w:rPr>
          <w:rFonts w:ascii="Arial" w:eastAsia="Times New Roman" w:hAnsi="Arial" w:cs="Arial"/>
          <w:lang w:val="en-PH" w:eastAsia="en-PH"/>
        </w:rPr>
        <w:t xml:space="preserve"> </w:t>
      </w:r>
      <w:r w:rsidR="00632A17" w:rsidRPr="00632A17">
        <w:rPr>
          <w:rFonts w:ascii="Arial" w:eastAsia="Times New Roman" w:hAnsi="Arial" w:cs="Arial"/>
          <w:vertAlign w:val="superscript"/>
          <w:lang w:val="en-PH" w:eastAsia="en-PH"/>
        </w:rPr>
        <w:t>[9]</w:t>
      </w:r>
      <w:r w:rsidR="00E1053E" w:rsidRPr="00851B12">
        <w:rPr>
          <w:rFonts w:ascii="Arial" w:eastAsia="Times New Roman" w:hAnsi="Arial" w:cs="Arial"/>
          <w:lang w:val="en-PH" w:eastAsia="en-PH"/>
        </w:rPr>
        <w:t xml:space="preserve">, Raymond </w:t>
      </w:r>
      <w:proofErr w:type="spellStart"/>
      <w:r w:rsidR="00E1053E" w:rsidRPr="00851B12">
        <w:rPr>
          <w:rFonts w:ascii="Arial" w:eastAsia="Times New Roman" w:hAnsi="Arial" w:cs="Arial"/>
          <w:lang w:val="en-PH" w:eastAsia="en-PH"/>
        </w:rPr>
        <w:t>Malinay’s</w:t>
      </w:r>
      <w:proofErr w:type="spellEnd"/>
      <w:r w:rsidR="00E1053E" w:rsidRPr="00851B12">
        <w:rPr>
          <w:rFonts w:ascii="Arial" w:eastAsia="Times New Roman" w:hAnsi="Arial" w:cs="Arial"/>
          <w:lang w:val="en-PH" w:eastAsia="en-PH"/>
        </w:rPr>
        <w:t xml:space="preserve"> prank involvement </w:t>
      </w:r>
      <w:r w:rsidR="00632A17" w:rsidRPr="00632A17">
        <w:rPr>
          <w:rFonts w:ascii="Arial" w:eastAsia="Times New Roman" w:hAnsi="Arial" w:cs="Arial"/>
          <w:vertAlign w:val="superscript"/>
          <w:lang w:val="en-PH" w:eastAsia="en-PH"/>
        </w:rPr>
        <w:t>[10]</w:t>
      </w:r>
      <w:r w:rsidR="00632A17">
        <w:rPr>
          <w:rFonts w:ascii="Arial" w:eastAsia="Times New Roman" w:hAnsi="Arial" w:cs="Arial"/>
          <w:lang w:val="en-PH" w:eastAsia="en-PH"/>
        </w:rPr>
        <w:t xml:space="preserve"> </w:t>
      </w:r>
      <w:r w:rsidR="00E1053E" w:rsidRPr="00851B12">
        <w:rPr>
          <w:rFonts w:ascii="Arial" w:eastAsia="Times New Roman" w:hAnsi="Arial" w:cs="Arial"/>
          <w:lang w:val="en-PH" w:eastAsia="en-PH"/>
        </w:rPr>
        <w:t xml:space="preserve">and DJ Karen </w:t>
      </w:r>
      <w:proofErr w:type="spellStart"/>
      <w:r w:rsidR="00E1053E" w:rsidRPr="00851B12">
        <w:rPr>
          <w:rFonts w:ascii="Arial" w:eastAsia="Times New Roman" w:hAnsi="Arial" w:cs="Arial"/>
          <w:lang w:val="en-PH" w:eastAsia="en-PH"/>
        </w:rPr>
        <w:t>Bordador’s</w:t>
      </w:r>
      <w:proofErr w:type="spellEnd"/>
      <w:r w:rsidR="00E1053E" w:rsidRPr="00851B12">
        <w:rPr>
          <w:rFonts w:ascii="Arial" w:eastAsia="Times New Roman" w:hAnsi="Arial" w:cs="Arial"/>
          <w:lang w:val="en-PH" w:eastAsia="en-PH"/>
        </w:rPr>
        <w:t xml:space="preserve"> cyberbullying experience, following her arrest with her</w:t>
      </w:r>
      <w:r w:rsidR="00E1053E" w:rsidRPr="00A3617B">
        <w:rPr>
          <w:rFonts w:ascii="Arial" w:eastAsia="Times New Roman" w:hAnsi="Arial" w:cs="Arial"/>
          <w:lang w:val="en-PH" w:eastAsia="en-PH"/>
        </w:rPr>
        <w:t xml:space="preserve"> boyfriend in a drug-related buy bust operation. </w:t>
      </w:r>
      <w:r w:rsidR="00632A17" w:rsidRPr="00632A17">
        <w:rPr>
          <w:rFonts w:ascii="Arial" w:eastAsia="Times New Roman" w:hAnsi="Arial" w:cs="Arial"/>
          <w:vertAlign w:val="superscript"/>
          <w:lang w:val="en-PH" w:eastAsia="en-PH"/>
        </w:rPr>
        <w:t xml:space="preserve">[11] </w:t>
      </w:r>
      <w:r w:rsidR="00E1053E" w:rsidRPr="00A3617B">
        <w:rPr>
          <w:rFonts w:ascii="Arial" w:eastAsia="Times New Roman" w:hAnsi="Arial" w:cs="Arial"/>
          <w:lang w:val="en-PH" w:eastAsia="en-PH"/>
        </w:rPr>
        <w:t xml:space="preserve">Cyberbullying </w:t>
      </w:r>
      <w:r w:rsidR="00272A6F">
        <w:rPr>
          <w:rFonts w:ascii="Arial" w:eastAsia="Times New Roman" w:hAnsi="Arial" w:cs="Arial"/>
          <w:lang w:val="en-PH" w:eastAsia="en-PH"/>
        </w:rPr>
        <w:t>has become prevalent in academic institutions as well</w:t>
      </w:r>
      <w:r w:rsidR="00E1053E" w:rsidRPr="00A3617B">
        <w:rPr>
          <w:rFonts w:ascii="Arial" w:eastAsia="Times New Roman" w:hAnsi="Arial" w:cs="Arial"/>
          <w:lang w:val="en-PH" w:eastAsia="en-PH"/>
        </w:rPr>
        <w:t>.</w:t>
      </w:r>
      <w:r w:rsidR="00272A6F">
        <w:rPr>
          <w:rFonts w:ascii="Arial" w:eastAsia="Times New Roman" w:hAnsi="Arial" w:cs="Arial"/>
          <w:lang w:val="en-PH" w:eastAsia="en-PH"/>
        </w:rPr>
        <w:t xml:space="preserve"> </w:t>
      </w:r>
      <w:r w:rsidR="00272A6F" w:rsidRPr="00272A6F">
        <w:rPr>
          <w:rFonts w:ascii="Arial" w:eastAsia="Times New Roman" w:hAnsi="Arial" w:cs="Arial"/>
          <w:vertAlign w:val="superscript"/>
          <w:lang w:val="en-PH" w:eastAsia="en-PH"/>
        </w:rPr>
        <w:t>[12]</w:t>
      </w:r>
      <w:r w:rsidR="00272A6F">
        <w:rPr>
          <w:rFonts w:ascii="Arial" w:eastAsia="Times New Roman" w:hAnsi="Arial" w:cs="Arial"/>
          <w:lang w:val="en-PH" w:eastAsia="en-PH"/>
        </w:rPr>
        <w:t xml:space="preserve"> To illustrate, </w:t>
      </w:r>
      <w:r w:rsidR="00E1053E" w:rsidRPr="00A3617B">
        <w:rPr>
          <w:rFonts w:ascii="Arial" w:eastAsia="Times New Roman" w:hAnsi="Arial" w:cs="Arial"/>
          <w:lang w:val="en-PH" w:eastAsia="en-PH"/>
        </w:rPr>
        <w:t xml:space="preserve">Asia Pacific College (APC), an educational institution specializing in I.T. related courses, has had its own share of cyberbullying incidents, with the </w:t>
      </w:r>
      <w:r w:rsidR="00272A6F">
        <w:rPr>
          <w:rFonts w:ascii="Arial" w:eastAsia="Times New Roman" w:hAnsi="Arial" w:cs="Arial"/>
          <w:lang w:val="en-PH" w:eastAsia="en-PH"/>
        </w:rPr>
        <w:t>most recent case which involves an edited photo of a student posted on Facebook which aims to mock his physical appearance.</w:t>
      </w:r>
      <w:r w:rsidR="00E1053E" w:rsidRPr="00A3617B">
        <w:rPr>
          <w:rFonts w:ascii="Arial" w:eastAsia="Times New Roman" w:hAnsi="Arial" w:cs="Arial"/>
          <w:lang w:val="en-PH" w:eastAsia="en-PH"/>
        </w:rPr>
        <w:t xml:space="preserve"> </w:t>
      </w:r>
      <w:r w:rsidR="00272A6F">
        <w:rPr>
          <w:rFonts w:ascii="Arial" w:eastAsia="Times New Roman" w:hAnsi="Arial" w:cs="Arial"/>
          <w:lang w:val="en-PH" w:eastAsia="en-PH"/>
        </w:rPr>
        <w:t>These cases only represent a portion of cyberbullying</w:t>
      </w:r>
      <w:r w:rsidR="00272A6F" w:rsidRPr="00272A6F">
        <w:rPr>
          <w:rFonts w:ascii="Arial" w:eastAsia="Times New Roman" w:hAnsi="Arial" w:cs="Arial"/>
          <w:lang w:val="en-PH" w:eastAsia="en-PH"/>
        </w:rPr>
        <w:t xml:space="preserve"> instances that have been formally reported.</w:t>
      </w:r>
      <w:r w:rsidR="00272A6F">
        <w:rPr>
          <w:rFonts w:ascii="Arial" w:eastAsia="Times New Roman" w:hAnsi="Arial" w:cs="Arial"/>
          <w:lang w:val="en-PH" w:eastAsia="en-PH"/>
        </w:rPr>
        <w:t xml:space="preserve"> </w:t>
      </w:r>
    </w:p>
    <w:p w14:paraId="53B519F6" w14:textId="77777777" w:rsidR="004D7289" w:rsidRDefault="004D7289" w:rsidP="004D7289">
      <w:pPr>
        <w:spacing w:after="0" w:line="360" w:lineRule="auto"/>
        <w:ind w:firstLine="720"/>
        <w:jc w:val="both"/>
        <w:rPr>
          <w:rFonts w:ascii="Arial" w:eastAsia="Times New Roman" w:hAnsi="Arial" w:cs="Arial"/>
          <w:lang w:val="en-PH" w:eastAsia="en-PH"/>
        </w:rPr>
      </w:pPr>
    </w:p>
    <w:p w14:paraId="1F119396" w14:textId="1B6D7A52" w:rsidR="0048792C" w:rsidRDefault="004D7289" w:rsidP="00B77E01">
      <w:pPr>
        <w:spacing w:after="0" w:line="360" w:lineRule="auto"/>
        <w:ind w:firstLine="720"/>
        <w:jc w:val="both"/>
        <w:rPr>
          <w:rFonts w:ascii="Arial" w:eastAsia="Times New Roman" w:hAnsi="Arial" w:cs="Arial"/>
          <w:lang w:val="en-PH" w:eastAsia="en-PH"/>
        </w:rPr>
      </w:pPr>
      <w:r>
        <w:rPr>
          <w:rFonts w:ascii="Arial" w:eastAsia="Times New Roman" w:hAnsi="Arial" w:cs="Arial"/>
          <w:lang w:val="en-PH" w:eastAsia="en-PH"/>
        </w:rPr>
        <w:t>There are</w:t>
      </w:r>
      <w:r w:rsidR="00084B8D">
        <w:rPr>
          <w:rFonts w:ascii="Arial" w:eastAsia="Times New Roman" w:hAnsi="Arial" w:cs="Arial"/>
          <w:lang w:val="en-PH" w:eastAsia="en-PH"/>
        </w:rPr>
        <w:t xml:space="preserve"> still</w:t>
      </w:r>
      <w:r>
        <w:rPr>
          <w:rFonts w:ascii="Arial" w:eastAsia="Times New Roman" w:hAnsi="Arial" w:cs="Arial"/>
          <w:lang w:val="en-PH" w:eastAsia="en-PH"/>
        </w:rPr>
        <w:t xml:space="preserve"> numerous</w:t>
      </w:r>
      <w:r w:rsidRPr="00A3617B">
        <w:rPr>
          <w:rFonts w:ascii="Arial" w:eastAsia="Times New Roman" w:hAnsi="Arial" w:cs="Arial"/>
          <w:lang w:val="en-PH" w:eastAsia="en-PH"/>
        </w:rPr>
        <w:t xml:space="preserve"> unreported cases </w:t>
      </w:r>
      <w:r>
        <w:rPr>
          <w:rFonts w:ascii="Arial" w:eastAsia="Times New Roman" w:hAnsi="Arial" w:cs="Arial"/>
          <w:lang w:val="en-PH" w:eastAsia="en-PH"/>
        </w:rPr>
        <w:t xml:space="preserve">of online bullying </w:t>
      </w:r>
      <w:r w:rsidR="0048792C">
        <w:rPr>
          <w:rFonts w:ascii="Arial" w:eastAsia="Times New Roman" w:hAnsi="Arial" w:cs="Arial"/>
          <w:lang w:val="en-PH" w:eastAsia="en-PH"/>
        </w:rPr>
        <w:t>that</w:t>
      </w:r>
      <w:r>
        <w:rPr>
          <w:rFonts w:ascii="Arial" w:eastAsia="Times New Roman" w:hAnsi="Arial" w:cs="Arial"/>
          <w:lang w:val="en-PH" w:eastAsia="en-PH"/>
        </w:rPr>
        <w:t xml:space="preserve"> </w:t>
      </w:r>
      <w:r w:rsidRPr="00A3617B">
        <w:rPr>
          <w:rFonts w:ascii="Arial" w:eastAsia="Times New Roman" w:hAnsi="Arial" w:cs="Arial"/>
          <w:lang w:val="en-PH" w:eastAsia="en-PH"/>
        </w:rPr>
        <w:t xml:space="preserve">led to the introduction of Republic Act 10627 (Anti Bullying Act of 2013), which requires all elementary and secondary school to adopt policies that will prevent and address cyberbullying in their educational institutions. </w:t>
      </w:r>
      <w:r w:rsidRPr="00A3617B">
        <w:rPr>
          <w:rFonts w:ascii="Arial" w:eastAsia="Times New Roman" w:hAnsi="Arial" w:cs="Arial"/>
          <w:vertAlign w:val="superscript"/>
          <w:lang w:val="en-PH" w:eastAsia="en-PH"/>
        </w:rPr>
        <w:t>[</w:t>
      </w:r>
      <w:r w:rsidR="00084B8D">
        <w:rPr>
          <w:rFonts w:ascii="Arial" w:eastAsia="Times New Roman" w:hAnsi="Arial" w:cs="Arial"/>
          <w:vertAlign w:val="superscript"/>
          <w:lang w:val="en-PH" w:eastAsia="en-PH"/>
        </w:rPr>
        <w:t>13</w:t>
      </w:r>
      <w:r w:rsidRPr="00A3617B">
        <w:rPr>
          <w:rFonts w:ascii="Arial" w:eastAsia="Times New Roman" w:hAnsi="Arial" w:cs="Arial"/>
          <w:vertAlign w:val="superscript"/>
          <w:lang w:val="en-PH" w:eastAsia="en-PH"/>
        </w:rPr>
        <w:t>]</w:t>
      </w:r>
      <w:r w:rsidRPr="00A3617B">
        <w:rPr>
          <w:rFonts w:ascii="Arial" w:eastAsia="Times New Roman" w:hAnsi="Arial" w:cs="Arial"/>
          <w:lang w:val="en-PH" w:eastAsia="en-PH"/>
        </w:rPr>
        <w:t xml:space="preserve"> In 2015, House Bill 5718 was also proposed to provide consequences for cyberbullying act wherein perpetrators shall face a penalty </w:t>
      </w:r>
      <w:r w:rsidR="00E1053E" w:rsidRPr="00A3617B">
        <w:rPr>
          <w:rFonts w:ascii="Arial" w:eastAsia="Times New Roman" w:hAnsi="Arial" w:cs="Arial"/>
          <w:lang w:val="en-PH" w:eastAsia="en-PH"/>
        </w:rPr>
        <w:t xml:space="preserve">six years. </w:t>
      </w:r>
      <w:r w:rsidR="00E1053E" w:rsidRPr="00A3617B">
        <w:rPr>
          <w:rFonts w:ascii="Arial" w:eastAsia="Times New Roman" w:hAnsi="Arial" w:cs="Arial"/>
          <w:vertAlign w:val="superscript"/>
          <w:lang w:val="en-PH" w:eastAsia="en-PH"/>
        </w:rPr>
        <w:t>[</w:t>
      </w:r>
      <w:r w:rsidR="00084B8D">
        <w:rPr>
          <w:rFonts w:ascii="Arial" w:eastAsia="Times New Roman" w:hAnsi="Arial" w:cs="Arial"/>
          <w:vertAlign w:val="superscript"/>
          <w:lang w:val="en-PH" w:eastAsia="en-PH"/>
        </w:rPr>
        <w:t>14</w:t>
      </w:r>
      <w:r w:rsidR="00E1053E" w:rsidRPr="00A3617B">
        <w:rPr>
          <w:rFonts w:ascii="Arial" w:eastAsia="Times New Roman" w:hAnsi="Arial" w:cs="Arial"/>
          <w:vertAlign w:val="superscript"/>
          <w:lang w:val="en-PH" w:eastAsia="en-PH"/>
        </w:rPr>
        <w:t xml:space="preserve">] </w:t>
      </w:r>
      <w:r w:rsidR="00084B8D">
        <w:rPr>
          <w:rFonts w:ascii="Arial" w:eastAsia="Times New Roman" w:hAnsi="Arial" w:cs="Arial"/>
          <w:lang w:val="en-PH" w:eastAsia="en-PH"/>
        </w:rPr>
        <w:t xml:space="preserve">Social networking sites </w:t>
      </w:r>
      <w:r w:rsidR="00084B8D">
        <w:rPr>
          <w:rFonts w:ascii="Arial" w:eastAsia="Times New Roman" w:hAnsi="Arial" w:cs="Arial"/>
          <w:lang w:val="en-PH" w:eastAsia="en-PH"/>
        </w:rPr>
        <w:lastRenderedPageBreak/>
        <w:t>have adopted various strategies to protect their users by preventing and intervening in cyberbullying situations. To illustrate, m</w:t>
      </w:r>
      <w:r w:rsidR="00E1053E" w:rsidRPr="00A3617B">
        <w:rPr>
          <w:rFonts w:ascii="Arial" w:eastAsia="Times New Roman" w:hAnsi="Arial" w:cs="Arial"/>
          <w:lang w:val="en-PH" w:eastAsia="en-PH"/>
        </w:rPr>
        <w:t xml:space="preserve">ost social media sites </w:t>
      </w:r>
      <w:r w:rsidR="00084B8D">
        <w:rPr>
          <w:rFonts w:ascii="Arial" w:eastAsia="Times New Roman" w:hAnsi="Arial" w:cs="Arial"/>
          <w:lang w:val="en-PH" w:eastAsia="en-PH"/>
        </w:rPr>
        <w:t>offer</w:t>
      </w:r>
      <w:r w:rsidR="00E1053E" w:rsidRPr="00A3617B">
        <w:rPr>
          <w:rFonts w:ascii="Arial" w:eastAsia="Times New Roman" w:hAnsi="Arial" w:cs="Arial"/>
          <w:lang w:val="en-PH" w:eastAsia="en-PH"/>
        </w:rPr>
        <w:t xml:space="preserve"> privacy settings which allows users to limit the amount of information that can be viewed publicly. They also have a reporting tool page wherein user can report instances of online bullying to social media administrators. YouTube offers Safety Mode, an opt-in setting where users can filter search results. Facebook has moderation and profanity blocklist that can be used to filter a set of harmful words on a page. Twitter offers Mute Feature that allows a user to remove a person’s tweets from his timeline without them knowing. </w:t>
      </w:r>
      <w:r w:rsidR="007F6A01">
        <w:rPr>
          <w:rFonts w:ascii="Arial" w:eastAsia="Times New Roman" w:hAnsi="Arial" w:cs="Arial"/>
          <w:lang w:val="en-PH" w:eastAsia="en-PH"/>
        </w:rPr>
        <w:t>Despite the</w:t>
      </w:r>
      <w:r w:rsidR="00C532B5">
        <w:rPr>
          <w:rFonts w:ascii="Arial" w:eastAsia="Times New Roman" w:hAnsi="Arial" w:cs="Arial"/>
          <w:lang w:val="en-PH" w:eastAsia="en-PH"/>
        </w:rPr>
        <w:t>se</w:t>
      </w:r>
      <w:r w:rsidR="007F6A01">
        <w:rPr>
          <w:rFonts w:ascii="Arial" w:eastAsia="Times New Roman" w:hAnsi="Arial" w:cs="Arial"/>
          <w:lang w:val="en-PH" w:eastAsia="en-PH"/>
        </w:rPr>
        <w:t xml:space="preserve"> efforts</w:t>
      </w:r>
      <w:r w:rsidR="00E1053E" w:rsidRPr="00A3617B">
        <w:rPr>
          <w:rFonts w:ascii="Arial" w:eastAsia="Times New Roman" w:hAnsi="Arial" w:cs="Arial"/>
          <w:lang w:val="en-PH" w:eastAsia="en-PH"/>
        </w:rPr>
        <w:t xml:space="preserve">, their methods seemed to be inefficient because it is impossible to monitor all activities in the cyberspace given the vast amount of information available online. </w:t>
      </w:r>
      <w:r w:rsidR="00C532B5">
        <w:rPr>
          <w:rFonts w:ascii="Arial" w:eastAsia="Times New Roman" w:hAnsi="Arial" w:cs="Arial"/>
          <w:lang w:val="en-PH" w:eastAsia="en-PH"/>
        </w:rPr>
        <w:t>In addition to this</w:t>
      </w:r>
      <w:r w:rsidR="00E1053E" w:rsidRPr="00A3617B">
        <w:rPr>
          <w:rFonts w:ascii="Arial" w:eastAsia="Times New Roman" w:hAnsi="Arial" w:cs="Arial"/>
          <w:lang w:val="en-PH" w:eastAsia="en-PH"/>
        </w:rPr>
        <w:t xml:space="preserve">, </w:t>
      </w:r>
      <w:r w:rsidR="007F6A01">
        <w:rPr>
          <w:rFonts w:ascii="Arial" w:eastAsia="Times New Roman" w:hAnsi="Arial" w:cs="Arial"/>
          <w:lang w:val="en-PH" w:eastAsia="en-PH"/>
        </w:rPr>
        <w:t>their methods rely heavily on the users to submit a report</w:t>
      </w:r>
      <w:r w:rsidR="00C532B5">
        <w:rPr>
          <w:rFonts w:ascii="Arial" w:eastAsia="Times New Roman" w:hAnsi="Arial" w:cs="Arial"/>
          <w:lang w:val="en-PH" w:eastAsia="en-PH"/>
        </w:rPr>
        <w:t xml:space="preserve"> before taking an action</w:t>
      </w:r>
      <w:r w:rsidR="007F6A01">
        <w:rPr>
          <w:rFonts w:ascii="Arial" w:eastAsia="Times New Roman" w:hAnsi="Arial" w:cs="Arial"/>
          <w:lang w:val="en-PH" w:eastAsia="en-PH"/>
        </w:rPr>
        <w:t xml:space="preserve">. </w:t>
      </w:r>
      <w:r w:rsidR="00C532B5">
        <w:rPr>
          <w:rFonts w:ascii="Arial" w:eastAsia="Times New Roman" w:hAnsi="Arial" w:cs="Arial"/>
          <w:lang w:val="en-PH" w:eastAsia="en-PH"/>
        </w:rPr>
        <w:t xml:space="preserve">However, since Philippines remains to be on a conservative level, </w:t>
      </w:r>
      <w:r w:rsidR="00E1053E" w:rsidRPr="00A3617B">
        <w:rPr>
          <w:rFonts w:ascii="Arial" w:eastAsia="Times New Roman" w:hAnsi="Arial" w:cs="Arial"/>
          <w:lang w:val="en-PH" w:eastAsia="en-PH"/>
        </w:rPr>
        <w:t>Filipinos are reluctant to admit that they have been</w:t>
      </w:r>
      <w:r w:rsidR="00C532B5">
        <w:rPr>
          <w:rFonts w:ascii="Arial" w:eastAsia="Times New Roman" w:hAnsi="Arial" w:cs="Arial"/>
          <w:lang w:val="en-PH" w:eastAsia="en-PH"/>
        </w:rPr>
        <w:t xml:space="preserve"> cyberbullied</w:t>
      </w:r>
      <w:r w:rsidR="00E1053E" w:rsidRPr="00A3617B">
        <w:rPr>
          <w:rFonts w:ascii="Arial" w:eastAsia="Times New Roman" w:hAnsi="Arial" w:cs="Arial"/>
          <w:lang w:val="en-PH" w:eastAsia="en-PH"/>
        </w:rPr>
        <w:t xml:space="preserve">. </w:t>
      </w:r>
      <w:r w:rsidR="00E1053E" w:rsidRPr="00A3617B">
        <w:rPr>
          <w:rFonts w:ascii="Arial" w:eastAsia="Times New Roman" w:hAnsi="Arial" w:cs="Arial"/>
          <w:vertAlign w:val="superscript"/>
          <w:lang w:val="en-PH" w:eastAsia="en-PH"/>
        </w:rPr>
        <w:t>[</w:t>
      </w:r>
      <w:r w:rsidR="00AE7E3D">
        <w:rPr>
          <w:rFonts w:ascii="Arial" w:eastAsia="Times New Roman" w:hAnsi="Arial" w:cs="Arial"/>
          <w:vertAlign w:val="superscript"/>
          <w:lang w:val="en-PH" w:eastAsia="en-PH"/>
        </w:rPr>
        <w:t>8</w:t>
      </w:r>
      <w:r w:rsidR="00E1053E" w:rsidRPr="00A3617B">
        <w:rPr>
          <w:rFonts w:ascii="Arial" w:eastAsia="Times New Roman" w:hAnsi="Arial" w:cs="Arial"/>
          <w:vertAlign w:val="superscript"/>
          <w:lang w:val="en-PH" w:eastAsia="en-PH"/>
        </w:rPr>
        <w:t>]</w:t>
      </w:r>
      <w:r w:rsidR="00E1053E" w:rsidRPr="00A3617B">
        <w:rPr>
          <w:rFonts w:ascii="Arial" w:eastAsia="Times New Roman" w:hAnsi="Arial" w:cs="Arial"/>
          <w:lang w:val="en-PH" w:eastAsia="en-PH"/>
        </w:rPr>
        <w:t xml:space="preserve"> </w:t>
      </w:r>
      <w:r w:rsidR="00182757">
        <w:rPr>
          <w:rFonts w:ascii="Arial" w:eastAsia="Times New Roman" w:hAnsi="Arial" w:cs="Arial"/>
          <w:lang w:val="en-PH" w:eastAsia="en-PH"/>
        </w:rPr>
        <w:t xml:space="preserve">To address these limitations, several studies were conducted to </w:t>
      </w:r>
      <w:r w:rsidR="00C532B5" w:rsidRPr="00C532B5">
        <w:rPr>
          <w:rFonts w:ascii="Arial" w:eastAsia="Times New Roman" w:hAnsi="Arial" w:cs="Arial"/>
          <w:lang w:val="en-PH" w:eastAsia="en-PH"/>
        </w:rPr>
        <w:t xml:space="preserve">facilitate the process of </w:t>
      </w:r>
      <w:r w:rsidR="00C532B5">
        <w:rPr>
          <w:rFonts w:ascii="Arial" w:eastAsia="Times New Roman" w:hAnsi="Arial" w:cs="Arial"/>
          <w:lang w:val="en-PH" w:eastAsia="en-PH"/>
        </w:rPr>
        <w:t>monitoring the vast amount of online information</w:t>
      </w:r>
      <w:r w:rsidR="00182757">
        <w:rPr>
          <w:rFonts w:ascii="Arial" w:eastAsia="Times New Roman" w:hAnsi="Arial" w:cs="Arial"/>
          <w:lang w:val="en-PH" w:eastAsia="en-PH"/>
        </w:rPr>
        <w:t xml:space="preserve"> and </w:t>
      </w:r>
      <w:r w:rsidR="00C532B5">
        <w:rPr>
          <w:rFonts w:ascii="Arial" w:eastAsia="Times New Roman" w:hAnsi="Arial" w:cs="Arial"/>
          <w:lang w:val="en-PH" w:eastAsia="en-PH"/>
        </w:rPr>
        <w:t>to trace cyberbullying automatically</w:t>
      </w:r>
      <w:r w:rsidR="0048792C">
        <w:rPr>
          <w:rFonts w:ascii="Arial" w:eastAsia="Times New Roman" w:hAnsi="Arial" w:cs="Arial"/>
          <w:lang w:val="en-PH" w:eastAsia="en-PH"/>
        </w:rPr>
        <w:t xml:space="preserve"> and accurately</w:t>
      </w:r>
      <w:r w:rsidR="00C532B5">
        <w:rPr>
          <w:rFonts w:ascii="Arial" w:eastAsia="Times New Roman" w:hAnsi="Arial" w:cs="Arial"/>
          <w:lang w:val="en-PH" w:eastAsia="en-PH"/>
        </w:rPr>
        <w:t>.</w:t>
      </w:r>
      <w:r w:rsidR="0048792C">
        <w:rPr>
          <w:rFonts w:ascii="Arial" w:eastAsia="Times New Roman" w:hAnsi="Arial" w:cs="Arial"/>
          <w:lang w:val="en-PH" w:eastAsia="en-PH"/>
        </w:rPr>
        <w:t xml:space="preserve"> </w:t>
      </w:r>
      <w:r w:rsidR="0048792C" w:rsidRPr="0048792C">
        <w:rPr>
          <w:rFonts w:ascii="Arial" w:eastAsia="Times New Roman" w:hAnsi="Arial" w:cs="Arial"/>
          <w:vertAlign w:val="superscript"/>
          <w:lang w:val="en-PH" w:eastAsia="en-PH"/>
        </w:rPr>
        <w:t>[1</w:t>
      </w:r>
      <w:r w:rsidR="00AE7E3D">
        <w:rPr>
          <w:rFonts w:ascii="Arial" w:eastAsia="Times New Roman" w:hAnsi="Arial" w:cs="Arial"/>
          <w:vertAlign w:val="superscript"/>
          <w:lang w:val="en-PH" w:eastAsia="en-PH"/>
        </w:rPr>
        <w:t>5</w:t>
      </w:r>
      <w:r w:rsidR="0048792C" w:rsidRPr="0048792C">
        <w:rPr>
          <w:rFonts w:ascii="Arial" w:eastAsia="Times New Roman" w:hAnsi="Arial" w:cs="Arial"/>
          <w:vertAlign w:val="superscript"/>
          <w:lang w:val="en-PH" w:eastAsia="en-PH"/>
        </w:rPr>
        <w:t>]</w:t>
      </w:r>
      <w:r w:rsidR="00C532B5" w:rsidRPr="00C532B5">
        <w:rPr>
          <w:rFonts w:ascii="Arial" w:eastAsia="Times New Roman" w:hAnsi="Arial" w:cs="Arial"/>
          <w:lang w:val="en-PH" w:eastAsia="en-PH"/>
        </w:rPr>
        <w:t xml:space="preserve"> </w:t>
      </w:r>
      <w:r w:rsidR="00182757">
        <w:rPr>
          <w:rFonts w:ascii="Arial" w:eastAsia="Times New Roman" w:hAnsi="Arial" w:cs="Arial"/>
          <w:lang w:val="en-PH" w:eastAsia="en-PH"/>
        </w:rPr>
        <w:t>These studies utilized</w:t>
      </w:r>
      <w:r w:rsidR="0048792C">
        <w:rPr>
          <w:rFonts w:ascii="Arial" w:eastAsia="Times New Roman" w:hAnsi="Arial" w:cs="Arial"/>
          <w:lang w:val="en-PH" w:eastAsia="en-PH"/>
        </w:rPr>
        <w:t xml:space="preserve"> </w:t>
      </w:r>
      <w:r w:rsidR="00182757">
        <w:rPr>
          <w:rFonts w:ascii="Arial" w:eastAsia="Times New Roman" w:hAnsi="Arial" w:cs="Arial"/>
          <w:lang w:val="en-PH" w:eastAsia="en-PH"/>
        </w:rPr>
        <w:t xml:space="preserve">various </w:t>
      </w:r>
      <w:r w:rsidR="0048792C">
        <w:rPr>
          <w:rFonts w:ascii="Arial" w:eastAsia="Times New Roman" w:hAnsi="Arial" w:cs="Arial"/>
          <w:lang w:val="en-PH" w:eastAsia="en-PH"/>
        </w:rPr>
        <w:t>statistical machine learning approaches</w:t>
      </w:r>
      <w:r w:rsidR="008F43FA">
        <w:rPr>
          <w:rFonts w:ascii="Arial" w:eastAsia="Times New Roman" w:hAnsi="Arial" w:cs="Arial"/>
          <w:lang w:val="en-PH" w:eastAsia="en-PH"/>
        </w:rPr>
        <w:t xml:space="preserve"> such as Naïve Bayes </w:t>
      </w:r>
      <w:r w:rsidR="008F43FA" w:rsidRPr="008F43FA">
        <w:rPr>
          <w:rFonts w:ascii="Arial" w:eastAsia="Times New Roman" w:hAnsi="Arial" w:cs="Arial"/>
          <w:vertAlign w:val="superscript"/>
          <w:lang w:val="en-PH" w:eastAsia="en-PH"/>
        </w:rPr>
        <w:t>[1</w:t>
      </w:r>
      <w:r w:rsidR="00FA18D0">
        <w:rPr>
          <w:rFonts w:ascii="Arial" w:eastAsia="Times New Roman" w:hAnsi="Arial" w:cs="Arial"/>
          <w:vertAlign w:val="superscript"/>
          <w:lang w:val="en-PH" w:eastAsia="en-PH"/>
        </w:rPr>
        <w:t>6</w:t>
      </w:r>
      <w:r w:rsidR="008F43FA" w:rsidRPr="008F43FA">
        <w:rPr>
          <w:rFonts w:ascii="Arial" w:eastAsia="Times New Roman" w:hAnsi="Arial" w:cs="Arial"/>
          <w:vertAlign w:val="superscript"/>
          <w:lang w:val="en-PH" w:eastAsia="en-PH"/>
        </w:rPr>
        <w:t>]</w:t>
      </w:r>
      <w:r w:rsidR="008F43FA">
        <w:rPr>
          <w:rFonts w:ascii="Arial" w:eastAsia="Times New Roman" w:hAnsi="Arial" w:cs="Arial"/>
          <w:vertAlign w:val="superscript"/>
          <w:lang w:val="en-PH" w:eastAsia="en-PH"/>
        </w:rPr>
        <w:t xml:space="preserve"> </w:t>
      </w:r>
      <w:r w:rsidR="008F43FA" w:rsidRPr="008F43FA">
        <w:rPr>
          <w:rFonts w:ascii="Arial" w:eastAsia="Times New Roman" w:hAnsi="Arial" w:cs="Arial"/>
          <w:vertAlign w:val="superscript"/>
          <w:lang w:val="en-PH" w:eastAsia="en-PH"/>
        </w:rPr>
        <w:t>[1</w:t>
      </w:r>
      <w:r w:rsidR="00FA18D0">
        <w:rPr>
          <w:rFonts w:ascii="Arial" w:eastAsia="Times New Roman" w:hAnsi="Arial" w:cs="Arial"/>
          <w:vertAlign w:val="superscript"/>
          <w:lang w:val="en-PH" w:eastAsia="en-PH"/>
        </w:rPr>
        <w:t>7</w:t>
      </w:r>
      <w:r w:rsidR="008F43FA" w:rsidRPr="008F43FA">
        <w:rPr>
          <w:rFonts w:ascii="Arial" w:eastAsia="Times New Roman" w:hAnsi="Arial" w:cs="Arial"/>
          <w:vertAlign w:val="superscript"/>
          <w:lang w:val="en-PH" w:eastAsia="en-PH"/>
        </w:rPr>
        <w:t>]</w:t>
      </w:r>
      <w:r w:rsidR="008F43FA">
        <w:rPr>
          <w:rFonts w:ascii="Arial" w:eastAsia="Times New Roman" w:hAnsi="Arial" w:cs="Arial"/>
          <w:lang w:val="en-PH" w:eastAsia="en-PH"/>
        </w:rPr>
        <w:t xml:space="preserve"> and Support Vector Machine </w:t>
      </w:r>
      <w:r w:rsidR="008F43FA" w:rsidRPr="008F43FA">
        <w:rPr>
          <w:rFonts w:ascii="Arial" w:eastAsia="Times New Roman" w:hAnsi="Arial" w:cs="Arial"/>
          <w:vertAlign w:val="superscript"/>
          <w:lang w:val="en-PH" w:eastAsia="en-PH"/>
        </w:rPr>
        <w:t>[1</w:t>
      </w:r>
      <w:r w:rsidR="00FA18D0">
        <w:rPr>
          <w:rFonts w:ascii="Arial" w:eastAsia="Times New Roman" w:hAnsi="Arial" w:cs="Arial"/>
          <w:vertAlign w:val="superscript"/>
          <w:lang w:val="en-PH" w:eastAsia="en-PH"/>
        </w:rPr>
        <w:t>8</w:t>
      </w:r>
      <w:r w:rsidR="008F43FA" w:rsidRPr="008F43FA">
        <w:rPr>
          <w:rFonts w:ascii="Arial" w:eastAsia="Times New Roman" w:hAnsi="Arial" w:cs="Arial"/>
          <w:vertAlign w:val="superscript"/>
          <w:lang w:val="en-PH" w:eastAsia="en-PH"/>
        </w:rPr>
        <w:t>]</w:t>
      </w:r>
      <w:r w:rsidR="0048792C">
        <w:rPr>
          <w:rFonts w:ascii="Arial" w:eastAsia="Times New Roman" w:hAnsi="Arial" w:cs="Arial"/>
          <w:lang w:val="en-PH" w:eastAsia="en-PH"/>
        </w:rPr>
        <w:t xml:space="preserve"> in automating the detection of cyberbullying occurrences.</w:t>
      </w:r>
      <w:r w:rsidR="008F43FA">
        <w:rPr>
          <w:rFonts w:ascii="Arial" w:eastAsia="Times New Roman" w:hAnsi="Arial" w:cs="Arial"/>
          <w:vertAlign w:val="superscript"/>
          <w:lang w:val="en-PH" w:eastAsia="en-PH"/>
        </w:rPr>
        <w:t xml:space="preserve"> </w:t>
      </w:r>
      <w:r w:rsidR="00182757">
        <w:rPr>
          <w:rFonts w:ascii="Arial" w:eastAsia="Times New Roman" w:hAnsi="Arial" w:cs="Arial"/>
          <w:lang w:val="en-PH" w:eastAsia="en-PH"/>
        </w:rPr>
        <w:t xml:space="preserve">Current </w:t>
      </w:r>
      <w:r w:rsidR="00182757" w:rsidRPr="00182757">
        <w:rPr>
          <w:rFonts w:ascii="Arial" w:eastAsia="Times New Roman" w:hAnsi="Arial" w:cs="Arial"/>
          <w:lang w:val="en-PH" w:eastAsia="en-PH"/>
        </w:rPr>
        <w:t xml:space="preserve">studies on automatic cyberbullying detection are focusing mainly </w:t>
      </w:r>
      <w:r w:rsidR="00182757">
        <w:rPr>
          <w:rFonts w:ascii="Arial" w:eastAsia="Times New Roman" w:hAnsi="Arial" w:cs="Arial"/>
          <w:lang w:val="en-PH" w:eastAsia="en-PH"/>
        </w:rPr>
        <w:t xml:space="preserve">on optimizing </w:t>
      </w:r>
      <w:r w:rsidR="00182757" w:rsidRPr="00182757">
        <w:rPr>
          <w:rFonts w:ascii="Arial" w:eastAsia="Times New Roman" w:hAnsi="Arial" w:cs="Arial"/>
          <w:lang w:val="en-PH" w:eastAsia="en-PH"/>
        </w:rPr>
        <w:t>the accuracy of detection.</w:t>
      </w:r>
      <w:r w:rsidR="00182757">
        <w:rPr>
          <w:rFonts w:ascii="Arial" w:eastAsia="Times New Roman" w:hAnsi="Arial" w:cs="Arial"/>
          <w:lang w:val="en-PH" w:eastAsia="en-PH"/>
        </w:rPr>
        <w:t xml:space="preserve"> </w:t>
      </w:r>
      <w:r w:rsidR="00182757" w:rsidRPr="00182757">
        <w:rPr>
          <w:rFonts w:ascii="Arial" w:eastAsia="Times New Roman" w:hAnsi="Arial" w:cs="Arial"/>
          <w:vertAlign w:val="superscript"/>
          <w:lang w:val="en-PH" w:eastAsia="en-PH"/>
        </w:rPr>
        <w:t>[</w:t>
      </w:r>
      <w:r w:rsidR="008F43FA">
        <w:rPr>
          <w:rFonts w:ascii="Arial" w:eastAsia="Times New Roman" w:hAnsi="Arial" w:cs="Arial"/>
          <w:vertAlign w:val="superscript"/>
          <w:lang w:val="en-PH" w:eastAsia="en-PH"/>
        </w:rPr>
        <w:t>20</w:t>
      </w:r>
      <w:r w:rsidR="00182757" w:rsidRPr="00182757">
        <w:rPr>
          <w:rFonts w:ascii="Arial" w:eastAsia="Times New Roman" w:hAnsi="Arial" w:cs="Arial"/>
          <w:vertAlign w:val="superscript"/>
          <w:lang w:val="en-PH" w:eastAsia="en-PH"/>
        </w:rPr>
        <w:t>]</w:t>
      </w:r>
      <w:r w:rsidR="00182757">
        <w:rPr>
          <w:rFonts w:ascii="Arial" w:eastAsia="Times New Roman" w:hAnsi="Arial" w:cs="Arial"/>
          <w:vertAlign w:val="superscript"/>
          <w:lang w:val="en-PH" w:eastAsia="en-PH"/>
        </w:rPr>
        <w:t xml:space="preserve"> </w:t>
      </w:r>
      <w:r w:rsidR="008F43FA">
        <w:rPr>
          <w:rFonts w:ascii="Arial" w:eastAsia="Times New Roman" w:hAnsi="Arial" w:cs="Arial"/>
          <w:lang w:val="en-PH" w:eastAsia="en-PH"/>
        </w:rPr>
        <w:t xml:space="preserve">However, these </w:t>
      </w:r>
      <w:r w:rsidR="001100BF">
        <w:rPr>
          <w:rFonts w:ascii="Arial" w:eastAsia="Times New Roman" w:hAnsi="Arial" w:cs="Arial"/>
          <w:lang w:val="en-PH" w:eastAsia="en-PH"/>
        </w:rPr>
        <w:t xml:space="preserve">studies </w:t>
      </w:r>
      <w:r w:rsidR="00B77E01">
        <w:rPr>
          <w:rFonts w:ascii="Arial" w:eastAsia="Times New Roman" w:hAnsi="Arial" w:cs="Arial"/>
          <w:lang w:val="en-PH" w:eastAsia="en-PH"/>
        </w:rPr>
        <w:t xml:space="preserve">were limited to </w:t>
      </w:r>
      <w:r w:rsidR="001100BF">
        <w:rPr>
          <w:rFonts w:ascii="Arial" w:eastAsia="Times New Roman" w:hAnsi="Arial" w:cs="Arial"/>
          <w:lang w:val="en-PH" w:eastAsia="en-PH"/>
        </w:rPr>
        <w:t>the detection of online bullying instances and not on follow up procedures once a cyberbullying event has been identified</w:t>
      </w:r>
      <w:r w:rsidR="00B77E01">
        <w:rPr>
          <w:rFonts w:ascii="Arial" w:eastAsia="Times New Roman" w:hAnsi="Arial" w:cs="Arial"/>
          <w:lang w:val="en-PH" w:eastAsia="en-PH"/>
        </w:rPr>
        <w:t xml:space="preserve"> which should be given an utmost importance. </w:t>
      </w:r>
      <w:r w:rsidR="00B77E01" w:rsidRPr="00B77E01">
        <w:rPr>
          <w:rFonts w:ascii="Arial" w:eastAsia="Times New Roman" w:hAnsi="Arial" w:cs="Arial"/>
          <w:vertAlign w:val="superscript"/>
          <w:lang w:val="en-PH" w:eastAsia="en-PH"/>
        </w:rPr>
        <w:t>[1</w:t>
      </w:r>
      <w:r w:rsidR="00FA18D0">
        <w:rPr>
          <w:rFonts w:ascii="Arial" w:eastAsia="Times New Roman" w:hAnsi="Arial" w:cs="Arial"/>
          <w:vertAlign w:val="superscript"/>
          <w:lang w:val="en-PH" w:eastAsia="en-PH"/>
        </w:rPr>
        <w:t>5</w:t>
      </w:r>
      <w:r w:rsidR="00B77E01" w:rsidRPr="00B77E01">
        <w:rPr>
          <w:rFonts w:ascii="Arial" w:eastAsia="Times New Roman" w:hAnsi="Arial" w:cs="Arial"/>
          <w:vertAlign w:val="superscript"/>
          <w:lang w:val="en-PH" w:eastAsia="en-PH"/>
        </w:rPr>
        <w:t>]</w:t>
      </w:r>
      <w:r w:rsidR="00DC10F6">
        <w:rPr>
          <w:rFonts w:ascii="Arial" w:eastAsia="Times New Roman" w:hAnsi="Arial" w:cs="Arial"/>
          <w:vertAlign w:val="superscript"/>
          <w:lang w:val="en-PH" w:eastAsia="en-PH"/>
        </w:rPr>
        <w:t xml:space="preserve"> </w:t>
      </w:r>
    </w:p>
    <w:p w14:paraId="1713A1E7" w14:textId="77777777" w:rsidR="00717498" w:rsidRPr="00717498" w:rsidRDefault="00717498" w:rsidP="00B77E01">
      <w:pPr>
        <w:spacing w:after="0" w:line="360" w:lineRule="auto"/>
        <w:ind w:firstLine="720"/>
        <w:jc w:val="both"/>
        <w:rPr>
          <w:rFonts w:ascii="Arial" w:eastAsia="Times New Roman" w:hAnsi="Arial" w:cs="Arial"/>
          <w:lang w:val="en-PH" w:eastAsia="en-PH"/>
        </w:rPr>
      </w:pPr>
    </w:p>
    <w:p w14:paraId="3187DD0C" w14:textId="140C884F" w:rsidR="00A3617B" w:rsidRDefault="00DC10F6" w:rsidP="00965022">
      <w:pPr>
        <w:spacing w:after="0" w:line="360" w:lineRule="auto"/>
        <w:ind w:firstLine="720"/>
        <w:jc w:val="both"/>
        <w:rPr>
          <w:rFonts w:ascii="Arial" w:eastAsia="Times New Roman" w:hAnsi="Arial" w:cs="Arial"/>
          <w:lang w:val="en-PH" w:eastAsia="en-PH"/>
        </w:rPr>
      </w:pPr>
      <w:r>
        <w:rPr>
          <w:rFonts w:ascii="Arial" w:eastAsia="Times New Roman" w:hAnsi="Arial" w:cs="Arial"/>
          <w:lang w:val="en-PH" w:eastAsia="en-PH"/>
        </w:rPr>
        <w:t xml:space="preserve">The current research extends the technological feasibility of automating the process of cyberbullying detection </w:t>
      </w:r>
      <w:r w:rsidR="00717498">
        <w:rPr>
          <w:rFonts w:ascii="Arial" w:eastAsia="Times New Roman" w:hAnsi="Arial" w:cs="Arial"/>
          <w:lang w:val="en-PH" w:eastAsia="en-PH"/>
        </w:rPr>
        <w:t xml:space="preserve">in social media posts </w:t>
      </w:r>
      <w:r w:rsidR="00965022">
        <w:rPr>
          <w:rFonts w:ascii="Arial" w:eastAsia="Times New Roman" w:hAnsi="Arial" w:cs="Arial"/>
          <w:lang w:val="en-PH" w:eastAsia="en-PH"/>
        </w:rPr>
        <w:t xml:space="preserve">by integrating an automatic report generating tool alongside with the detection model to combat online bullying. Thus, once a cyberbullying instance has been flagged, the system will automatically </w:t>
      </w:r>
      <w:r w:rsidR="00324B63">
        <w:rPr>
          <w:rFonts w:ascii="Arial" w:eastAsia="Times New Roman" w:hAnsi="Arial" w:cs="Arial"/>
          <w:lang w:val="en-PH" w:eastAsia="en-PH"/>
        </w:rPr>
        <w:t>send</w:t>
      </w:r>
      <w:r w:rsidR="00965022">
        <w:rPr>
          <w:rFonts w:ascii="Arial" w:eastAsia="Times New Roman" w:hAnsi="Arial" w:cs="Arial"/>
          <w:lang w:val="en-PH" w:eastAsia="en-PH"/>
        </w:rPr>
        <w:t xml:space="preserve"> a report to the administrator </w:t>
      </w:r>
      <w:r w:rsidR="00324B63">
        <w:rPr>
          <w:rFonts w:ascii="Arial" w:eastAsia="Times New Roman" w:hAnsi="Arial" w:cs="Arial"/>
          <w:lang w:val="en-PH" w:eastAsia="en-PH"/>
        </w:rPr>
        <w:t xml:space="preserve">via email which includes the content of the harmful post. </w:t>
      </w:r>
      <w:r w:rsidR="00965022">
        <w:rPr>
          <w:rFonts w:ascii="Arial" w:eastAsia="Times New Roman" w:hAnsi="Arial" w:cs="Arial"/>
          <w:lang w:val="en-PH" w:eastAsia="en-PH"/>
        </w:rPr>
        <w:t xml:space="preserve"> </w:t>
      </w:r>
      <w:r w:rsidR="00717498">
        <w:rPr>
          <w:rFonts w:ascii="Arial" w:eastAsia="Times New Roman" w:hAnsi="Arial" w:cs="Arial"/>
          <w:lang w:val="en-PH" w:eastAsia="en-PH"/>
        </w:rPr>
        <w:t xml:space="preserve">With this, the moderators can easily monitor each and every </w:t>
      </w:r>
      <w:r w:rsidR="00BD2302">
        <w:rPr>
          <w:rFonts w:ascii="Arial" w:eastAsia="Times New Roman" w:hAnsi="Arial" w:cs="Arial"/>
          <w:lang w:val="en-PH" w:eastAsia="en-PH"/>
        </w:rPr>
        <w:t>activity</w:t>
      </w:r>
      <w:r w:rsidR="00717498">
        <w:rPr>
          <w:rFonts w:ascii="Arial" w:eastAsia="Times New Roman" w:hAnsi="Arial" w:cs="Arial"/>
          <w:lang w:val="en-PH" w:eastAsia="en-PH"/>
        </w:rPr>
        <w:t xml:space="preserve"> occurring in the Web. </w:t>
      </w:r>
    </w:p>
    <w:p w14:paraId="5A89E5C7" w14:textId="77777777" w:rsidR="00965022" w:rsidRDefault="00965022" w:rsidP="00965022">
      <w:pPr>
        <w:spacing w:after="0" w:line="360" w:lineRule="auto"/>
        <w:ind w:firstLine="720"/>
        <w:jc w:val="both"/>
        <w:rPr>
          <w:rFonts w:ascii="Arial" w:eastAsia="Times New Roman" w:hAnsi="Arial" w:cs="Arial"/>
          <w:lang w:val="en-PH" w:eastAsia="en-PH"/>
        </w:rPr>
      </w:pPr>
    </w:p>
    <w:p w14:paraId="1116F0B3" w14:textId="197E40E8" w:rsidR="00A7009D" w:rsidRPr="000D1462" w:rsidRDefault="00DF3FCD" w:rsidP="0045095D">
      <w:pPr>
        <w:pStyle w:val="Heading2"/>
        <w:spacing w:line="360" w:lineRule="auto"/>
        <w:rPr>
          <w:rFonts w:ascii="Arial" w:hAnsi="Arial" w:cs="Arial"/>
          <w:b/>
          <w:color w:val="auto"/>
          <w:sz w:val="22"/>
          <w:szCs w:val="22"/>
        </w:rPr>
      </w:pPr>
      <w:bookmarkStart w:id="4" w:name="_Toc476528641"/>
      <w:bookmarkStart w:id="5" w:name="_Toc478536404"/>
      <w:r w:rsidRPr="000D1462">
        <w:rPr>
          <w:rFonts w:ascii="Arial" w:hAnsi="Arial" w:cs="Arial"/>
          <w:b/>
          <w:color w:val="auto"/>
          <w:sz w:val="22"/>
          <w:szCs w:val="22"/>
        </w:rPr>
        <w:t>1.2</w:t>
      </w:r>
      <w:r w:rsidR="00D458D8" w:rsidRPr="000D1462">
        <w:rPr>
          <w:rFonts w:ascii="Arial" w:hAnsi="Arial" w:cs="Arial"/>
          <w:b/>
          <w:color w:val="auto"/>
          <w:sz w:val="22"/>
          <w:szCs w:val="22"/>
        </w:rPr>
        <w:t xml:space="preserve"> </w:t>
      </w:r>
      <w:r w:rsidR="00A7009D" w:rsidRPr="000D1462">
        <w:rPr>
          <w:rFonts w:ascii="Arial" w:hAnsi="Arial" w:cs="Arial"/>
          <w:b/>
          <w:color w:val="auto"/>
          <w:sz w:val="22"/>
          <w:szCs w:val="22"/>
        </w:rPr>
        <w:t>Statement of the Problem</w:t>
      </w:r>
      <w:bookmarkEnd w:id="4"/>
      <w:bookmarkEnd w:id="5"/>
    </w:p>
    <w:p w14:paraId="40A94380" w14:textId="441C3DF1" w:rsidR="00D024BD" w:rsidRPr="00510E1D" w:rsidRDefault="00510E1D" w:rsidP="0045095D">
      <w:pPr>
        <w:pStyle w:val="NormalWeb"/>
        <w:shd w:val="clear" w:color="auto" w:fill="FFFFFF"/>
        <w:spacing w:before="96" w:beforeAutospacing="0" w:after="120" w:afterAutospacing="0" w:line="360" w:lineRule="auto"/>
        <w:ind w:firstLine="408"/>
        <w:jc w:val="both"/>
        <w:rPr>
          <w:rFonts w:ascii="Arial" w:hAnsi="Arial" w:cs="Arial"/>
          <w:color w:val="000000"/>
          <w:sz w:val="22"/>
          <w:szCs w:val="22"/>
        </w:rPr>
      </w:pPr>
      <w:r w:rsidRPr="00510E1D">
        <w:rPr>
          <w:rFonts w:ascii="Arial" w:hAnsi="Arial" w:cs="Arial"/>
          <w:color w:val="000000"/>
          <w:sz w:val="22"/>
          <w:szCs w:val="22"/>
        </w:rPr>
        <w:t>How can the current process of identifying and reporting cyberbullying occurrences online be improved?</w:t>
      </w:r>
    </w:p>
    <w:p w14:paraId="388F6449" w14:textId="779E8E41" w:rsidR="00A7009D" w:rsidRPr="000D1462" w:rsidRDefault="00D351D6" w:rsidP="0045095D">
      <w:pPr>
        <w:pStyle w:val="Heading2"/>
        <w:spacing w:line="360" w:lineRule="auto"/>
        <w:rPr>
          <w:rFonts w:ascii="Arial" w:hAnsi="Arial" w:cs="Arial"/>
          <w:b/>
          <w:color w:val="auto"/>
          <w:sz w:val="22"/>
          <w:szCs w:val="22"/>
        </w:rPr>
      </w:pPr>
      <w:bookmarkStart w:id="6" w:name="_Toc476528642"/>
      <w:bookmarkStart w:id="7" w:name="_Toc478536405"/>
      <w:r w:rsidRPr="000D1462">
        <w:rPr>
          <w:rFonts w:ascii="Arial" w:hAnsi="Arial" w:cs="Arial"/>
          <w:b/>
          <w:color w:val="auto"/>
          <w:sz w:val="22"/>
          <w:szCs w:val="22"/>
        </w:rPr>
        <w:lastRenderedPageBreak/>
        <w:t xml:space="preserve">1.3 </w:t>
      </w:r>
      <w:r w:rsidR="00A7009D" w:rsidRPr="000D1462">
        <w:rPr>
          <w:rFonts w:ascii="Arial" w:hAnsi="Arial" w:cs="Arial"/>
          <w:b/>
          <w:color w:val="auto"/>
          <w:sz w:val="22"/>
          <w:szCs w:val="22"/>
        </w:rPr>
        <w:t>Objectives</w:t>
      </w:r>
      <w:bookmarkEnd w:id="6"/>
      <w:bookmarkEnd w:id="7"/>
    </w:p>
    <w:p w14:paraId="700715BD" w14:textId="58D2F6FC" w:rsidR="00A7009D" w:rsidRPr="00AC6649" w:rsidRDefault="00AC6649" w:rsidP="0045095D">
      <w:pPr>
        <w:pStyle w:val="Heading3"/>
        <w:spacing w:line="360" w:lineRule="auto"/>
        <w:rPr>
          <w:rFonts w:ascii="Arial" w:hAnsi="Arial" w:cs="Arial"/>
          <w:b/>
          <w:color w:val="auto"/>
          <w:sz w:val="22"/>
          <w:szCs w:val="22"/>
        </w:rPr>
      </w:pPr>
      <w:bookmarkStart w:id="8" w:name="_Toc476528643"/>
      <w:bookmarkStart w:id="9" w:name="_Toc478536406"/>
      <w:r w:rsidRPr="00AC6649">
        <w:rPr>
          <w:rFonts w:ascii="Arial" w:hAnsi="Arial" w:cs="Arial"/>
          <w:b/>
          <w:color w:val="auto"/>
          <w:sz w:val="22"/>
          <w:szCs w:val="22"/>
        </w:rPr>
        <w:t xml:space="preserve">1.3.1 </w:t>
      </w:r>
      <w:r w:rsidR="00A7009D" w:rsidRPr="00AC6649">
        <w:rPr>
          <w:rFonts w:ascii="Arial" w:hAnsi="Arial" w:cs="Arial"/>
          <w:b/>
          <w:color w:val="auto"/>
          <w:sz w:val="22"/>
          <w:szCs w:val="22"/>
        </w:rPr>
        <w:t>Main Objective</w:t>
      </w:r>
      <w:bookmarkEnd w:id="8"/>
      <w:bookmarkEnd w:id="9"/>
    </w:p>
    <w:p w14:paraId="5FC96D8E" w14:textId="45AF4877" w:rsidR="00FC47A5" w:rsidRPr="00AC6649" w:rsidRDefault="00D024BD" w:rsidP="0045095D">
      <w:pPr>
        <w:pStyle w:val="NormalWeb"/>
        <w:shd w:val="clear" w:color="auto" w:fill="FFFFFF"/>
        <w:spacing w:before="96" w:after="120" w:line="360" w:lineRule="auto"/>
        <w:jc w:val="both"/>
        <w:rPr>
          <w:rFonts w:ascii="Arial" w:hAnsi="Arial" w:cs="Arial"/>
          <w:color w:val="000000"/>
          <w:sz w:val="22"/>
          <w:szCs w:val="22"/>
          <w:shd w:val="clear" w:color="auto" w:fill="FFFFFF"/>
        </w:rPr>
      </w:pPr>
      <w:r w:rsidRPr="000D1462">
        <w:rPr>
          <w:rFonts w:ascii="Arial" w:hAnsi="Arial" w:cs="Arial"/>
          <w:color w:val="000000"/>
          <w:sz w:val="22"/>
          <w:szCs w:val="22"/>
          <w:shd w:val="clear" w:color="auto" w:fill="FFFFFF"/>
        </w:rPr>
        <w:t xml:space="preserve">     </w:t>
      </w:r>
      <w:r w:rsidR="00510E1D" w:rsidRPr="00510E1D">
        <w:rPr>
          <w:rFonts w:ascii="Arial" w:hAnsi="Arial" w:cs="Arial"/>
          <w:color w:val="000000"/>
          <w:sz w:val="22"/>
          <w:szCs w:val="22"/>
          <w:shd w:val="clear" w:color="auto" w:fill="FFFFFF"/>
        </w:rPr>
        <w:t>This proj</w:t>
      </w:r>
      <w:r w:rsidR="00E97534">
        <w:rPr>
          <w:rFonts w:ascii="Arial" w:hAnsi="Arial" w:cs="Arial"/>
          <w:color w:val="000000"/>
          <w:sz w:val="22"/>
          <w:szCs w:val="22"/>
          <w:shd w:val="clear" w:color="auto" w:fill="FFFFFF"/>
        </w:rPr>
        <w:t xml:space="preserve">ect aims to improve the current, manual processes of identifying and reporting </w:t>
      </w:r>
      <w:r w:rsidR="00510E1D" w:rsidRPr="00510E1D">
        <w:rPr>
          <w:rFonts w:ascii="Arial" w:hAnsi="Arial" w:cs="Arial"/>
          <w:color w:val="000000"/>
          <w:sz w:val="22"/>
          <w:szCs w:val="22"/>
          <w:shd w:val="clear" w:color="auto" w:fill="FFFFFF"/>
        </w:rPr>
        <w:t>cyberbullying occurrences online by developing a cyberbullying detection system</w:t>
      </w:r>
    </w:p>
    <w:p w14:paraId="24928AD2" w14:textId="05697BF1" w:rsidR="003309ED" w:rsidRPr="00AC6649" w:rsidRDefault="00AC6649" w:rsidP="0045095D">
      <w:pPr>
        <w:pStyle w:val="Heading3"/>
        <w:spacing w:line="360" w:lineRule="auto"/>
        <w:rPr>
          <w:rFonts w:ascii="Arial" w:hAnsi="Arial" w:cs="Arial"/>
          <w:b/>
          <w:color w:val="auto"/>
          <w:sz w:val="22"/>
          <w:szCs w:val="22"/>
        </w:rPr>
      </w:pPr>
      <w:bookmarkStart w:id="10" w:name="_Toc476528644"/>
      <w:bookmarkStart w:id="11" w:name="_Toc478536407"/>
      <w:r w:rsidRPr="00AC6649">
        <w:rPr>
          <w:rFonts w:ascii="Arial" w:hAnsi="Arial" w:cs="Arial"/>
          <w:b/>
          <w:color w:val="auto"/>
          <w:sz w:val="22"/>
          <w:szCs w:val="22"/>
        </w:rPr>
        <w:t xml:space="preserve">1.3.2 </w:t>
      </w:r>
      <w:r w:rsidR="00A7009D" w:rsidRPr="00AC6649">
        <w:rPr>
          <w:rFonts w:ascii="Arial" w:hAnsi="Arial" w:cs="Arial"/>
          <w:b/>
          <w:color w:val="auto"/>
          <w:sz w:val="22"/>
          <w:szCs w:val="22"/>
        </w:rPr>
        <w:t>Specific Objectives</w:t>
      </w:r>
      <w:bookmarkEnd w:id="10"/>
      <w:bookmarkEnd w:id="11"/>
    </w:p>
    <w:p w14:paraId="449ADA36" w14:textId="77777777" w:rsidR="00F90191" w:rsidRPr="00F90191" w:rsidRDefault="00F90191" w:rsidP="00F90191">
      <w:pPr>
        <w:pStyle w:val="ListParagraph"/>
        <w:numPr>
          <w:ilvl w:val="0"/>
          <w:numId w:val="26"/>
        </w:numPr>
        <w:shd w:val="clear" w:color="auto" w:fill="FFFFFF"/>
        <w:spacing w:before="100" w:beforeAutospacing="1" w:after="24" w:line="360" w:lineRule="auto"/>
        <w:rPr>
          <w:rFonts w:ascii="Arial" w:hAnsi="Arial" w:cs="Arial"/>
        </w:rPr>
      </w:pPr>
      <w:r w:rsidRPr="00F90191">
        <w:rPr>
          <w:rFonts w:ascii="Arial" w:hAnsi="Arial" w:cs="Arial"/>
        </w:rPr>
        <w:t>To research concepts regarding the development of the cyberbullying detection system</w:t>
      </w:r>
    </w:p>
    <w:p w14:paraId="03B218E5" w14:textId="77777777" w:rsidR="00F90191" w:rsidRPr="00F90191" w:rsidRDefault="00F90191" w:rsidP="00F90191">
      <w:pPr>
        <w:pStyle w:val="ListParagraph"/>
        <w:numPr>
          <w:ilvl w:val="0"/>
          <w:numId w:val="26"/>
        </w:numPr>
        <w:shd w:val="clear" w:color="auto" w:fill="FFFFFF"/>
        <w:spacing w:before="100" w:beforeAutospacing="1" w:after="24" w:line="360" w:lineRule="auto"/>
        <w:rPr>
          <w:rFonts w:ascii="Arial" w:hAnsi="Arial" w:cs="Arial"/>
        </w:rPr>
      </w:pPr>
      <w:r w:rsidRPr="00F90191">
        <w:rPr>
          <w:rFonts w:ascii="Arial" w:hAnsi="Arial" w:cs="Arial"/>
        </w:rPr>
        <w:t>To gather textual data for the corpus</w:t>
      </w:r>
    </w:p>
    <w:p w14:paraId="6271C369" w14:textId="38E3FF10" w:rsidR="00F90191" w:rsidRPr="00F90191" w:rsidRDefault="00BD2302" w:rsidP="00F90191">
      <w:pPr>
        <w:pStyle w:val="ListParagraph"/>
        <w:numPr>
          <w:ilvl w:val="0"/>
          <w:numId w:val="26"/>
        </w:numPr>
        <w:shd w:val="clear" w:color="auto" w:fill="FFFFFF"/>
        <w:spacing w:before="100" w:beforeAutospacing="1" w:after="24" w:line="360" w:lineRule="auto"/>
        <w:rPr>
          <w:rFonts w:ascii="Arial" w:hAnsi="Arial" w:cs="Arial"/>
        </w:rPr>
      </w:pPr>
      <w:r>
        <w:rPr>
          <w:rFonts w:ascii="Arial" w:hAnsi="Arial" w:cs="Arial"/>
        </w:rPr>
        <w:t>To perform text preprocessing methods on the dataset</w:t>
      </w:r>
    </w:p>
    <w:p w14:paraId="41627227" w14:textId="77777777" w:rsidR="00F90191" w:rsidRPr="00F90191" w:rsidRDefault="00F90191" w:rsidP="00F90191">
      <w:pPr>
        <w:pStyle w:val="ListParagraph"/>
        <w:numPr>
          <w:ilvl w:val="0"/>
          <w:numId w:val="26"/>
        </w:numPr>
        <w:shd w:val="clear" w:color="auto" w:fill="FFFFFF"/>
        <w:spacing w:before="100" w:beforeAutospacing="1" w:after="24" w:line="360" w:lineRule="auto"/>
        <w:rPr>
          <w:rFonts w:ascii="Arial" w:hAnsi="Arial" w:cs="Arial"/>
        </w:rPr>
      </w:pPr>
      <w:r w:rsidRPr="00F90191">
        <w:rPr>
          <w:rFonts w:ascii="Arial" w:hAnsi="Arial" w:cs="Arial"/>
        </w:rPr>
        <w:t>To perform text annotation on the dataset</w:t>
      </w:r>
    </w:p>
    <w:p w14:paraId="78C2284B" w14:textId="4D6C6F43" w:rsidR="00F90191" w:rsidRPr="00F90191" w:rsidRDefault="00F90191" w:rsidP="00F90191">
      <w:pPr>
        <w:pStyle w:val="ListParagraph"/>
        <w:numPr>
          <w:ilvl w:val="0"/>
          <w:numId w:val="26"/>
        </w:numPr>
        <w:shd w:val="clear" w:color="auto" w:fill="FFFFFF"/>
        <w:spacing w:before="100" w:beforeAutospacing="1" w:after="24" w:line="360" w:lineRule="auto"/>
        <w:rPr>
          <w:rFonts w:ascii="Arial" w:hAnsi="Arial" w:cs="Arial"/>
        </w:rPr>
      </w:pPr>
      <w:r w:rsidRPr="00F90191">
        <w:rPr>
          <w:rFonts w:ascii="Arial" w:hAnsi="Arial" w:cs="Arial"/>
        </w:rPr>
        <w:t>To implement machine learning algorithm</w:t>
      </w:r>
      <w:r w:rsidR="00BD2302">
        <w:rPr>
          <w:rFonts w:ascii="Arial" w:hAnsi="Arial" w:cs="Arial"/>
        </w:rPr>
        <w:t xml:space="preserve"> using WEKA</w:t>
      </w:r>
    </w:p>
    <w:p w14:paraId="472113E9" w14:textId="396A7638" w:rsidR="00FC47A5" w:rsidRDefault="00F90191" w:rsidP="00F90191">
      <w:pPr>
        <w:pStyle w:val="ListParagraph"/>
        <w:numPr>
          <w:ilvl w:val="0"/>
          <w:numId w:val="26"/>
        </w:numPr>
        <w:shd w:val="clear" w:color="auto" w:fill="FFFFFF"/>
        <w:spacing w:before="100" w:beforeAutospacing="1" w:after="24" w:line="360" w:lineRule="auto"/>
        <w:rPr>
          <w:rFonts w:ascii="Arial" w:hAnsi="Arial" w:cs="Arial"/>
        </w:rPr>
      </w:pPr>
      <w:r w:rsidRPr="00F90191">
        <w:rPr>
          <w:rFonts w:ascii="Arial" w:hAnsi="Arial" w:cs="Arial"/>
        </w:rPr>
        <w:t>To generate a cyberbullying detection model</w:t>
      </w:r>
    </w:p>
    <w:p w14:paraId="531A5809" w14:textId="01C689B7" w:rsidR="00F90191" w:rsidRPr="00F90191" w:rsidRDefault="00541CCB" w:rsidP="00F90191">
      <w:pPr>
        <w:pStyle w:val="ListParagraph"/>
        <w:numPr>
          <w:ilvl w:val="0"/>
          <w:numId w:val="26"/>
        </w:numPr>
        <w:shd w:val="clear" w:color="auto" w:fill="FFFFFF"/>
        <w:spacing w:before="100" w:beforeAutospacing="1" w:after="24" w:line="360" w:lineRule="auto"/>
        <w:rPr>
          <w:rFonts w:ascii="Arial" w:hAnsi="Arial" w:cs="Arial"/>
        </w:rPr>
      </w:pPr>
      <w:r>
        <w:rPr>
          <w:rFonts w:ascii="Arial" w:hAnsi="Arial" w:cs="Arial"/>
        </w:rPr>
        <w:t xml:space="preserve">To develop a cyberbullying detection </w:t>
      </w:r>
      <w:r w:rsidR="00F90191" w:rsidRPr="00F90191">
        <w:rPr>
          <w:rFonts w:ascii="Arial" w:hAnsi="Arial" w:cs="Arial"/>
        </w:rPr>
        <w:t>system</w:t>
      </w:r>
    </w:p>
    <w:p w14:paraId="388D4882" w14:textId="7E6CE46E" w:rsidR="00F90191" w:rsidRPr="00F90191" w:rsidRDefault="00BD2302" w:rsidP="00BD2302">
      <w:pPr>
        <w:pStyle w:val="ListParagraph"/>
        <w:numPr>
          <w:ilvl w:val="0"/>
          <w:numId w:val="26"/>
        </w:numPr>
        <w:shd w:val="clear" w:color="auto" w:fill="FFFFFF"/>
        <w:spacing w:before="100" w:beforeAutospacing="1" w:after="24" w:line="360" w:lineRule="auto"/>
        <w:rPr>
          <w:rFonts w:ascii="Arial" w:hAnsi="Arial" w:cs="Arial"/>
        </w:rPr>
      </w:pPr>
      <w:r>
        <w:rPr>
          <w:rFonts w:ascii="Arial" w:hAnsi="Arial" w:cs="Arial"/>
        </w:rPr>
        <w:t xml:space="preserve">To test the accuracy of the system </w:t>
      </w:r>
      <w:r w:rsidRPr="00BD2302">
        <w:rPr>
          <w:rFonts w:ascii="Arial" w:hAnsi="Arial" w:cs="Arial"/>
        </w:rPr>
        <w:t>in terms of identifying and reporting cyberbullying statements</w:t>
      </w:r>
    </w:p>
    <w:p w14:paraId="29B52C65" w14:textId="2F9B28FE" w:rsidR="00F90191" w:rsidRDefault="00F90191" w:rsidP="00F90191">
      <w:pPr>
        <w:pStyle w:val="ListParagraph"/>
        <w:numPr>
          <w:ilvl w:val="0"/>
          <w:numId w:val="26"/>
        </w:numPr>
        <w:shd w:val="clear" w:color="auto" w:fill="FFFFFF"/>
        <w:spacing w:before="100" w:beforeAutospacing="1" w:after="24" w:line="360" w:lineRule="auto"/>
        <w:rPr>
          <w:rFonts w:ascii="Arial" w:hAnsi="Arial" w:cs="Arial"/>
        </w:rPr>
      </w:pPr>
      <w:r w:rsidRPr="00F90191">
        <w:rPr>
          <w:rFonts w:ascii="Arial" w:hAnsi="Arial" w:cs="Arial"/>
        </w:rPr>
        <w:t>To document all processes performed</w:t>
      </w:r>
    </w:p>
    <w:p w14:paraId="6E806167" w14:textId="77777777" w:rsidR="003D03DA" w:rsidRPr="003D03DA" w:rsidRDefault="003D03DA" w:rsidP="003D03DA">
      <w:pPr>
        <w:pStyle w:val="ListParagraph"/>
        <w:shd w:val="clear" w:color="auto" w:fill="FFFFFF"/>
        <w:spacing w:before="100" w:beforeAutospacing="1" w:after="24" w:line="360" w:lineRule="auto"/>
        <w:ind w:left="1800"/>
        <w:rPr>
          <w:rFonts w:ascii="Arial" w:hAnsi="Arial" w:cs="Arial"/>
        </w:rPr>
      </w:pPr>
    </w:p>
    <w:p w14:paraId="4F2415ED" w14:textId="1ECF44B1" w:rsidR="00A7009D" w:rsidRPr="000D1462" w:rsidRDefault="000C0A7D" w:rsidP="0045095D">
      <w:pPr>
        <w:pStyle w:val="Heading2"/>
        <w:spacing w:line="360" w:lineRule="auto"/>
        <w:rPr>
          <w:rFonts w:ascii="Arial" w:hAnsi="Arial" w:cs="Arial"/>
          <w:b/>
          <w:color w:val="auto"/>
          <w:sz w:val="22"/>
          <w:szCs w:val="22"/>
        </w:rPr>
      </w:pPr>
      <w:bookmarkStart w:id="12" w:name="_Toc476528645"/>
      <w:bookmarkStart w:id="13" w:name="_Toc478536408"/>
      <w:r>
        <w:rPr>
          <w:rFonts w:ascii="Arial" w:hAnsi="Arial" w:cs="Arial"/>
          <w:b/>
          <w:color w:val="auto"/>
          <w:sz w:val="22"/>
          <w:szCs w:val="22"/>
        </w:rPr>
        <w:t>1.4</w:t>
      </w:r>
      <w:r w:rsidR="00A7009D" w:rsidRPr="000D1462">
        <w:rPr>
          <w:rFonts w:ascii="Arial" w:hAnsi="Arial" w:cs="Arial"/>
          <w:b/>
          <w:color w:val="auto"/>
          <w:sz w:val="22"/>
          <w:szCs w:val="22"/>
        </w:rPr>
        <w:t xml:space="preserve"> Scope and Limitations</w:t>
      </w:r>
      <w:bookmarkEnd w:id="12"/>
      <w:bookmarkEnd w:id="13"/>
    </w:p>
    <w:p w14:paraId="1A1F6B07" w14:textId="2DBFB1CA" w:rsidR="00F90191" w:rsidRDefault="00D024BD" w:rsidP="0045095D">
      <w:pPr>
        <w:pStyle w:val="NormalWeb"/>
        <w:spacing w:line="360" w:lineRule="auto"/>
        <w:jc w:val="both"/>
        <w:rPr>
          <w:rFonts w:ascii="Arial" w:hAnsi="Arial" w:cs="Arial"/>
          <w:color w:val="000000"/>
          <w:sz w:val="22"/>
          <w:szCs w:val="22"/>
        </w:rPr>
      </w:pPr>
      <w:r w:rsidRPr="000D1462">
        <w:rPr>
          <w:rFonts w:ascii="Arial" w:hAnsi="Arial" w:cs="Arial"/>
          <w:b/>
          <w:color w:val="000000"/>
          <w:sz w:val="22"/>
          <w:szCs w:val="22"/>
        </w:rPr>
        <w:tab/>
      </w:r>
      <w:r w:rsidR="00E97534">
        <w:rPr>
          <w:rFonts w:ascii="Arial" w:hAnsi="Arial" w:cs="Arial"/>
          <w:color w:val="000000"/>
          <w:sz w:val="22"/>
          <w:szCs w:val="22"/>
        </w:rPr>
        <w:t xml:space="preserve">The </w:t>
      </w:r>
      <w:r w:rsidR="001755C2">
        <w:rPr>
          <w:rFonts w:ascii="Arial" w:hAnsi="Arial" w:cs="Arial"/>
          <w:color w:val="000000"/>
          <w:sz w:val="22"/>
          <w:szCs w:val="22"/>
        </w:rPr>
        <w:t xml:space="preserve">manual processes </w:t>
      </w:r>
      <w:r w:rsidR="00E97534">
        <w:rPr>
          <w:rFonts w:ascii="Arial" w:hAnsi="Arial" w:cs="Arial"/>
          <w:color w:val="000000"/>
          <w:sz w:val="22"/>
          <w:szCs w:val="22"/>
        </w:rPr>
        <w:t>referred t</w:t>
      </w:r>
      <w:r w:rsidR="00A7011A">
        <w:rPr>
          <w:rFonts w:ascii="Arial" w:hAnsi="Arial" w:cs="Arial"/>
          <w:color w:val="000000"/>
          <w:sz w:val="22"/>
          <w:szCs w:val="22"/>
        </w:rPr>
        <w:t>o in the main objective comprised of</w:t>
      </w:r>
      <w:r w:rsidR="00E97534">
        <w:rPr>
          <w:rFonts w:ascii="Arial" w:hAnsi="Arial" w:cs="Arial"/>
          <w:color w:val="000000"/>
          <w:sz w:val="22"/>
          <w:szCs w:val="22"/>
        </w:rPr>
        <w:t xml:space="preserve"> </w:t>
      </w:r>
      <w:r w:rsidR="00A7011A">
        <w:rPr>
          <w:rFonts w:ascii="Arial" w:hAnsi="Arial" w:cs="Arial"/>
          <w:color w:val="000000"/>
          <w:sz w:val="22"/>
          <w:szCs w:val="22"/>
        </w:rPr>
        <w:t xml:space="preserve">the </w:t>
      </w:r>
      <w:r w:rsidR="00A7011A" w:rsidRPr="00A7011A">
        <w:rPr>
          <w:rFonts w:ascii="Arial" w:hAnsi="Arial" w:cs="Arial"/>
          <w:color w:val="000000"/>
          <w:sz w:val="22"/>
          <w:szCs w:val="22"/>
        </w:rPr>
        <w:t xml:space="preserve">enabling </w:t>
      </w:r>
      <w:r w:rsidR="00A7011A">
        <w:rPr>
          <w:rFonts w:ascii="Arial" w:hAnsi="Arial" w:cs="Arial"/>
          <w:color w:val="000000"/>
          <w:sz w:val="22"/>
          <w:szCs w:val="22"/>
        </w:rPr>
        <w:t>of privacy settings, accessibility of a</w:t>
      </w:r>
      <w:r w:rsidR="00A7011A" w:rsidRPr="00A7011A">
        <w:rPr>
          <w:rFonts w:ascii="Arial" w:hAnsi="Arial" w:cs="Arial"/>
          <w:color w:val="000000"/>
          <w:sz w:val="22"/>
          <w:szCs w:val="22"/>
        </w:rPr>
        <w:t xml:space="preserve"> reporting</w:t>
      </w:r>
      <w:r w:rsidR="00A7011A">
        <w:rPr>
          <w:rFonts w:ascii="Arial" w:hAnsi="Arial" w:cs="Arial"/>
          <w:color w:val="000000"/>
          <w:sz w:val="22"/>
          <w:szCs w:val="22"/>
        </w:rPr>
        <w:t xml:space="preserve"> tool page, introduction of</w:t>
      </w:r>
      <w:r w:rsidR="00A7011A" w:rsidRPr="00A7011A">
        <w:rPr>
          <w:rFonts w:ascii="Arial" w:hAnsi="Arial" w:cs="Arial"/>
          <w:color w:val="000000"/>
          <w:sz w:val="22"/>
          <w:szCs w:val="22"/>
        </w:rPr>
        <w:t xml:space="preserve"> “Safety Mode” (YouTube) an</w:t>
      </w:r>
      <w:r w:rsidR="00A7011A">
        <w:rPr>
          <w:rFonts w:ascii="Arial" w:hAnsi="Arial" w:cs="Arial"/>
          <w:color w:val="000000"/>
          <w:sz w:val="22"/>
          <w:szCs w:val="22"/>
        </w:rPr>
        <w:t>d “Mute” (Twitter), and the creation of</w:t>
      </w:r>
      <w:r w:rsidR="00A7011A" w:rsidRPr="00A7011A">
        <w:rPr>
          <w:rFonts w:ascii="Arial" w:hAnsi="Arial" w:cs="Arial"/>
          <w:color w:val="000000"/>
          <w:sz w:val="22"/>
          <w:szCs w:val="22"/>
        </w:rPr>
        <w:t xml:space="preserve"> a moderation and profanity blocklist (Facebo</w:t>
      </w:r>
      <w:r w:rsidR="00A7011A">
        <w:rPr>
          <w:rFonts w:ascii="Arial" w:hAnsi="Arial" w:cs="Arial"/>
          <w:color w:val="000000"/>
          <w:sz w:val="22"/>
          <w:szCs w:val="22"/>
        </w:rPr>
        <w:t>ok), for these are the procedures being done by renowned social networking sites in the Philippines to combat cyberbullying and will therefore require certain improvements based on the teams’ researches.</w:t>
      </w:r>
    </w:p>
    <w:p w14:paraId="1B8DD964" w14:textId="2007D95E" w:rsidR="001A2396" w:rsidRDefault="001A2396" w:rsidP="0045095D">
      <w:pPr>
        <w:pStyle w:val="NormalWeb"/>
        <w:spacing w:line="360" w:lineRule="auto"/>
        <w:jc w:val="both"/>
        <w:rPr>
          <w:rFonts w:ascii="Arial" w:hAnsi="Arial" w:cs="Arial"/>
          <w:color w:val="000000"/>
          <w:sz w:val="22"/>
          <w:szCs w:val="22"/>
        </w:rPr>
      </w:pPr>
      <w:r>
        <w:rPr>
          <w:rFonts w:ascii="Arial" w:hAnsi="Arial" w:cs="Arial"/>
          <w:color w:val="000000"/>
          <w:sz w:val="22"/>
          <w:szCs w:val="22"/>
        </w:rPr>
        <w:tab/>
      </w:r>
      <w:r w:rsidR="001755C2">
        <w:rPr>
          <w:rFonts w:ascii="Arial" w:hAnsi="Arial" w:cs="Arial"/>
          <w:color w:val="000000"/>
          <w:sz w:val="22"/>
          <w:szCs w:val="22"/>
        </w:rPr>
        <w:t>The following are the concepts that were researched on</w:t>
      </w:r>
      <w:r w:rsidRPr="001A2396">
        <w:rPr>
          <w:rFonts w:ascii="Arial" w:hAnsi="Arial" w:cs="Arial"/>
          <w:color w:val="000000"/>
          <w:sz w:val="22"/>
          <w:szCs w:val="22"/>
        </w:rPr>
        <w:t xml:space="preserve">: text classification, Support Vector </w:t>
      </w:r>
      <w:r w:rsidR="001755C2">
        <w:rPr>
          <w:rFonts w:ascii="Arial" w:hAnsi="Arial" w:cs="Arial"/>
          <w:color w:val="000000"/>
          <w:sz w:val="22"/>
          <w:szCs w:val="22"/>
        </w:rPr>
        <w:t>Machine (SVM) algorithm, and requirements needed for the system</w:t>
      </w:r>
      <w:r>
        <w:rPr>
          <w:rFonts w:ascii="Arial" w:hAnsi="Arial" w:cs="Arial"/>
          <w:color w:val="000000"/>
          <w:sz w:val="22"/>
          <w:szCs w:val="22"/>
        </w:rPr>
        <w:t>.</w:t>
      </w:r>
    </w:p>
    <w:p w14:paraId="639BD491" w14:textId="62A1395A" w:rsidR="00A7011A" w:rsidRDefault="00A7011A" w:rsidP="00A7011A">
      <w:pPr>
        <w:pStyle w:val="NormalWeb"/>
        <w:spacing w:line="360" w:lineRule="auto"/>
        <w:ind w:firstLine="720"/>
        <w:jc w:val="both"/>
        <w:rPr>
          <w:rFonts w:ascii="Arial" w:hAnsi="Arial" w:cs="Arial"/>
          <w:color w:val="000000"/>
          <w:sz w:val="22"/>
          <w:szCs w:val="22"/>
        </w:rPr>
      </w:pPr>
      <w:r w:rsidRPr="000D1462">
        <w:rPr>
          <w:rFonts w:ascii="Arial" w:hAnsi="Arial" w:cs="Arial"/>
          <w:color w:val="000000"/>
          <w:sz w:val="22"/>
          <w:szCs w:val="22"/>
        </w:rPr>
        <w:t>The corpus</w:t>
      </w:r>
      <w:r>
        <w:rPr>
          <w:rFonts w:ascii="Arial" w:hAnsi="Arial" w:cs="Arial"/>
          <w:color w:val="000000"/>
          <w:sz w:val="22"/>
          <w:szCs w:val="22"/>
        </w:rPr>
        <w:t xml:space="preserve"> (dataset) currently </w:t>
      </w:r>
      <w:r w:rsidRPr="000D1462">
        <w:rPr>
          <w:rFonts w:ascii="Arial" w:hAnsi="Arial" w:cs="Arial"/>
          <w:color w:val="000000"/>
          <w:sz w:val="22"/>
          <w:szCs w:val="22"/>
        </w:rPr>
        <w:t>co</w:t>
      </w:r>
      <w:r>
        <w:rPr>
          <w:rFonts w:ascii="Arial" w:hAnsi="Arial" w:cs="Arial"/>
          <w:color w:val="000000"/>
          <w:sz w:val="22"/>
          <w:szCs w:val="22"/>
        </w:rPr>
        <w:t>nsists</w:t>
      </w:r>
      <w:r w:rsidRPr="000D1462">
        <w:rPr>
          <w:rFonts w:ascii="Arial" w:hAnsi="Arial" w:cs="Arial"/>
          <w:color w:val="000000"/>
          <w:sz w:val="22"/>
          <w:szCs w:val="22"/>
        </w:rPr>
        <w:t xml:space="preserve"> of 2000 statements which were obtained from </w:t>
      </w:r>
      <w:r>
        <w:rPr>
          <w:rFonts w:ascii="Arial" w:hAnsi="Arial" w:cs="Arial"/>
          <w:color w:val="000000"/>
          <w:sz w:val="22"/>
          <w:szCs w:val="22"/>
        </w:rPr>
        <w:t xml:space="preserve">either </w:t>
      </w:r>
      <w:r w:rsidRPr="000D1462">
        <w:rPr>
          <w:rFonts w:ascii="Arial" w:hAnsi="Arial" w:cs="Arial"/>
          <w:color w:val="000000"/>
          <w:sz w:val="22"/>
          <w:szCs w:val="22"/>
        </w:rPr>
        <w:t xml:space="preserve">public Facebook and Twitter posts or </w:t>
      </w:r>
      <w:proofErr w:type="spellStart"/>
      <w:r w:rsidRPr="000D1462">
        <w:rPr>
          <w:rFonts w:ascii="Arial" w:hAnsi="Arial" w:cs="Arial"/>
          <w:color w:val="000000"/>
          <w:sz w:val="22"/>
          <w:szCs w:val="22"/>
        </w:rPr>
        <w:t>Youtube</w:t>
      </w:r>
      <w:proofErr w:type="spellEnd"/>
      <w:r w:rsidRPr="000D1462">
        <w:rPr>
          <w:rFonts w:ascii="Arial" w:hAnsi="Arial" w:cs="Arial"/>
          <w:color w:val="000000"/>
          <w:sz w:val="22"/>
          <w:szCs w:val="22"/>
        </w:rPr>
        <w:t xml:space="preserve"> comments. The totality of these statements pertained to </w:t>
      </w:r>
      <w:r>
        <w:rPr>
          <w:rFonts w:ascii="Arial" w:hAnsi="Arial" w:cs="Arial"/>
          <w:color w:val="000000"/>
          <w:sz w:val="22"/>
          <w:szCs w:val="22"/>
        </w:rPr>
        <w:t xml:space="preserve">the </w:t>
      </w:r>
      <w:r w:rsidRPr="000D1462">
        <w:rPr>
          <w:rFonts w:ascii="Arial" w:hAnsi="Arial" w:cs="Arial"/>
          <w:color w:val="000000"/>
          <w:sz w:val="22"/>
          <w:szCs w:val="22"/>
        </w:rPr>
        <w:t xml:space="preserve">major controversial issues in the Philippines (e.g. those involving the LGBT </w:t>
      </w:r>
      <w:r w:rsidRPr="000D1462">
        <w:rPr>
          <w:rFonts w:ascii="Arial" w:hAnsi="Arial" w:cs="Arial"/>
          <w:color w:val="000000"/>
          <w:sz w:val="22"/>
          <w:szCs w:val="22"/>
        </w:rPr>
        <w:lastRenderedPageBreak/>
        <w:t>community, drugs, scandals and other major issues of famous people - celebrities, political entities, and the like)</w:t>
      </w:r>
      <w:r>
        <w:rPr>
          <w:rFonts w:ascii="Arial" w:hAnsi="Arial" w:cs="Arial"/>
          <w:color w:val="000000"/>
          <w:sz w:val="22"/>
          <w:szCs w:val="22"/>
        </w:rPr>
        <w:t>.</w:t>
      </w:r>
    </w:p>
    <w:p w14:paraId="158B292A" w14:textId="39EACD96" w:rsidR="004E1528" w:rsidRPr="000D1462" w:rsidRDefault="004E1528" w:rsidP="001A2396">
      <w:pPr>
        <w:pStyle w:val="NormalWeb"/>
        <w:spacing w:line="360" w:lineRule="auto"/>
        <w:ind w:firstLine="720"/>
        <w:jc w:val="both"/>
        <w:rPr>
          <w:rFonts w:ascii="Arial" w:hAnsi="Arial" w:cs="Arial"/>
          <w:color w:val="000000"/>
          <w:sz w:val="22"/>
          <w:szCs w:val="22"/>
        </w:rPr>
      </w:pPr>
      <w:r>
        <w:rPr>
          <w:rFonts w:ascii="Arial" w:hAnsi="Arial" w:cs="Arial"/>
          <w:color w:val="000000"/>
          <w:sz w:val="22"/>
          <w:szCs w:val="22"/>
        </w:rPr>
        <w:t xml:space="preserve">Text preprocessing methods that were done on the dataset </w:t>
      </w:r>
      <w:r w:rsidR="001A2396">
        <w:rPr>
          <w:rFonts w:ascii="Arial" w:hAnsi="Arial" w:cs="Arial"/>
          <w:color w:val="000000"/>
          <w:sz w:val="22"/>
          <w:szCs w:val="22"/>
        </w:rPr>
        <w:t xml:space="preserve">include cleaning, tokenization – the process of breaking down a statement into smaller pieces, and conversion of the dataset in Bag-of-Words form. </w:t>
      </w:r>
      <w:r w:rsidRPr="000D1462">
        <w:rPr>
          <w:rFonts w:ascii="Arial" w:hAnsi="Arial" w:cs="Arial"/>
          <w:color w:val="000000"/>
          <w:sz w:val="22"/>
          <w:szCs w:val="22"/>
        </w:rPr>
        <w:t xml:space="preserve">The </w:t>
      </w:r>
      <w:r w:rsidR="001A2396">
        <w:rPr>
          <w:rFonts w:ascii="Arial" w:hAnsi="Arial" w:cs="Arial"/>
          <w:color w:val="000000"/>
          <w:sz w:val="22"/>
          <w:szCs w:val="22"/>
        </w:rPr>
        <w:t>cleaning of the dataset involved</w:t>
      </w:r>
      <w:r w:rsidRPr="000D1462">
        <w:rPr>
          <w:rFonts w:ascii="Arial" w:hAnsi="Arial" w:cs="Arial"/>
          <w:color w:val="000000"/>
          <w:sz w:val="22"/>
          <w:szCs w:val="22"/>
        </w:rPr>
        <w:t xml:space="preserve"> the removal of all special characters (excluding apostrophes and hyphens), non-readable text (e.g. </w:t>
      </w:r>
      <w:proofErr w:type="spellStart"/>
      <w:r w:rsidRPr="000D1462">
        <w:rPr>
          <w:rFonts w:ascii="Arial" w:hAnsi="Arial" w:cs="Arial"/>
          <w:color w:val="000000"/>
          <w:sz w:val="22"/>
          <w:szCs w:val="22"/>
        </w:rPr>
        <w:t>asdfghjkl</w:t>
      </w:r>
      <w:proofErr w:type="spellEnd"/>
      <w:r w:rsidRPr="000D1462">
        <w:rPr>
          <w:rFonts w:ascii="Arial" w:hAnsi="Arial" w:cs="Arial"/>
          <w:color w:val="000000"/>
          <w:sz w:val="22"/>
          <w:szCs w:val="22"/>
        </w:rPr>
        <w:t xml:space="preserve">), emoticons, links, and </w:t>
      </w:r>
      <w:r w:rsidR="001A2396">
        <w:rPr>
          <w:rFonts w:ascii="Arial" w:hAnsi="Arial" w:cs="Arial"/>
          <w:color w:val="000000"/>
          <w:sz w:val="22"/>
          <w:szCs w:val="22"/>
        </w:rPr>
        <w:t xml:space="preserve">foreign language characters. The </w:t>
      </w:r>
      <w:r>
        <w:rPr>
          <w:rFonts w:ascii="Arial" w:hAnsi="Arial" w:cs="Arial"/>
          <w:color w:val="000000"/>
          <w:sz w:val="22"/>
          <w:szCs w:val="22"/>
        </w:rPr>
        <w:t>conversion of the statements within the corpus to create a unigram Bag-of-Words</w:t>
      </w:r>
      <w:r w:rsidR="001A2396">
        <w:rPr>
          <w:rFonts w:ascii="Arial" w:hAnsi="Arial" w:cs="Arial"/>
          <w:color w:val="000000"/>
          <w:sz w:val="22"/>
          <w:szCs w:val="22"/>
        </w:rPr>
        <w:t xml:space="preserve"> referred to the replacement of string values with numerical values that can be understood by WEKA</w:t>
      </w:r>
      <w:r>
        <w:rPr>
          <w:rFonts w:ascii="Arial" w:hAnsi="Arial" w:cs="Arial"/>
          <w:color w:val="000000"/>
          <w:sz w:val="22"/>
          <w:szCs w:val="22"/>
        </w:rPr>
        <w:t xml:space="preserve">. </w:t>
      </w:r>
    </w:p>
    <w:p w14:paraId="5E220DC8" w14:textId="25165764" w:rsidR="004E1528" w:rsidRDefault="00DB34C2" w:rsidP="00A7011A">
      <w:pPr>
        <w:pStyle w:val="NormalWeb"/>
        <w:spacing w:line="360" w:lineRule="auto"/>
        <w:ind w:firstLine="720"/>
        <w:jc w:val="both"/>
        <w:rPr>
          <w:rFonts w:ascii="Arial" w:hAnsi="Arial" w:cs="Arial"/>
          <w:color w:val="000000"/>
          <w:sz w:val="22"/>
          <w:szCs w:val="22"/>
        </w:rPr>
      </w:pPr>
      <w:r w:rsidRPr="00DB34C2">
        <w:rPr>
          <w:rFonts w:ascii="Arial" w:hAnsi="Arial" w:cs="Arial"/>
          <w:color w:val="000000"/>
          <w:sz w:val="22"/>
          <w:szCs w:val="22"/>
        </w:rPr>
        <w:t>Three schemes were used for</w:t>
      </w:r>
      <w:r>
        <w:rPr>
          <w:rFonts w:ascii="Arial" w:hAnsi="Arial" w:cs="Arial"/>
          <w:color w:val="000000"/>
          <w:sz w:val="22"/>
          <w:szCs w:val="22"/>
        </w:rPr>
        <w:t xml:space="preserve"> text annotation </w:t>
      </w:r>
      <w:r w:rsidRPr="00DB34C2">
        <w:rPr>
          <w:rFonts w:ascii="Arial" w:hAnsi="Arial" w:cs="Arial"/>
          <w:color w:val="000000"/>
          <w:sz w:val="22"/>
          <w:szCs w:val="22"/>
        </w:rPr>
        <w:t>namely cyberbullying, not cyberbullying, and ambiguous cyberbullying. Among the 2000 statements used, 1000 were annotated by the researchers while the other 1000 were distributed among APC students as well.</w:t>
      </w:r>
    </w:p>
    <w:p w14:paraId="65236447" w14:textId="535EAEDB" w:rsidR="00DB34C2" w:rsidRPr="000D1462" w:rsidRDefault="00DB34C2" w:rsidP="00A7011A">
      <w:pPr>
        <w:pStyle w:val="NormalWeb"/>
        <w:spacing w:line="360" w:lineRule="auto"/>
        <w:ind w:firstLine="720"/>
        <w:jc w:val="both"/>
        <w:rPr>
          <w:rFonts w:ascii="Arial" w:hAnsi="Arial" w:cs="Arial"/>
          <w:color w:val="000000"/>
          <w:sz w:val="22"/>
          <w:szCs w:val="22"/>
        </w:rPr>
      </w:pPr>
      <w:r>
        <w:rPr>
          <w:rFonts w:ascii="Arial" w:hAnsi="Arial" w:cs="Arial"/>
          <w:color w:val="000000"/>
          <w:sz w:val="22"/>
          <w:szCs w:val="22"/>
        </w:rPr>
        <w:t>The m</w:t>
      </w:r>
      <w:r w:rsidR="001755C2">
        <w:rPr>
          <w:rFonts w:ascii="Arial" w:hAnsi="Arial" w:cs="Arial"/>
          <w:color w:val="000000"/>
          <w:sz w:val="22"/>
          <w:szCs w:val="22"/>
        </w:rPr>
        <w:t xml:space="preserve">achine learning algorithm that was </w:t>
      </w:r>
      <w:r>
        <w:rPr>
          <w:rFonts w:ascii="Arial" w:hAnsi="Arial" w:cs="Arial"/>
          <w:color w:val="000000"/>
          <w:sz w:val="22"/>
          <w:szCs w:val="22"/>
        </w:rPr>
        <w:t>utilized is the Support Vector Machine algorithm. The decision to do so was greatly influenced by the related literatures the proponents of this project have included in this document.</w:t>
      </w:r>
    </w:p>
    <w:p w14:paraId="521953F3" w14:textId="7AA3DE17" w:rsidR="00DB34C2" w:rsidRDefault="002E14FB" w:rsidP="00DB34C2">
      <w:pPr>
        <w:pStyle w:val="NormalWeb"/>
        <w:spacing w:line="360" w:lineRule="auto"/>
        <w:ind w:firstLine="720"/>
        <w:jc w:val="both"/>
        <w:rPr>
          <w:rFonts w:ascii="Arial" w:hAnsi="Arial" w:cs="Arial"/>
          <w:color w:val="000000"/>
          <w:sz w:val="22"/>
          <w:szCs w:val="22"/>
        </w:rPr>
      </w:pPr>
      <w:r>
        <w:rPr>
          <w:rFonts w:ascii="Arial" w:hAnsi="Arial" w:cs="Arial"/>
          <w:color w:val="000000"/>
          <w:sz w:val="22"/>
          <w:szCs w:val="22"/>
        </w:rPr>
        <w:t>T</w:t>
      </w:r>
      <w:r w:rsidR="00D024BD" w:rsidRPr="000D1462">
        <w:rPr>
          <w:rFonts w:ascii="Arial" w:hAnsi="Arial" w:cs="Arial"/>
          <w:color w:val="000000"/>
          <w:sz w:val="22"/>
          <w:szCs w:val="22"/>
        </w:rPr>
        <w:t>he concept of text classific</w:t>
      </w:r>
      <w:r>
        <w:rPr>
          <w:rFonts w:ascii="Arial" w:hAnsi="Arial" w:cs="Arial"/>
          <w:color w:val="000000"/>
          <w:sz w:val="22"/>
          <w:szCs w:val="22"/>
        </w:rPr>
        <w:t>ation aid</w:t>
      </w:r>
      <w:r w:rsidR="001755C2">
        <w:rPr>
          <w:rFonts w:ascii="Arial" w:hAnsi="Arial" w:cs="Arial"/>
          <w:color w:val="000000"/>
          <w:sz w:val="22"/>
          <w:szCs w:val="22"/>
        </w:rPr>
        <w:t>ed</w:t>
      </w:r>
      <w:r>
        <w:rPr>
          <w:rFonts w:ascii="Arial" w:hAnsi="Arial" w:cs="Arial"/>
          <w:color w:val="000000"/>
          <w:sz w:val="22"/>
          <w:szCs w:val="22"/>
        </w:rPr>
        <w:t xml:space="preserve"> in the </w:t>
      </w:r>
      <w:r w:rsidR="00D024BD" w:rsidRPr="000D1462">
        <w:rPr>
          <w:rFonts w:ascii="Arial" w:hAnsi="Arial" w:cs="Arial"/>
          <w:color w:val="000000"/>
          <w:sz w:val="22"/>
          <w:szCs w:val="22"/>
        </w:rPr>
        <w:t>develop</w:t>
      </w:r>
      <w:r>
        <w:rPr>
          <w:rFonts w:ascii="Arial" w:hAnsi="Arial" w:cs="Arial"/>
          <w:color w:val="000000"/>
          <w:sz w:val="22"/>
          <w:szCs w:val="22"/>
        </w:rPr>
        <w:t xml:space="preserve">ment </w:t>
      </w:r>
      <w:r w:rsidR="00DB34C2">
        <w:rPr>
          <w:rFonts w:ascii="Arial" w:hAnsi="Arial" w:cs="Arial"/>
          <w:color w:val="000000"/>
          <w:sz w:val="22"/>
          <w:szCs w:val="22"/>
        </w:rPr>
        <w:t xml:space="preserve">of </w:t>
      </w:r>
      <w:r w:rsidR="00DB34C2" w:rsidRPr="000D1462">
        <w:rPr>
          <w:rFonts w:ascii="Arial" w:hAnsi="Arial" w:cs="Arial"/>
          <w:color w:val="000000"/>
          <w:sz w:val="22"/>
          <w:szCs w:val="22"/>
        </w:rPr>
        <w:t>a</w:t>
      </w:r>
      <w:r w:rsidR="00D024BD" w:rsidRPr="000D1462">
        <w:rPr>
          <w:rFonts w:ascii="Arial" w:hAnsi="Arial" w:cs="Arial"/>
          <w:color w:val="000000"/>
          <w:sz w:val="22"/>
          <w:szCs w:val="22"/>
        </w:rPr>
        <w:t xml:space="preserve"> cyberbullying</w:t>
      </w:r>
      <w:r>
        <w:rPr>
          <w:rFonts w:ascii="Arial" w:hAnsi="Arial" w:cs="Arial"/>
          <w:color w:val="000000"/>
          <w:sz w:val="22"/>
          <w:szCs w:val="22"/>
        </w:rPr>
        <w:t xml:space="preserve"> detection model</w:t>
      </w:r>
      <w:r w:rsidR="00D024BD" w:rsidRPr="000D1462">
        <w:rPr>
          <w:rFonts w:ascii="Arial" w:hAnsi="Arial" w:cs="Arial"/>
          <w:color w:val="000000"/>
          <w:sz w:val="22"/>
          <w:szCs w:val="22"/>
        </w:rPr>
        <w:t xml:space="preserve">. Cyberbullying occurrences in public social media posts expressed using the Filipino language will be detected, based on the context as to how they are typically comprehended with and/or stated by Filipinos residing </w:t>
      </w:r>
      <w:r w:rsidR="009C3850">
        <w:rPr>
          <w:rFonts w:ascii="Arial" w:hAnsi="Arial" w:cs="Arial"/>
          <w:color w:val="000000"/>
          <w:sz w:val="22"/>
          <w:szCs w:val="22"/>
        </w:rPr>
        <w:t>with</w:t>
      </w:r>
      <w:r w:rsidR="00D024BD" w:rsidRPr="000D1462">
        <w:rPr>
          <w:rFonts w:ascii="Arial" w:hAnsi="Arial" w:cs="Arial"/>
          <w:color w:val="000000"/>
          <w:sz w:val="22"/>
          <w:szCs w:val="22"/>
        </w:rPr>
        <w:t xml:space="preserve">in Metro Manila. </w:t>
      </w:r>
      <w:r w:rsidR="00DB34C2">
        <w:rPr>
          <w:rFonts w:ascii="Arial" w:hAnsi="Arial" w:cs="Arial"/>
          <w:color w:val="000000"/>
          <w:sz w:val="22"/>
          <w:szCs w:val="22"/>
        </w:rPr>
        <w:t>This will be outputted by WEKA toolkit.</w:t>
      </w:r>
    </w:p>
    <w:p w14:paraId="366A1531" w14:textId="24210049" w:rsidR="00D024BD" w:rsidRPr="000D1462" w:rsidRDefault="00DB34C2" w:rsidP="003D03DA">
      <w:pPr>
        <w:pStyle w:val="NormalWeb"/>
        <w:spacing w:line="360" w:lineRule="auto"/>
        <w:ind w:firstLine="720"/>
        <w:jc w:val="both"/>
        <w:rPr>
          <w:rFonts w:ascii="Arial" w:hAnsi="Arial" w:cs="Arial"/>
          <w:color w:val="000000"/>
          <w:sz w:val="22"/>
          <w:szCs w:val="22"/>
        </w:rPr>
      </w:pPr>
      <w:r>
        <w:rPr>
          <w:rFonts w:ascii="Arial" w:hAnsi="Arial" w:cs="Arial"/>
          <w:color w:val="000000"/>
          <w:sz w:val="22"/>
          <w:szCs w:val="22"/>
        </w:rPr>
        <w:t>The pro</w:t>
      </w:r>
      <w:r w:rsidR="001755C2">
        <w:rPr>
          <w:rFonts w:ascii="Arial" w:hAnsi="Arial" w:cs="Arial"/>
          <w:color w:val="000000"/>
          <w:sz w:val="22"/>
          <w:szCs w:val="22"/>
        </w:rPr>
        <w:t xml:space="preserve">gram for the system, which </w:t>
      </w:r>
      <w:r>
        <w:rPr>
          <w:rFonts w:ascii="Arial" w:hAnsi="Arial" w:cs="Arial"/>
          <w:color w:val="000000"/>
          <w:sz w:val="22"/>
          <w:szCs w:val="22"/>
        </w:rPr>
        <w:t>allow</w:t>
      </w:r>
      <w:r w:rsidR="001755C2">
        <w:rPr>
          <w:rFonts w:ascii="Arial" w:hAnsi="Arial" w:cs="Arial"/>
          <w:color w:val="000000"/>
          <w:sz w:val="22"/>
          <w:szCs w:val="22"/>
        </w:rPr>
        <w:t>ed</w:t>
      </w:r>
      <w:r>
        <w:rPr>
          <w:rFonts w:ascii="Arial" w:hAnsi="Arial" w:cs="Arial"/>
          <w:color w:val="000000"/>
          <w:sz w:val="22"/>
          <w:szCs w:val="22"/>
        </w:rPr>
        <w:t xml:space="preserve"> the automated identification and reporting of cyberbullying occu</w:t>
      </w:r>
      <w:r w:rsidR="001755C2">
        <w:rPr>
          <w:rFonts w:ascii="Arial" w:hAnsi="Arial" w:cs="Arial"/>
          <w:color w:val="000000"/>
          <w:sz w:val="22"/>
          <w:szCs w:val="22"/>
        </w:rPr>
        <w:t xml:space="preserve">rrences online to take place, was </w:t>
      </w:r>
      <w:r>
        <w:rPr>
          <w:rFonts w:ascii="Arial" w:hAnsi="Arial" w:cs="Arial"/>
          <w:color w:val="000000"/>
          <w:sz w:val="22"/>
          <w:szCs w:val="22"/>
        </w:rPr>
        <w:t xml:space="preserve">hard-coded using the Java programming language. </w:t>
      </w:r>
    </w:p>
    <w:p w14:paraId="4A78D868" w14:textId="410A1146" w:rsidR="00D024BD" w:rsidRDefault="00D024BD" w:rsidP="0045095D">
      <w:pPr>
        <w:pStyle w:val="NormalWeb"/>
        <w:spacing w:line="360" w:lineRule="auto"/>
        <w:ind w:firstLine="720"/>
        <w:jc w:val="both"/>
        <w:rPr>
          <w:rFonts w:ascii="Arial" w:hAnsi="Arial" w:cs="Arial"/>
          <w:color w:val="000000"/>
          <w:sz w:val="22"/>
          <w:szCs w:val="22"/>
        </w:rPr>
      </w:pPr>
      <w:r w:rsidRPr="000D1462">
        <w:rPr>
          <w:rFonts w:ascii="Arial" w:hAnsi="Arial" w:cs="Arial"/>
          <w:color w:val="000000"/>
          <w:sz w:val="22"/>
          <w:szCs w:val="22"/>
        </w:rPr>
        <w:t xml:space="preserve">900 statements were </w:t>
      </w:r>
      <w:bookmarkStart w:id="14" w:name="_GoBack"/>
      <w:bookmarkEnd w:id="14"/>
      <w:r w:rsidRPr="000D1462">
        <w:rPr>
          <w:rFonts w:ascii="Arial" w:hAnsi="Arial" w:cs="Arial"/>
          <w:color w:val="000000"/>
          <w:sz w:val="22"/>
          <w:szCs w:val="22"/>
        </w:rPr>
        <w:t>utilized</w:t>
      </w:r>
      <w:r w:rsidR="005D7256">
        <w:rPr>
          <w:rFonts w:ascii="Arial" w:hAnsi="Arial" w:cs="Arial"/>
          <w:color w:val="000000"/>
          <w:sz w:val="22"/>
          <w:szCs w:val="22"/>
        </w:rPr>
        <w:t xml:space="preserve"> in WEKA in order to form the cyberbullying detection model</w:t>
      </w:r>
      <w:r w:rsidR="002D1F11">
        <w:rPr>
          <w:rFonts w:ascii="Arial" w:hAnsi="Arial" w:cs="Arial"/>
          <w:color w:val="000000"/>
          <w:sz w:val="22"/>
          <w:szCs w:val="22"/>
        </w:rPr>
        <w:t>. 1</w:t>
      </w:r>
      <w:r w:rsidRPr="000D1462">
        <w:rPr>
          <w:rFonts w:ascii="Arial" w:hAnsi="Arial" w:cs="Arial"/>
          <w:color w:val="000000"/>
          <w:sz w:val="22"/>
          <w:szCs w:val="22"/>
        </w:rPr>
        <w:t>0-fold Cross Validation was used for determining the a</w:t>
      </w:r>
      <w:r w:rsidR="000B49A3">
        <w:rPr>
          <w:rFonts w:ascii="Arial" w:hAnsi="Arial" w:cs="Arial"/>
          <w:color w:val="000000"/>
          <w:sz w:val="22"/>
          <w:szCs w:val="22"/>
        </w:rPr>
        <w:t xml:space="preserve">ccuracy, precision, recall, F-measure, and Kappa statistics </w:t>
      </w:r>
      <w:r w:rsidRPr="000D1462">
        <w:rPr>
          <w:rFonts w:ascii="Arial" w:hAnsi="Arial" w:cs="Arial"/>
          <w:color w:val="000000"/>
          <w:sz w:val="22"/>
          <w:szCs w:val="22"/>
        </w:rPr>
        <w:t>of the constructed cyberbullying detection model.</w:t>
      </w:r>
      <w:r w:rsidR="00BB0DC7">
        <w:rPr>
          <w:rFonts w:ascii="Arial" w:hAnsi="Arial" w:cs="Arial"/>
          <w:color w:val="000000"/>
          <w:sz w:val="22"/>
          <w:szCs w:val="22"/>
        </w:rPr>
        <w:t xml:space="preserve"> </w:t>
      </w:r>
      <w:r w:rsidR="002D1F11">
        <w:rPr>
          <w:rFonts w:ascii="Arial" w:hAnsi="Arial" w:cs="Arial"/>
          <w:color w:val="000000"/>
          <w:sz w:val="22"/>
          <w:szCs w:val="22"/>
        </w:rPr>
        <w:t>Overall, it yielded an accuracy rate of 57.89%. It was initially experimente</w:t>
      </w:r>
      <w:r w:rsidR="00E42A7D">
        <w:rPr>
          <w:rFonts w:ascii="Arial" w:hAnsi="Arial" w:cs="Arial"/>
          <w:color w:val="000000"/>
          <w:sz w:val="22"/>
          <w:szCs w:val="22"/>
        </w:rPr>
        <w:t>d on the corpus data before integrating it with the system</w:t>
      </w:r>
      <w:r w:rsidR="002D1F11">
        <w:rPr>
          <w:rFonts w:ascii="Arial" w:hAnsi="Arial" w:cs="Arial"/>
          <w:color w:val="000000"/>
          <w:sz w:val="22"/>
          <w:szCs w:val="22"/>
        </w:rPr>
        <w:t>. The basis of determining the model’s accuracy will now depend on the following: a</w:t>
      </w:r>
      <w:r w:rsidR="00BB0DC7">
        <w:rPr>
          <w:rFonts w:ascii="Arial" w:hAnsi="Arial" w:cs="Arial"/>
          <w:color w:val="000000"/>
          <w:sz w:val="22"/>
          <w:szCs w:val="22"/>
        </w:rPr>
        <w:t xml:space="preserve">s long as it </w:t>
      </w:r>
      <w:r w:rsidR="002D1F11">
        <w:rPr>
          <w:rFonts w:ascii="Arial" w:hAnsi="Arial" w:cs="Arial"/>
          <w:color w:val="000000"/>
          <w:sz w:val="22"/>
          <w:szCs w:val="22"/>
        </w:rPr>
        <w:t xml:space="preserve">was able to classify cyberbullying from non-cyberbullying statements and output the following results accordingly (in real-time, limited to the administrators, and can be sent as part of a user-generated email), the system </w:t>
      </w:r>
      <w:r w:rsidR="00BB0DC7">
        <w:rPr>
          <w:rFonts w:ascii="Arial" w:hAnsi="Arial" w:cs="Arial"/>
          <w:color w:val="000000"/>
          <w:sz w:val="22"/>
          <w:szCs w:val="22"/>
        </w:rPr>
        <w:t>will b</w:t>
      </w:r>
      <w:r w:rsidR="005D7256">
        <w:rPr>
          <w:rFonts w:ascii="Arial" w:hAnsi="Arial" w:cs="Arial"/>
          <w:color w:val="000000"/>
          <w:sz w:val="22"/>
          <w:szCs w:val="22"/>
        </w:rPr>
        <w:t>e deemed successful</w:t>
      </w:r>
      <w:r w:rsidR="00BB0DC7">
        <w:rPr>
          <w:rFonts w:ascii="Arial" w:hAnsi="Arial" w:cs="Arial"/>
          <w:color w:val="000000"/>
          <w:sz w:val="22"/>
          <w:szCs w:val="22"/>
        </w:rPr>
        <w:t>.</w:t>
      </w:r>
    </w:p>
    <w:p w14:paraId="3C397AB9" w14:textId="255D229C" w:rsidR="00F90191" w:rsidRDefault="002D1F11" w:rsidP="00AC6649">
      <w:pPr>
        <w:pStyle w:val="NormalWeb"/>
        <w:spacing w:line="360" w:lineRule="auto"/>
        <w:ind w:firstLine="720"/>
        <w:jc w:val="both"/>
        <w:rPr>
          <w:rFonts w:ascii="Arial" w:hAnsi="Arial" w:cs="Arial"/>
          <w:color w:val="000000"/>
          <w:sz w:val="22"/>
          <w:szCs w:val="22"/>
        </w:rPr>
      </w:pPr>
      <w:r>
        <w:rPr>
          <w:rFonts w:ascii="Arial" w:hAnsi="Arial" w:cs="Arial"/>
          <w:color w:val="000000"/>
          <w:sz w:val="22"/>
          <w:szCs w:val="22"/>
        </w:rPr>
        <w:lastRenderedPageBreak/>
        <w:t xml:space="preserve">The whole project </w:t>
      </w:r>
      <w:r w:rsidR="001C693D">
        <w:rPr>
          <w:rFonts w:ascii="Arial" w:hAnsi="Arial" w:cs="Arial"/>
          <w:color w:val="000000"/>
          <w:sz w:val="22"/>
          <w:szCs w:val="22"/>
        </w:rPr>
        <w:t>was</w:t>
      </w:r>
      <w:r>
        <w:rPr>
          <w:rFonts w:ascii="Arial" w:hAnsi="Arial" w:cs="Arial"/>
          <w:color w:val="000000"/>
          <w:sz w:val="22"/>
          <w:szCs w:val="22"/>
        </w:rPr>
        <w:t xml:space="preserve"> documented according to the official forma</w:t>
      </w:r>
      <w:r w:rsidR="00AC6649">
        <w:rPr>
          <w:rFonts w:ascii="Arial" w:hAnsi="Arial" w:cs="Arial"/>
          <w:color w:val="000000"/>
          <w:sz w:val="22"/>
          <w:szCs w:val="22"/>
        </w:rPr>
        <w:t>t used by Asia Pacific College.</w:t>
      </w:r>
    </w:p>
    <w:p w14:paraId="696E5E74" w14:textId="1BD9EF1F" w:rsidR="000C0A7D" w:rsidRPr="000C0A7D" w:rsidRDefault="000C0A7D" w:rsidP="0045095D">
      <w:pPr>
        <w:pStyle w:val="NormalWeb"/>
        <w:spacing w:line="360" w:lineRule="auto"/>
        <w:jc w:val="both"/>
        <w:rPr>
          <w:rFonts w:ascii="Arial" w:hAnsi="Arial" w:cs="Arial"/>
          <w:b/>
          <w:color w:val="000000"/>
          <w:sz w:val="22"/>
          <w:szCs w:val="22"/>
        </w:rPr>
      </w:pPr>
      <w:r>
        <w:rPr>
          <w:rFonts w:ascii="Arial" w:hAnsi="Arial" w:cs="Arial"/>
          <w:b/>
          <w:color w:val="000000"/>
          <w:sz w:val="22"/>
          <w:szCs w:val="22"/>
        </w:rPr>
        <w:t>1.5 Significance</w:t>
      </w:r>
    </w:p>
    <w:p w14:paraId="57F68DA5" w14:textId="7830FD5B" w:rsidR="000C0A7D" w:rsidRPr="000D1462" w:rsidRDefault="000C0A7D" w:rsidP="0045095D">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sidRPr="000D1462">
        <w:rPr>
          <w:rFonts w:ascii="Arial" w:hAnsi="Arial" w:cs="Arial"/>
          <w:color w:val="000000"/>
          <w:sz w:val="22"/>
          <w:szCs w:val="22"/>
        </w:rPr>
        <w:t>The main significance of this research project is aim</w:t>
      </w:r>
      <w:r w:rsidR="00A9690D">
        <w:rPr>
          <w:rFonts w:ascii="Arial" w:hAnsi="Arial" w:cs="Arial"/>
          <w:color w:val="000000"/>
          <w:sz w:val="22"/>
          <w:szCs w:val="22"/>
        </w:rPr>
        <w:t xml:space="preserve">ed towards the improvement of identifying and reporting cyberbullying occurrences most especially in Metro Manila, Philippines. As mentioned earlier, the model was designed according to cyberbullying in the Philippine setup, indicating that it will only be able to classify statements expressed in the Filipino language. Doing so would greatly benefit the majority of the people </w:t>
      </w:r>
      <w:r w:rsidR="00A01013">
        <w:rPr>
          <w:rFonts w:ascii="Arial" w:hAnsi="Arial" w:cs="Arial"/>
          <w:color w:val="000000"/>
          <w:sz w:val="22"/>
          <w:szCs w:val="22"/>
        </w:rPr>
        <w:t xml:space="preserve">expressing themselves using this particular language, which a great number of Metro </w:t>
      </w:r>
      <w:proofErr w:type="spellStart"/>
      <w:r w:rsidR="00A01013">
        <w:rPr>
          <w:rFonts w:ascii="Arial" w:hAnsi="Arial" w:cs="Arial"/>
          <w:color w:val="000000"/>
          <w:sz w:val="22"/>
          <w:szCs w:val="22"/>
        </w:rPr>
        <w:t>Manillans</w:t>
      </w:r>
      <w:proofErr w:type="spellEnd"/>
      <w:r w:rsidR="00A01013">
        <w:rPr>
          <w:rFonts w:ascii="Arial" w:hAnsi="Arial" w:cs="Arial"/>
          <w:color w:val="000000"/>
          <w:sz w:val="22"/>
          <w:szCs w:val="22"/>
        </w:rPr>
        <w:t xml:space="preserve"> do. They will be able to entitle themselves to a more efficient way of dealing with cyberbullying which would then guarantee them a fun and safe experience in social media.</w:t>
      </w:r>
    </w:p>
    <w:p w14:paraId="28A4D2B4" w14:textId="64B66F84" w:rsidR="000C0A7D" w:rsidRDefault="000C0A7D" w:rsidP="00C23A31">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sidRPr="000D1462">
        <w:rPr>
          <w:rFonts w:ascii="Arial" w:hAnsi="Arial" w:cs="Arial"/>
          <w:color w:val="000000"/>
          <w:sz w:val="22"/>
          <w:szCs w:val="22"/>
        </w:rPr>
        <w:t>The findings of this study will redound to the benefit of researchers who want to explore the field of both Cyberbullying and Natural Language Processing (NLP)</w:t>
      </w:r>
      <w:r w:rsidR="00163B97">
        <w:rPr>
          <w:rStyle w:val="CommentReference"/>
          <w:rFonts w:eastAsiaTheme="minorHAnsi"/>
        </w:rPr>
        <w:t xml:space="preserve"> </w:t>
      </w:r>
      <w:r w:rsidR="00C23A31">
        <w:rPr>
          <w:rStyle w:val="CommentReference"/>
          <w:rFonts w:eastAsiaTheme="minorHAnsi"/>
        </w:rPr>
        <w:t>–</w:t>
      </w:r>
      <w:r w:rsidR="00163B97">
        <w:rPr>
          <w:rStyle w:val="CommentReference"/>
          <w:rFonts w:eastAsiaTheme="minorHAnsi"/>
        </w:rPr>
        <w:t xml:space="preserve"> </w:t>
      </w:r>
      <w:r w:rsidR="00C23A31">
        <w:rPr>
          <w:rStyle w:val="CommentReference"/>
          <w:rFonts w:ascii="Arial" w:eastAsiaTheme="minorHAnsi" w:hAnsi="Arial" w:cs="Arial"/>
          <w:sz w:val="22"/>
          <w:szCs w:val="22"/>
        </w:rPr>
        <w:t>a field combining the areas of computer science, artificial intelligence, and computational linguistics to comprehend human languages</w:t>
      </w:r>
      <w:r w:rsidRPr="000D1462">
        <w:rPr>
          <w:rFonts w:ascii="Arial" w:hAnsi="Arial" w:cs="Arial"/>
          <w:color w:val="000000"/>
          <w:sz w:val="22"/>
          <w:szCs w:val="22"/>
        </w:rPr>
        <w:t>.</w:t>
      </w:r>
      <w:r w:rsidR="00B86BE4">
        <w:rPr>
          <w:rFonts w:ascii="Arial" w:hAnsi="Arial" w:cs="Arial"/>
          <w:color w:val="000000"/>
          <w:sz w:val="22"/>
          <w:szCs w:val="22"/>
        </w:rPr>
        <w:t xml:space="preserve"> </w:t>
      </w:r>
      <w:r w:rsidR="00B86BE4" w:rsidRPr="00F12E05">
        <w:rPr>
          <w:rFonts w:ascii="Arial" w:hAnsi="Arial" w:cs="Arial"/>
          <w:color w:val="000000"/>
          <w:sz w:val="22"/>
          <w:szCs w:val="22"/>
          <w:vertAlign w:val="superscript"/>
        </w:rPr>
        <w:t>[1</w:t>
      </w:r>
      <w:r w:rsidR="00F12E05" w:rsidRPr="00F12E05">
        <w:rPr>
          <w:rFonts w:ascii="Arial" w:hAnsi="Arial" w:cs="Arial"/>
          <w:color w:val="000000"/>
          <w:sz w:val="22"/>
          <w:szCs w:val="22"/>
          <w:vertAlign w:val="superscript"/>
        </w:rPr>
        <w:t>9</w:t>
      </w:r>
      <w:r w:rsidR="00B86BE4" w:rsidRPr="00F12E05">
        <w:rPr>
          <w:rFonts w:ascii="Arial" w:hAnsi="Arial" w:cs="Arial"/>
          <w:color w:val="000000"/>
          <w:sz w:val="22"/>
          <w:szCs w:val="22"/>
          <w:vertAlign w:val="superscript"/>
        </w:rPr>
        <w:t>]</w:t>
      </w:r>
      <w:r w:rsidRPr="000D1462">
        <w:rPr>
          <w:rFonts w:ascii="Arial" w:hAnsi="Arial" w:cs="Arial"/>
          <w:color w:val="000000"/>
          <w:sz w:val="22"/>
          <w:szCs w:val="22"/>
        </w:rPr>
        <w:t xml:space="preserve"> </w:t>
      </w:r>
      <w:r w:rsidR="00163B97">
        <w:rPr>
          <w:rFonts w:ascii="Arial" w:hAnsi="Arial" w:cs="Arial"/>
          <w:color w:val="000000"/>
          <w:sz w:val="22"/>
          <w:szCs w:val="22"/>
        </w:rPr>
        <w:t>T</w:t>
      </w:r>
      <w:r w:rsidRPr="000D1462">
        <w:rPr>
          <w:rFonts w:ascii="Arial" w:hAnsi="Arial" w:cs="Arial"/>
          <w:color w:val="000000"/>
          <w:sz w:val="22"/>
          <w:szCs w:val="22"/>
        </w:rPr>
        <w:t xml:space="preserve">he study </w:t>
      </w:r>
      <w:r w:rsidR="00163B97">
        <w:rPr>
          <w:rFonts w:ascii="Arial" w:hAnsi="Arial" w:cs="Arial"/>
          <w:color w:val="000000"/>
          <w:sz w:val="22"/>
          <w:szCs w:val="22"/>
        </w:rPr>
        <w:t xml:space="preserve">provides detail on the </w:t>
      </w:r>
      <w:r w:rsidRPr="000D1462">
        <w:rPr>
          <w:rFonts w:ascii="Arial" w:hAnsi="Arial" w:cs="Arial"/>
          <w:color w:val="000000"/>
          <w:sz w:val="22"/>
          <w:szCs w:val="22"/>
        </w:rPr>
        <w:t xml:space="preserve">processes of text classification and Linear Support Vector Machine Algorithm. As for the researchers who </w:t>
      </w:r>
      <w:r w:rsidR="00C23A31">
        <w:rPr>
          <w:rFonts w:ascii="Arial" w:hAnsi="Arial" w:cs="Arial"/>
          <w:color w:val="000000"/>
          <w:sz w:val="22"/>
          <w:szCs w:val="22"/>
        </w:rPr>
        <w:t xml:space="preserve">would </w:t>
      </w:r>
      <w:r w:rsidRPr="000D1462">
        <w:rPr>
          <w:rFonts w:ascii="Arial" w:hAnsi="Arial" w:cs="Arial"/>
          <w:color w:val="000000"/>
          <w:sz w:val="22"/>
          <w:szCs w:val="22"/>
        </w:rPr>
        <w:t>want to explore the field of cyberbullying, this study can further enhance their knowledge on what cyberbullying is, the classification</w:t>
      </w:r>
      <w:r w:rsidR="00163B97">
        <w:rPr>
          <w:rFonts w:ascii="Arial" w:hAnsi="Arial" w:cs="Arial"/>
          <w:color w:val="000000"/>
          <w:sz w:val="22"/>
          <w:szCs w:val="22"/>
        </w:rPr>
        <w:t xml:space="preserve"> </w:t>
      </w:r>
      <w:r w:rsidRPr="000D1462">
        <w:rPr>
          <w:rFonts w:ascii="Arial" w:hAnsi="Arial" w:cs="Arial"/>
          <w:color w:val="000000"/>
          <w:sz w:val="22"/>
          <w:szCs w:val="22"/>
        </w:rPr>
        <w:t>of cyberbullying and non-cyberbullying events, and the different categories of cyberbullying, based on sensitive issues in the Philippines.</w:t>
      </w:r>
    </w:p>
    <w:p w14:paraId="75224689" w14:textId="2ECF731A" w:rsidR="00C23A31" w:rsidRPr="000D1462" w:rsidRDefault="00C23A31" w:rsidP="00C23A31">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Pr>
          <w:rFonts w:ascii="Arial" w:hAnsi="Arial" w:cs="Arial"/>
          <w:color w:val="000000"/>
          <w:sz w:val="22"/>
          <w:szCs w:val="22"/>
        </w:rPr>
        <w:t>Cyberbullying advocates, specifically those willing to help Filipinos, will be assisted by the system in the fulfillment of their advocacies as it will create a significant leap in terms of resolving such incidents through real-time identification and reporting processes to be conducted on each statement.</w:t>
      </w:r>
    </w:p>
    <w:p w14:paraId="5633FC1C" w14:textId="51BAC396" w:rsidR="000C0A7D" w:rsidRPr="000D1462" w:rsidRDefault="005517C2" w:rsidP="0045095D">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Pr>
          <w:rFonts w:ascii="Arial" w:hAnsi="Arial" w:cs="Arial"/>
          <w:color w:val="000000"/>
          <w:sz w:val="22"/>
          <w:szCs w:val="22"/>
        </w:rPr>
        <w:t xml:space="preserve">According to the </w:t>
      </w:r>
      <w:r w:rsidR="000C0A7D" w:rsidRPr="000D1462">
        <w:rPr>
          <w:rFonts w:ascii="Arial" w:hAnsi="Arial" w:cs="Arial"/>
          <w:color w:val="000000"/>
          <w:sz w:val="22"/>
          <w:szCs w:val="22"/>
        </w:rPr>
        <w:t>Students’ Handbook</w:t>
      </w:r>
      <w:r w:rsidR="00163B97">
        <w:rPr>
          <w:rFonts w:ascii="Arial" w:hAnsi="Arial" w:cs="Arial"/>
          <w:color w:val="000000"/>
          <w:sz w:val="22"/>
          <w:szCs w:val="22"/>
        </w:rPr>
        <w:t>, a book which contains all the policies, rules, and regulations being implemented in Asia Pacific College</w:t>
      </w:r>
      <w:r w:rsidR="000C0A7D" w:rsidRPr="000D1462">
        <w:rPr>
          <w:rFonts w:ascii="Arial" w:hAnsi="Arial" w:cs="Arial"/>
          <w:color w:val="000000"/>
          <w:sz w:val="22"/>
          <w:szCs w:val="22"/>
        </w:rPr>
        <w:t>, it was the students of APC with whom th</w:t>
      </w:r>
      <w:r w:rsidR="00163B97">
        <w:rPr>
          <w:rFonts w:ascii="Arial" w:hAnsi="Arial" w:cs="Arial"/>
          <w:color w:val="000000"/>
          <w:sz w:val="22"/>
          <w:szCs w:val="22"/>
        </w:rPr>
        <w:t>e cyberbullying provision was intended for</w:t>
      </w:r>
      <w:r w:rsidR="000C0A7D" w:rsidRPr="000D1462">
        <w:rPr>
          <w:rFonts w:ascii="Arial" w:hAnsi="Arial" w:cs="Arial"/>
          <w:color w:val="000000"/>
          <w:sz w:val="22"/>
          <w:szCs w:val="22"/>
        </w:rPr>
        <w:t xml:space="preserve">. However, the </w:t>
      </w:r>
      <w:r w:rsidR="00163B97">
        <w:rPr>
          <w:rFonts w:ascii="Arial" w:hAnsi="Arial" w:cs="Arial"/>
          <w:color w:val="000000"/>
          <w:sz w:val="22"/>
          <w:szCs w:val="22"/>
        </w:rPr>
        <w:t>head of the Office of the Student Affairs himself</w:t>
      </w:r>
      <w:r w:rsidR="00A01013">
        <w:rPr>
          <w:rFonts w:ascii="Arial" w:hAnsi="Arial" w:cs="Arial"/>
          <w:color w:val="000000"/>
          <w:sz w:val="22"/>
          <w:szCs w:val="22"/>
        </w:rPr>
        <w:t xml:space="preserve"> noted the </w:t>
      </w:r>
      <w:proofErr w:type="spellStart"/>
      <w:r w:rsidR="00A01013">
        <w:rPr>
          <w:rFonts w:ascii="Arial" w:hAnsi="Arial" w:cs="Arial"/>
          <w:color w:val="000000"/>
          <w:sz w:val="22"/>
          <w:szCs w:val="22"/>
        </w:rPr>
        <w:t>ineffectivity</w:t>
      </w:r>
      <w:proofErr w:type="spellEnd"/>
      <w:r w:rsidR="00163B97">
        <w:rPr>
          <w:rFonts w:ascii="Arial" w:hAnsi="Arial" w:cs="Arial"/>
          <w:color w:val="000000"/>
          <w:sz w:val="22"/>
          <w:szCs w:val="22"/>
        </w:rPr>
        <w:t xml:space="preserve"> of the</w:t>
      </w:r>
      <w:r w:rsidR="000C0A7D" w:rsidRPr="000D1462">
        <w:rPr>
          <w:rFonts w:ascii="Arial" w:hAnsi="Arial" w:cs="Arial"/>
          <w:color w:val="000000"/>
          <w:sz w:val="22"/>
          <w:szCs w:val="22"/>
        </w:rPr>
        <w:t xml:space="preserve"> </w:t>
      </w:r>
      <w:r w:rsidR="00A01013">
        <w:rPr>
          <w:rFonts w:ascii="Arial" w:hAnsi="Arial" w:cs="Arial"/>
          <w:color w:val="000000"/>
          <w:sz w:val="22"/>
          <w:szCs w:val="22"/>
        </w:rPr>
        <w:t>current identifying and reporting procedure</w:t>
      </w:r>
      <w:r w:rsidR="00163B97">
        <w:rPr>
          <w:rFonts w:ascii="Arial" w:hAnsi="Arial" w:cs="Arial"/>
          <w:color w:val="000000"/>
          <w:sz w:val="22"/>
          <w:szCs w:val="22"/>
        </w:rPr>
        <w:t>s being adapted in the school, as fewer reports where turned-in by the students despite annually receiving confessions during student interviews</w:t>
      </w:r>
      <w:r w:rsidR="000C0A7D" w:rsidRPr="000D1462">
        <w:rPr>
          <w:rFonts w:ascii="Arial" w:hAnsi="Arial" w:cs="Arial"/>
          <w:color w:val="000000"/>
          <w:sz w:val="22"/>
          <w:szCs w:val="22"/>
        </w:rPr>
        <w:t>. Th</w:t>
      </w:r>
      <w:r w:rsidR="00163B97">
        <w:rPr>
          <w:rFonts w:ascii="Arial" w:hAnsi="Arial" w:cs="Arial"/>
          <w:color w:val="000000"/>
          <w:sz w:val="22"/>
          <w:szCs w:val="22"/>
        </w:rPr>
        <w:t>is project can then benefit the students</w:t>
      </w:r>
      <w:r w:rsidR="000C0A7D" w:rsidRPr="000D1462">
        <w:rPr>
          <w:rFonts w:ascii="Arial" w:hAnsi="Arial" w:cs="Arial"/>
          <w:color w:val="000000"/>
          <w:sz w:val="22"/>
          <w:szCs w:val="22"/>
        </w:rPr>
        <w:t xml:space="preserve"> in terms of promoting a higher level of c</w:t>
      </w:r>
      <w:r w:rsidR="00A01013">
        <w:rPr>
          <w:rFonts w:ascii="Arial" w:hAnsi="Arial" w:cs="Arial"/>
          <w:color w:val="000000"/>
          <w:sz w:val="22"/>
          <w:szCs w:val="22"/>
        </w:rPr>
        <w:t>yberbullying monitoring</w:t>
      </w:r>
      <w:r w:rsidR="000C0A7D" w:rsidRPr="000D1462">
        <w:rPr>
          <w:rFonts w:ascii="Arial" w:hAnsi="Arial" w:cs="Arial"/>
          <w:color w:val="000000"/>
          <w:sz w:val="22"/>
          <w:szCs w:val="22"/>
        </w:rPr>
        <w:t xml:space="preserve"> that can</w:t>
      </w:r>
      <w:r w:rsidR="00A01013">
        <w:rPr>
          <w:rFonts w:ascii="Arial" w:hAnsi="Arial" w:cs="Arial"/>
          <w:color w:val="000000"/>
          <w:sz w:val="22"/>
          <w:szCs w:val="22"/>
        </w:rPr>
        <w:t xml:space="preserve"> </w:t>
      </w:r>
      <w:r w:rsidR="00163B97">
        <w:rPr>
          <w:rFonts w:ascii="Arial" w:hAnsi="Arial" w:cs="Arial"/>
          <w:color w:val="000000"/>
          <w:sz w:val="22"/>
          <w:szCs w:val="22"/>
        </w:rPr>
        <w:t xml:space="preserve">assure </w:t>
      </w:r>
      <w:r w:rsidR="00A01013">
        <w:rPr>
          <w:rFonts w:ascii="Arial" w:hAnsi="Arial" w:cs="Arial"/>
          <w:color w:val="000000"/>
          <w:sz w:val="22"/>
          <w:szCs w:val="22"/>
        </w:rPr>
        <w:t>their</w:t>
      </w:r>
      <w:r w:rsidR="000C0A7D" w:rsidRPr="000D1462">
        <w:rPr>
          <w:rFonts w:ascii="Arial" w:hAnsi="Arial" w:cs="Arial"/>
          <w:color w:val="000000"/>
          <w:sz w:val="22"/>
          <w:szCs w:val="22"/>
        </w:rPr>
        <w:t xml:space="preserve"> safety within the cyberspace.</w:t>
      </w:r>
    </w:p>
    <w:p w14:paraId="1BBE9D4B" w14:textId="77777777" w:rsidR="00E66A69" w:rsidRDefault="000C0A7D" w:rsidP="00E66A69">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sidRPr="000D1462">
        <w:rPr>
          <w:rFonts w:ascii="Arial" w:hAnsi="Arial" w:cs="Arial"/>
          <w:color w:val="000000"/>
          <w:sz w:val="22"/>
          <w:szCs w:val="22"/>
        </w:rPr>
        <w:lastRenderedPageBreak/>
        <w:t>Manually moderating a number of social media sites appear to be a tedious job. In addition to that, the population of APC students come in great numbers as well. To address this problem, the researchers opted to integrate the cyberbullying de</w:t>
      </w:r>
      <w:r w:rsidR="00163B97">
        <w:rPr>
          <w:rFonts w:ascii="Arial" w:hAnsi="Arial" w:cs="Arial"/>
          <w:color w:val="000000"/>
          <w:sz w:val="22"/>
          <w:szCs w:val="22"/>
        </w:rPr>
        <w:t xml:space="preserve">tection model with a </w:t>
      </w:r>
      <w:r w:rsidRPr="000D1462">
        <w:rPr>
          <w:rFonts w:ascii="Arial" w:hAnsi="Arial" w:cs="Arial"/>
          <w:color w:val="000000"/>
          <w:sz w:val="22"/>
          <w:szCs w:val="22"/>
        </w:rPr>
        <w:t>software development in order to automate the moderation process, which would, in turn, greatly lessen the difficulty of monitoring such amounts of data.</w:t>
      </w:r>
      <w:bookmarkStart w:id="15" w:name="_Toc476528647"/>
    </w:p>
    <w:p w14:paraId="6FC89161" w14:textId="77777777" w:rsidR="00717498" w:rsidRDefault="00717498"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3765F1FB"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26EF1DD7"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3E5893E7"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1E65DF45"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45331795"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541C8DD6"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667A3B5B"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5092983A"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22E6BF64"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09491C66"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54D329F4"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43FD589F"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68F719BD"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6AA35248"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16988035"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737B21E1"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55CFB085"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1BB3BADB"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5914238C" w14:textId="77777777" w:rsidR="003D03DA" w:rsidRDefault="003D03DA" w:rsidP="00D3410B">
      <w:pPr>
        <w:pStyle w:val="NormalWeb"/>
        <w:shd w:val="clear" w:color="auto" w:fill="FFFFFF"/>
        <w:spacing w:before="96" w:beforeAutospacing="0" w:after="120" w:afterAutospacing="0" w:line="360" w:lineRule="auto"/>
        <w:jc w:val="both"/>
        <w:rPr>
          <w:rFonts w:ascii="Arial" w:hAnsi="Arial" w:cs="Arial"/>
          <w:color w:val="000000"/>
          <w:sz w:val="22"/>
          <w:szCs w:val="22"/>
        </w:rPr>
      </w:pPr>
    </w:p>
    <w:p w14:paraId="74A49057" w14:textId="77777777" w:rsidR="003D03DA" w:rsidRDefault="003D03DA" w:rsidP="00D3410B">
      <w:pPr>
        <w:pStyle w:val="NormalWeb"/>
        <w:shd w:val="clear" w:color="auto" w:fill="FFFFFF"/>
        <w:spacing w:before="96" w:beforeAutospacing="0" w:after="120" w:afterAutospacing="0" w:line="360" w:lineRule="auto"/>
        <w:jc w:val="both"/>
        <w:rPr>
          <w:rStyle w:val="CommentReference"/>
          <w:rFonts w:asciiTheme="minorHAnsi" w:eastAsiaTheme="minorHAnsi" w:hAnsiTheme="minorHAnsi" w:cstheme="minorBidi"/>
        </w:rPr>
      </w:pPr>
    </w:p>
    <w:p w14:paraId="385CDA3C" w14:textId="3A69C872" w:rsidR="00800AE3" w:rsidRPr="003C4D32" w:rsidRDefault="003C4D32" w:rsidP="003C4D32">
      <w:pPr>
        <w:pStyle w:val="Heading1"/>
        <w:rPr>
          <w:rFonts w:ascii="Arial" w:hAnsi="Arial" w:cs="Arial"/>
          <w:b/>
          <w:color w:val="auto"/>
          <w:sz w:val="22"/>
        </w:rPr>
      </w:pPr>
      <w:bookmarkStart w:id="16" w:name="_Toc478536409"/>
      <w:bookmarkEnd w:id="15"/>
      <w:r w:rsidRPr="003C4D32">
        <w:rPr>
          <w:rFonts w:ascii="Arial" w:hAnsi="Arial" w:cs="Arial"/>
          <w:b/>
          <w:color w:val="auto"/>
          <w:sz w:val="22"/>
        </w:rPr>
        <w:lastRenderedPageBreak/>
        <w:t xml:space="preserve">2. </w:t>
      </w:r>
      <w:r w:rsidR="00D02183" w:rsidRPr="003C4D32">
        <w:rPr>
          <w:rFonts w:ascii="Arial" w:hAnsi="Arial" w:cs="Arial"/>
          <w:b/>
          <w:color w:val="auto"/>
          <w:sz w:val="22"/>
        </w:rPr>
        <w:t>Review of Related Literature</w:t>
      </w:r>
      <w:bookmarkEnd w:id="16"/>
    </w:p>
    <w:p w14:paraId="5D2D0C55" w14:textId="2C792F54" w:rsidR="00A15DCD" w:rsidRPr="00BB0DC7" w:rsidRDefault="00043DF1" w:rsidP="0045095D">
      <w:pPr>
        <w:pStyle w:val="Heading2"/>
        <w:spacing w:line="360" w:lineRule="auto"/>
        <w:rPr>
          <w:rFonts w:ascii="Arial" w:hAnsi="Arial" w:cs="Arial"/>
          <w:b/>
          <w:sz w:val="22"/>
          <w:szCs w:val="22"/>
        </w:rPr>
      </w:pPr>
      <w:bookmarkStart w:id="17" w:name="_Toc476528648"/>
      <w:bookmarkStart w:id="18" w:name="_Toc478536410"/>
      <w:r>
        <w:rPr>
          <w:rFonts w:ascii="Arial" w:hAnsi="Arial" w:cs="Arial"/>
          <w:b/>
          <w:color w:val="auto"/>
          <w:sz w:val="22"/>
          <w:szCs w:val="22"/>
        </w:rPr>
        <w:t xml:space="preserve">2.1 </w:t>
      </w:r>
      <w:r w:rsidR="00A15DCD" w:rsidRPr="00BB0DC7">
        <w:rPr>
          <w:rFonts w:ascii="Arial" w:hAnsi="Arial" w:cs="Arial"/>
          <w:b/>
          <w:color w:val="auto"/>
          <w:sz w:val="22"/>
          <w:szCs w:val="22"/>
        </w:rPr>
        <w:t>Cyberbullying Literatures</w:t>
      </w:r>
      <w:bookmarkEnd w:id="17"/>
      <w:bookmarkEnd w:id="18"/>
    </w:p>
    <w:p w14:paraId="1FD258EC" w14:textId="731A9FD6" w:rsidR="00A15DCD" w:rsidRPr="00BB0DC7" w:rsidRDefault="007D4858" w:rsidP="0045095D">
      <w:pPr>
        <w:spacing w:line="360" w:lineRule="auto"/>
        <w:ind w:firstLine="720"/>
        <w:jc w:val="both"/>
        <w:rPr>
          <w:rFonts w:ascii="Arial" w:hAnsi="Arial" w:cs="Arial"/>
        </w:rPr>
      </w:pPr>
      <w:r>
        <w:rPr>
          <w:rFonts w:ascii="Arial" w:hAnsi="Arial" w:cs="Arial"/>
          <w:color w:val="000000"/>
        </w:rPr>
        <w:t>Several studies in the social sciences has been devoted to understanding the nature of cyberbullying and the extent of its prevalence among children and young adults.</w:t>
      </w:r>
      <w:r w:rsidR="00F12E05">
        <w:rPr>
          <w:rFonts w:ascii="Arial" w:hAnsi="Arial" w:cs="Arial"/>
          <w:color w:val="000000"/>
        </w:rPr>
        <w:t xml:space="preserve"> </w:t>
      </w:r>
      <w:r w:rsidR="00F12E05" w:rsidRPr="00F12E05">
        <w:rPr>
          <w:rFonts w:ascii="Arial" w:hAnsi="Arial" w:cs="Arial"/>
          <w:color w:val="000000"/>
          <w:vertAlign w:val="superscript"/>
        </w:rPr>
        <w:t>[20]</w:t>
      </w:r>
      <w:r>
        <w:rPr>
          <w:rFonts w:ascii="Arial" w:hAnsi="Arial" w:cs="Arial"/>
          <w:color w:val="000000"/>
        </w:rPr>
        <w:t xml:space="preserve"> This section </w:t>
      </w:r>
      <w:r w:rsidR="00BC3C4E">
        <w:rPr>
          <w:rFonts w:ascii="Arial" w:hAnsi="Arial" w:cs="Arial"/>
          <w:color w:val="000000"/>
        </w:rPr>
        <w:t xml:space="preserve">focuses on the findings of the studies conducted with regards to cyberbullying. </w:t>
      </w:r>
    </w:p>
    <w:p w14:paraId="746DD333" w14:textId="5B816194" w:rsidR="005B7437" w:rsidRDefault="00043DF1" w:rsidP="0087359E">
      <w:pPr>
        <w:pStyle w:val="Heading3"/>
        <w:rPr>
          <w:rFonts w:ascii="Arial" w:hAnsi="Arial" w:cs="Arial"/>
          <w:b/>
          <w:color w:val="auto"/>
          <w:sz w:val="22"/>
        </w:rPr>
      </w:pPr>
      <w:bookmarkStart w:id="19" w:name="_Toc478536411"/>
      <w:r w:rsidRPr="0087359E">
        <w:rPr>
          <w:rFonts w:ascii="Arial" w:hAnsi="Arial" w:cs="Arial"/>
          <w:b/>
          <w:color w:val="auto"/>
          <w:sz w:val="22"/>
        </w:rPr>
        <w:t>2.1.1</w:t>
      </w:r>
      <w:r w:rsidR="005B7437" w:rsidRPr="0087359E">
        <w:rPr>
          <w:rFonts w:ascii="Arial" w:hAnsi="Arial" w:cs="Arial"/>
          <w:b/>
          <w:color w:val="auto"/>
          <w:sz w:val="22"/>
        </w:rPr>
        <w:t>Social Media as its Channel and its Implications on Cyberbullying</w:t>
      </w:r>
      <w:bookmarkEnd w:id="19"/>
    </w:p>
    <w:p w14:paraId="0F544BF3" w14:textId="77777777" w:rsidR="0087359E" w:rsidRPr="0087359E" w:rsidRDefault="0087359E" w:rsidP="0087359E"/>
    <w:p w14:paraId="691D3A40" w14:textId="4D15B0F7" w:rsidR="005B7437" w:rsidRPr="005B7437" w:rsidRDefault="005B7437" w:rsidP="0045095D">
      <w:pPr>
        <w:spacing w:after="0" w:line="360" w:lineRule="auto"/>
        <w:ind w:firstLine="720"/>
        <w:jc w:val="both"/>
        <w:rPr>
          <w:rFonts w:ascii="Times New Roman" w:eastAsia="Times New Roman" w:hAnsi="Times New Roman" w:cs="Times New Roman"/>
          <w:sz w:val="24"/>
          <w:szCs w:val="24"/>
        </w:rPr>
      </w:pPr>
      <w:r w:rsidRPr="005B7437">
        <w:rPr>
          <w:rFonts w:ascii="Arial" w:eastAsia="Times New Roman" w:hAnsi="Arial" w:cs="Arial"/>
          <w:color w:val="000000"/>
        </w:rPr>
        <w:t xml:space="preserve">Gonzales (2014) conducted a qualitative study to explore the relationship between social media and cyberbullying. </w:t>
      </w:r>
      <w:r w:rsidR="00F24199" w:rsidRPr="00F24199">
        <w:rPr>
          <w:rFonts w:ascii="Arial" w:eastAsia="Times New Roman" w:hAnsi="Arial" w:cs="Arial"/>
          <w:color w:val="000000"/>
          <w:vertAlign w:val="superscript"/>
        </w:rPr>
        <w:t xml:space="preserve">[7] </w:t>
      </w:r>
      <w:r w:rsidRPr="005B7437">
        <w:rPr>
          <w:rFonts w:ascii="Arial" w:eastAsia="Times New Roman" w:hAnsi="Arial" w:cs="Arial"/>
          <w:color w:val="000000"/>
        </w:rPr>
        <w:t>Through the use of focus interview analysis, he was able to gather information from eight experts from various field of specialization. From his study, he came up with the following conclusions:</w:t>
      </w:r>
    </w:p>
    <w:p w14:paraId="2150A63C" w14:textId="77777777" w:rsidR="005B7437" w:rsidRPr="005B7437" w:rsidRDefault="005B7437" w:rsidP="0045095D">
      <w:pPr>
        <w:numPr>
          <w:ilvl w:val="0"/>
          <w:numId w:val="22"/>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Social media is the root cause of cyberbullying.</w:t>
      </w:r>
    </w:p>
    <w:p w14:paraId="2E05FE60" w14:textId="77777777" w:rsidR="005B7437" w:rsidRPr="005B7437" w:rsidRDefault="005B7437" w:rsidP="0045095D">
      <w:pPr>
        <w:numPr>
          <w:ilvl w:val="0"/>
          <w:numId w:val="22"/>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There is no specific law in the Philippines that clearly defines punishable acts for cyberbullying.</w:t>
      </w:r>
    </w:p>
    <w:p w14:paraId="36FC73A8" w14:textId="77777777" w:rsidR="005B7437" w:rsidRPr="005B7437" w:rsidRDefault="005B7437" w:rsidP="0045095D">
      <w:pPr>
        <w:numPr>
          <w:ilvl w:val="0"/>
          <w:numId w:val="22"/>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Self-discipline must be imposed by all social media users.</w:t>
      </w:r>
    </w:p>
    <w:p w14:paraId="0DEDB226" w14:textId="77777777" w:rsidR="005B7437" w:rsidRPr="005B7437" w:rsidRDefault="005B7437" w:rsidP="0045095D">
      <w:pPr>
        <w:numPr>
          <w:ilvl w:val="0"/>
          <w:numId w:val="22"/>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Cyberbullying can be avoided, if people have a better understanding of social media.</w:t>
      </w:r>
    </w:p>
    <w:p w14:paraId="72D82588" w14:textId="77777777" w:rsidR="005B7437" w:rsidRPr="005B7437" w:rsidRDefault="005B7437" w:rsidP="0045095D">
      <w:pPr>
        <w:numPr>
          <w:ilvl w:val="0"/>
          <w:numId w:val="22"/>
        </w:numPr>
        <w:spacing w:after="0" w:line="360" w:lineRule="auto"/>
        <w:ind w:left="1440"/>
        <w:jc w:val="both"/>
        <w:textAlignment w:val="baseline"/>
        <w:rPr>
          <w:rFonts w:ascii="Arial" w:eastAsia="Times New Roman" w:hAnsi="Arial" w:cs="Arial"/>
          <w:color w:val="000000"/>
        </w:rPr>
      </w:pPr>
      <w:r w:rsidRPr="005B7437">
        <w:rPr>
          <w:rFonts w:ascii="Arial" w:eastAsia="Times New Roman" w:hAnsi="Arial" w:cs="Arial"/>
          <w:color w:val="000000"/>
        </w:rPr>
        <w:t>Social media users should be wary of sharing personal information in the cyberspace.</w:t>
      </w:r>
    </w:p>
    <w:p w14:paraId="15427BEB" w14:textId="0ADFC561" w:rsidR="00A15DCD" w:rsidRPr="0045095D" w:rsidRDefault="005B7437" w:rsidP="0045095D">
      <w:pPr>
        <w:numPr>
          <w:ilvl w:val="0"/>
          <w:numId w:val="22"/>
        </w:numPr>
        <w:spacing w:before="100" w:beforeAutospacing="1" w:after="100" w:afterAutospacing="1" w:line="360" w:lineRule="auto"/>
        <w:ind w:left="1440"/>
        <w:textAlignment w:val="baseline"/>
        <w:rPr>
          <w:rFonts w:ascii="Arial" w:eastAsia="Times New Roman" w:hAnsi="Arial" w:cs="Arial"/>
          <w:color w:val="000000"/>
        </w:rPr>
      </w:pPr>
      <w:r w:rsidRPr="005B7437">
        <w:rPr>
          <w:rFonts w:ascii="Arial" w:eastAsia="Times New Roman" w:hAnsi="Arial" w:cs="Arial"/>
          <w:color w:val="000000"/>
        </w:rPr>
        <w:t>The victim should report to the authority once the bully pose a serious</w:t>
      </w:r>
      <w:r>
        <w:rPr>
          <w:rFonts w:ascii="Arial" w:eastAsia="Times New Roman" w:hAnsi="Arial" w:cs="Arial"/>
          <w:color w:val="000000"/>
        </w:rPr>
        <w:t xml:space="preserve"> threat to his life or liberty.</w:t>
      </w:r>
      <w:r w:rsidR="00A15DCD" w:rsidRPr="005B7437">
        <w:rPr>
          <w:rFonts w:ascii="Arial" w:hAnsi="Arial" w:cs="Arial"/>
        </w:rPr>
        <w:t xml:space="preserve">       </w:t>
      </w:r>
    </w:p>
    <w:p w14:paraId="1C59D4C6" w14:textId="439DFF81" w:rsidR="005B7437" w:rsidRPr="00BB0DC7" w:rsidRDefault="00043DF1" w:rsidP="0045095D">
      <w:pPr>
        <w:pStyle w:val="Heading3"/>
        <w:spacing w:line="360" w:lineRule="auto"/>
        <w:rPr>
          <w:rFonts w:ascii="Arial" w:hAnsi="Arial" w:cs="Arial"/>
          <w:b/>
          <w:color w:val="auto"/>
          <w:sz w:val="22"/>
          <w:szCs w:val="22"/>
        </w:rPr>
      </w:pPr>
      <w:bookmarkStart w:id="20" w:name="_Toc478536412"/>
      <w:r>
        <w:rPr>
          <w:rFonts w:ascii="Arial" w:hAnsi="Arial" w:cs="Arial"/>
          <w:b/>
          <w:color w:val="auto"/>
          <w:sz w:val="22"/>
          <w:szCs w:val="22"/>
        </w:rPr>
        <w:t xml:space="preserve">2.2.2 </w:t>
      </w:r>
      <w:r w:rsidR="005B7437" w:rsidRPr="00BB0DC7">
        <w:rPr>
          <w:rFonts w:ascii="Arial" w:hAnsi="Arial" w:cs="Arial"/>
          <w:b/>
          <w:color w:val="auto"/>
          <w:sz w:val="22"/>
          <w:szCs w:val="22"/>
        </w:rPr>
        <w:t>Offline Consequences of Online Victimization: School Violence and Delinquency</w:t>
      </w:r>
      <w:bookmarkEnd w:id="20"/>
    </w:p>
    <w:p w14:paraId="5266FDE5" w14:textId="77777777" w:rsidR="005B7437" w:rsidRDefault="005B7437" w:rsidP="0045095D">
      <w:pPr>
        <w:spacing w:after="0" w:line="360" w:lineRule="auto"/>
        <w:ind w:firstLine="720"/>
        <w:jc w:val="both"/>
        <w:rPr>
          <w:rFonts w:ascii="Arial" w:eastAsia="Times New Roman" w:hAnsi="Arial" w:cs="Arial"/>
          <w:color w:val="000000"/>
        </w:rPr>
      </w:pPr>
    </w:p>
    <w:p w14:paraId="5BDF64B8" w14:textId="7B15EE5A" w:rsidR="005B7437" w:rsidRPr="005B7437" w:rsidRDefault="005B7437" w:rsidP="0045095D">
      <w:pPr>
        <w:spacing w:after="0" w:line="360" w:lineRule="auto"/>
        <w:ind w:firstLine="720"/>
        <w:jc w:val="both"/>
        <w:rPr>
          <w:rFonts w:ascii="Times New Roman" w:eastAsia="Times New Roman" w:hAnsi="Times New Roman" w:cs="Times New Roman"/>
          <w:sz w:val="24"/>
          <w:szCs w:val="24"/>
        </w:rPr>
      </w:pPr>
      <w:proofErr w:type="spellStart"/>
      <w:r w:rsidRPr="005B7437">
        <w:rPr>
          <w:rFonts w:ascii="Arial" w:eastAsia="Times New Roman" w:hAnsi="Arial" w:cs="Arial"/>
          <w:color w:val="000000"/>
        </w:rPr>
        <w:t>Hinduja</w:t>
      </w:r>
      <w:proofErr w:type="spellEnd"/>
      <w:r w:rsidRPr="005B7437">
        <w:rPr>
          <w:rFonts w:ascii="Arial" w:eastAsia="Times New Roman" w:hAnsi="Arial" w:cs="Arial"/>
          <w:color w:val="000000"/>
        </w:rPr>
        <w:t xml:space="preserve"> and </w:t>
      </w:r>
      <w:proofErr w:type="spellStart"/>
      <w:r w:rsidRPr="005B7437">
        <w:rPr>
          <w:rFonts w:ascii="Arial" w:eastAsia="Times New Roman" w:hAnsi="Arial" w:cs="Arial"/>
          <w:color w:val="000000"/>
        </w:rPr>
        <w:t>Patchin</w:t>
      </w:r>
      <w:proofErr w:type="spellEnd"/>
      <w:r w:rsidRPr="005B7437">
        <w:rPr>
          <w:rFonts w:ascii="Arial" w:eastAsia="Times New Roman" w:hAnsi="Arial" w:cs="Arial"/>
          <w:color w:val="000000"/>
        </w:rPr>
        <w:t xml:space="preserve"> (2012) conducted a study to determine the relationship between victimization, strain, and deviant behavioral choices of the cyberbullying victims. </w:t>
      </w:r>
      <w:r w:rsidR="00F24199" w:rsidRPr="00F24199">
        <w:rPr>
          <w:rFonts w:ascii="Arial" w:eastAsia="Times New Roman" w:hAnsi="Arial" w:cs="Arial"/>
          <w:color w:val="000000"/>
          <w:vertAlign w:val="superscript"/>
        </w:rPr>
        <w:t>[2</w:t>
      </w:r>
      <w:r w:rsidR="00F24199">
        <w:rPr>
          <w:rFonts w:ascii="Arial" w:eastAsia="Times New Roman" w:hAnsi="Arial" w:cs="Arial"/>
          <w:color w:val="000000"/>
          <w:vertAlign w:val="superscript"/>
        </w:rPr>
        <w:t>1</w:t>
      </w:r>
      <w:r w:rsidR="00F24199" w:rsidRPr="00F24199">
        <w:rPr>
          <w:rFonts w:ascii="Arial" w:eastAsia="Times New Roman" w:hAnsi="Arial" w:cs="Arial"/>
          <w:color w:val="000000"/>
          <w:vertAlign w:val="superscript"/>
        </w:rPr>
        <w:t>]</w:t>
      </w:r>
      <w:r w:rsidR="00F24199">
        <w:rPr>
          <w:rFonts w:ascii="Arial" w:eastAsia="Times New Roman" w:hAnsi="Arial" w:cs="Arial"/>
          <w:color w:val="000000"/>
        </w:rPr>
        <w:t xml:space="preserve"> </w:t>
      </w:r>
      <w:r w:rsidRPr="005B7437">
        <w:rPr>
          <w:rFonts w:ascii="Arial" w:eastAsia="Times New Roman" w:hAnsi="Arial" w:cs="Arial"/>
          <w:color w:val="000000"/>
        </w:rPr>
        <w:t>Moreover, they used the general strain theory (GST) to identify both the emotional and behavioral effects of cyberbullying.</w:t>
      </w:r>
    </w:p>
    <w:p w14:paraId="2427C195" w14:textId="77777777" w:rsidR="005B7437" w:rsidRPr="005B7437" w:rsidRDefault="005B7437" w:rsidP="0045095D">
      <w:pPr>
        <w:spacing w:after="0" w:line="360" w:lineRule="auto"/>
        <w:rPr>
          <w:rFonts w:ascii="Times New Roman" w:eastAsia="Times New Roman" w:hAnsi="Times New Roman" w:cs="Times New Roman"/>
          <w:sz w:val="24"/>
          <w:szCs w:val="24"/>
        </w:rPr>
      </w:pPr>
    </w:p>
    <w:p w14:paraId="243A49B2" w14:textId="77777777" w:rsidR="005B7437" w:rsidRPr="005B7437" w:rsidRDefault="005B7437" w:rsidP="0045095D">
      <w:pPr>
        <w:spacing w:after="0" w:line="360" w:lineRule="auto"/>
        <w:ind w:firstLine="720"/>
        <w:jc w:val="both"/>
        <w:rPr>
          <w:rFonts w:ascii="Times New Roman" w:eastAsia="Times New Roman" w:hAnsi="Times New Roman" w:cs="Times New Roman"/>
          <w:sz w:val="24"/>
          <w:szCs w:val="24"/>
        </w:rPr>
      </w:pPr>
      <w:r w:rsidRPr="005B7437">
        <w:rPr>
          <w:rFonts w:ascii="Arial" w:eastAsia="Times New Roman" w:hAnsi="Arial" w:cs="Arial"/>
          <w:color w:val="000000"/>
        </w:rPr>
        <w:t xml:space="preserve">The proponents conducted an online survey methodology to obtain data from 1,388 adolescents. They used two primary independent measures (cyberbullying victimization and strain), a dependent variable (offline problem behaviors) and three demographic control variables such as age, race, and gender. Cyberbullying victimization is a scale that is composed of eight types of online victimization ranging from relatively minor forms of bullying to a more serious forms </w:t>
      </w:r>
      <w:r w:rsidRPr="005B7437">
        <w:rPr>
          <w:rFonts w:ascii="Arial" w:eastAsia="Times New Roman" w:hAnsi="Arial" w:cs="Arial"/>
          <w:color w:val="000000"/>
        </w:rPr>
        <w:lastRenderedPageBreak/>
        <w:t>of harassment. The strain scale, on the other hand, refers to the common coping mechanism of a victim and is composed of nine items. The dependent variable is composed of an eleven-item index which represents the respondent’s behavior for the past six months. It ranges from a minor form of deviance to a more serious forms of delinquency.</w:t>
      </w:r>
    </w:p>
    <w:p w14:paraId="6B29FFF6" w14:textId="77777777" w:rsidR="005B7437" w:rsidRPr="005B7437" w:rsidRDefault="005B7437" w:rsidP="0045095D">
      <w:pPr>
        <w:spacing w:after="0" w:line="360" w:lineRule="auto"/>
        <w:rPr>
          <w:rFonts w:ascii="Times New Roman" w:eastAsia="Times New Roman" w:hAnsi="Times New Roman" w:cs="Times New Roman"/>
          <w:sz w:val="24"/>
          <w:szCs w:val="24"/>
        </w:rPr>
      </w:pPr>
    </w:p>
    <w:p w14:paraId="454D7974" w14:textId="54270B30" w:rsidR="005B7437" w:rsidRDefault="005B7437" w:rsidP="0045095D">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For their experiment, a series of stepwise ordinary least squares (OLS) were estimated to explore the relationship between cyberbullying victimization, strain, and offline problem behaviors. In total, three models were created. The first model shows the relationship between cyberbullying victimization and offline problem behaviors, the second model illustrates the relationship between strain and offline problem behaviors, and the third model illustrates the relationship between cyberbullying victimization and strain and offline problem behaviors. As shown in Table 2.0, the first model proves that cyberbullying victimization is significantly related to offline problem behaviors which means youth who experience cyberbullying are more likely to participate in problem behaviors offline. The second model shows that strain is positively related to offline problem behaviors. Thus, youth who experience more strain are more likely to engage in offline problem behaviors. The third model illustrates that strain has a significant relationship with delinquency. The result of the third model demonstrates that strain serves as a mediator for the relationship between cyberbullying victimization and offline problem behaviors mainly because strain can be attributed on the effect of cyberbullying victimization on offline problem behaviors. </w:t>
      </w:r>
    </w:p>
    <w:p w14:paraId="78E517D6" w14:textId="07D06010" w:rsidR="005B7437" w:rsidRDefault="005B7437" w:rsidP="0045095D">
      <w:pPr>
        <w:spacing w:after="0" w:line="360" w:lineRule="auto"/>
        <w:ind w:firstLine="720"/>
        <w:jc w:val="both"/>
        <w:rPr>
          <w:rFonts w:ascii="Arial" w:eastAsia="Times New Roman" w:hAnsi="Arial" w:cs="Arial"/>
          <w:color w:val="000000"/>
        </w:rPr>
      </w:pPr>
    </w:p>
    <w:p w14:paraId="6001E7E7" w14:textId="758A7B8E" w:rsidR="005B7437" w:rsidRDefault="005B7437" w:rsidP="0045095D">
      <w:pPr>
        <w:spacing w:after="0" w:line="360" w:lineRule="auto"/>
        <w:ind w:firstLine="720"/>
        <w:jc w:val="both"/>
        <w:rPr>
          <w:rFonts w:ascii="Times New Roman" w:eastAsia="Times New Roman" w:hAnsi="Times New Roman" w:cs="Times New Roman"/>
          <w:sz w:val="24"/>
          <w:szCs w:val="24"/>
        </w:rPr>
      </w:pPr>
      <w:r>
        <w:rPr>
          <w:rFonts w:ascii="Arial" w:hAnsi="Arial" w:cs="Arial"/>
          <w:noProof/>
          <w:color w:val="000000"/>
          <w:lang w:val="en-PH" w:eastAsia="en-PH"/>
        </w:rPr>
        <w:drawing>
          <wp:inline distT="0" distB="0" distL="0" distR="0" wp14:anchorId="4ED2C051" wp14:editId="2C73E7A5">
            <wp:extent cx="5134666" cy="1590675"/>
            <wp:effectExtent l="0" t="0" r="8890" b="0"/>
            <wp:docPr id="13" name="Picture 13" descr="https://lh4.googleusercontent.com/wkxvQqTrqknodoCsx0XfVWzRjAhfHV0O-MAFpyQQ0wo8CjP88xHpZWhGCmHZTAOUrCjh4URZYP5TvavUlxNsfpqBUtg6TpOxDMYNcXgasGooEPVUCJTsf-rIOuPqNbJNn51Sn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kxvQqTrqknodoCsx0XfVWzRjAhfHV0O-MAFpyQQ0wo8CjP88xHpZWhGCmHZTAOUrCjh4URZYP5TvavUlxNsfpqBUtg6TpOxDMYNcXgasGooEPVUCJTsf-rIOuPqNbJNn51Sng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282" cy="1592105"/>
                    </a:xfrm>
                    <a:prstGeom prst="rect">
                      <a:avLst/>
                    </a:prstGeom>
                    <a:noFill/>
                    <a:ln>
                      <a:noFill/>
                    </a:ln>
                  </pic:spPr>
                </pic:pic>
              </a:graphicData>
            </a:graphic>
          </wp:inline>
        </w:drawing>
      </w:r>
    </w:p>
    <w:p w14:paraId="5CB2F5E3" w14:textId="7DAFE216" w:rsidR="005B7437" w:rsidRPr="005B7437" w:rsidRDefault="005B7437" w:rsidP="0045095D">
      <w:pPr>
        <w:spacing w:after="0" w:line="360" w:lineRule="auto"/>
        <w:ind w:firstLine="720"/>
        <w:jc w:val="center"/>
        <w:rPr>
          <w:rFonts w:ascii="Times New Roman" w:eastAsia="Times New Roman" w:hAnsi="Times New Roman" w:cs="Times New Roman"/>
          <w:sz w:val="24"/>
          <w:szCs w:val="24"/>
        </w:rPr>
      </w:pPr>
      <w:r>
        <w:rPr>
          <w:rFonts w:ascii="Arial" w:hAnsi="Arial" w:cs="Arial"/>
          <w:i/>
          <w:iCs/>
          <w:color w:val="000000"/>
          <w:sz w:val="20"/>
          <w:szCs w:val="20"/>
        </w:rPr>
        <w:t>Table 2.0: Ordinary Least Squares Regression - Delinquency Regressed on Strain and Cyberbullying Victimization</w:t>
      </w:r>
    </w:p>
    <w:p w14:paraId="0D878DF6" w14:textId="77777777" w:rsidR="005B7437" w:rsidRPr="005B7437" w:rsidRDefault="005B7437" w:rsidP="0045095D">
      <w:pPr>
        <w:spacing w:line="360" w:lineRule="auto"/>
      </w:pPr>
    </w:p>
    <w:p w14:paraId="1A86AA88" w14:textId="6D124368" w:rsidR="00A15DCD" w:rsidRPr="00BB0DC7" w:rsidRDefault="00043DF1" w:rsidP="0045095D">
      <w:pPr>
        <w:pStyle w:val="Heading2"/>
        <w:spacing w:line="360" w:lineRule="auto"/>
        <w:rPr>
          <w:rFonts w:ascii="Arial" w:hAnsi="Arial" w:cs="Arial"/>
          <w:b/>
          <w:color w:val="auto"/>
          <w:sz w:val="22"/>
          <w:szCs w:val="22"/>
        </w:rPr>
      </w:pPr>
      <w:bookmarkStart w:id="21" w:name="_Toc476528651"/>
      <w:bookmarkStart w:id="22" w:name="_Toc478536413"/>
      <w:r>
        <w:rPr>
          <w:rFonts w:ascii="Arial" w:hAnsi="Arial" w:cs="Arial"/>
          <w:b/>
          <w:color w:val="auto"/>
          <w:sz w:val="22"/>
          <w:szCs w:val="22"/>
        </w:rPr>
        <w:t xml:space="preserve">2.2 </w:t>
      </w:r>
      <w:r w:rsidR="00A15DCD" w:rsidRPr="00BB0DC7">
        <w:rPr>
          <w:rFonts w:ascii="Arial" w:hAnsi="Arial" w:cs="Arial"/>
          <w:b/>
          <w:color w:val="auto"/>
          <w:sz w:val="22"/>
          <w:szCs w:val="22"/>
        </w:rPr>
        <w:t>Text Classification</w:t>
      </w:r>
      <w:bookmarkEnd w:id="21"/>
      <w:bookmarkEnd w:id="22"/>
    </w:p>
    <w:p w14:paraId="0C4FA620" w14:textId="08984317" w:rsidR="002D6CD6" w:rsidRDefault="00F2064E" w:rsidP="0045095D">
      <w:pPr>
        <w:spacing w:after="0" w:line="360" w:lineRule="auto"/>
        <w:jc w:val="both"/>
        <w:rPr>
          <w:rFonts w:ascii="Arial" w:hAnsi="Arial" w:cs="Arial"/>
        </w:rPr>
      </w:pPr>
      <w:r>
        <w:rPr>
          <w:rFonts w:ascii="Arial" w:hAnsi="Arial" w:cs="Arial"/>
        </w:rPr>
        <w:tab/>
      </w:r>
      <w:r w:rsidR="00BC3C4E">
        <w:rPr>
          <w:rFonts w:ascii="Arial" w:hAnsi="Arial" w:cs="Arial"/>
        </w:rPr>
        <w:t>Recently, various machine learning approaches for automated text classification has witnessed a surge in terms of application.</w:t>
      </w:r>
      <w:r w:rsidR="00F24199">
        <w:rPr>
          <w:rFonts w:ascii="Arial" w:hAnsi="Arial" w:cs="Arial"/>
        </w:rPr>
        <w:t xml:space="preserve"> </w:t>
      </w:r>
      <w:r w:rsidR="00F24199" w:rsidRPr="00F24199">
        <w:rPr>
          <w:rFonts w:ascii="Arial" w:hAnsi="Arial" w:cs="Arial"/>
          <w:vertAlign w:val="superscript"/>
        </w:rPr>
        <w:t>[2</w:t>
      </w:r>
      <w:r w:rsidR="00F24199">
        <w:rPr>
          <w:rFonts w:ascii="Arial" w:hAnsi="Arial" w:cs="Arial"/>
          <w:vertAlign w:val="superscript"/>
        </w:rPr>
        <w:t>2</w:t>
      </w:r>
      <w:r w:rsidR="00F24199" w:rsidRPr="00F24199">
        <w:rPr>
          <w:rFonts w:ascii="Arial" w:hAnsi="Arial" w:cs="Arial"/>
          <w:vertAlign w:val="superscript"/>
        </w:rPr>
        <w:t>]</w:t>
      </w:r>
      <w:r w:rsidR="00BC3C4E">
        <w:rPr>
          <w:rFonts w:ascii="Arial" w:hAnsi="Arial" w:cs="Arial"/>
        </w:rPr>
        <w:t xml:space="preserve"> This section presents the different applications of </w:t>
      </w:r>
      <w:r w:rsidR="00BC3C4E">
        <w:rPr>
          <w:rFonts w:ascii="Arial" w:hAnsi="Arial" w:cs="Arial"/>
        </w:rPr>
        <w:lastRenderedPageBreak/>
        <w:t xml:space="preserve">text classification including the methods that were employed by the researchers. </w:t>
      </w:r>
      <w:r w:rsidR="00C9422A">
        <w:rPr>
          <w:rFonts w:ascii="Arial" w:hAnsi="Arial" w:cs="Arial"/>
        </w:rPr>
        <w:t xml:space="preserve">It also presents the comparison of each approach when applied to different classification problems. </w:t>
      </w:r>
    </w:p>
    <w:p w14:paraId="59BAEC0C" w14:textId="77777777" w:rsidR="00BC3C4E" w:rsidRDefault="00BC3C4E" w:rsidP="0045095D">
      <w:pPr>
        <w:spacing w:after="0" w:line="360" w:lineRule="auto"/>
        <w:jc w:val="both"/>
        <w:rPr>
          <w:rFonts w:ascii="Arial" w:hAnsi="Arial" w:cs="Arial"/>
        </w:rPr>
      </w:pPr>
    </w:p>
    <w:p w14:paraId="3DB029C4" w14:textId="1C82E9C7" w:rsidR="005B7437" w:rsidRPr="0059220D" w:rsidRDefault="00043DF1" w:rsidP="0059220D">
      <w:pPr>
        <w:pStyle w:val="Heading3"/>
        <w:rPr>
          <w:rFonts w:ascii="Arial" w:hAnsi="Arial" w:cs="Arial"/>
          <w:b/>
          <w:color w:val="auto"/>
          <w:sz w:val="22"/>
        </w:rPr>
      </w:pPr>
      <w:bookmarkStart w:id="23" w:name="_Toc478536414"/>
      <w:r w:rsidRPr="0059220D">
        <w:rPr>
          <w:rFonts w:ascii="Arial" w:hAnsi="Arial" w:cs="Arial"/>
          <w:b/>
          <w:color w:val="auto"/>
          <w:sz w:val="22"/>
        </w:rPr>
        <w:t xml:space="preserve">2.2.1 </w:t>
      </w:r>
      <w:r w:rsidR="005B7437" w:rsidRPr="0059220D">
        <w:rPr>
          <w:rFonts w:ascii="Arial" w:hAnsi="Arial" w:cs="Arial"/>
          <w:b/>
          <w:color w:val="auto"/>
          <w:sz w:val="22"/>
        </w:rPr>
        <w:t>Comparative Assessment of the Performance of Three WEKA Text Classifiers Applied to Arabic Text</w:t>
      </w:r>
      <w:bookmarkEnd w:id="23"/>
    </w:p>
    <w:p w14:paraId="5CC21DBB" w14:textId="77777777" w:rsidR="005B7437" w:rsidRDefault="005B7437" w:rsidP="0059220D">
      <w:pPr>
        <w:spacing w:after="0" w:line="360" w:lineRule="auto"/>
        <w:jc w:val="both"/>
        <w:rPr>
          <w:rFonts w:ascii="Arial" w:eastAsia="Times New Roman" w:hAnsi="Arial" w:cs="Arial"/>
          <w:color w:val="000000"/>
        </w:rPr>
      </w:pPr>
    </w:p>
    <w:p w14:paraId="64794250" w14:textId="33ED6843" w:rsidR="005B7437" w:rsidRDefault="005B7437" w:rsidP="0059220D">
      <w:pPr>
        <w:spacing w:after="0" w:line="360" w:lineRule="auto"/>
        <w:ind w:firstLine="720"/>
        <w:jc w:val="both"/>
        <w:rPr>
          <w:rFonts w:ascii="Arial" w:eastAsia="Times New Roman" w:hAnsi="Arial" w:cs="Arial"/>
          <w:color w:val="000000"/>
        </w:rPr>
      </w:pPr>
      <w:proofErr w:type="spellStart"/>
      <w:r w:rsidRPr="005B7437">
        <w:rPr>
          <w:rFonts w:ascii="Arial" w:eastAsia="Times New Roman" w:hAnsi="Arial" w:cs="Arial"/>
          <w:color w:val="000000"/>
        </w:rPr>
        <w:t>Wahbeh</w:t>
      </w:r>
      <w:proofErr w:type="spellEnd"/>
      <w:r w:rsidRPr="005B7437">
        <w:rPr>
          <w:rFonts w:ascii="Arial" w:eastAsia="Times New Roman" w:hAnsi="Arial" w:cs="Arial"/>
          <w:color w:val="000000"/>
        </w:rPr>
        <w:t xml:space="preserve"> and Al-</w:t>
      </w:r>
      <w:proofErr w:type="spellStart"/>
      <w:r w:rsidRPr="005B7437">
        <w:rPr>
          <w:rFonts w:ascii="Arial" w:eastAsia="Times New Roman" w:hAnsi="Arial" w:cs="Arial"/>
          <w:color w:val="000000"/>
        </w:rPr>
        <w:t>Khabi</w:t>
      </w:r>
      <w:proofErr w:type="spellEnd"/>
      <w:r w:rsidRPr="005B7437">
        <w:rPr>
          <w:rFonts w:ascii="Arial" w:eastAsia="Times New Roman" w:hAnsi="Arial" w:cs="Arial"/>
          <w:color w:val="000000"/>
        </w:rPr>
        <w:t xml:space="preserve"> (2012) conducted an experiment to illustrate the performance of three different text classification techniques: SVM, Naïve Bayes, and </w:t>
      </w:r>
      <w:r>
        <w:rPr>
          <w:rFonts w:ascii="Arial" w:eastAsia="Times New Roman" w:hAnsi="Arial" w:cs="Arial"/>
          <w:color w:val="000000"/>
        </w:rPr>
        <w:t>C4.5 in clas</w:t>
      </w:r>
      <w:r w:rsidR="00403D8A">
        <w:rPr>
          <w:rFonts w:ascii="Arial" w:eastAsia="Times New Roman" w:hAnsi="Arial" w:cs="Arial"/>
          <w:color w:val="000000"/>
        </w:rPr>
        <w:t xml:space="preserve">sifying Arabic text documents. </w:t>
      </w:r>
      <w:r w:rsidR="00F24199" w:rsidRPr="00F24199">
        <w:rPr>
          <w:rFonts w:ascii="Arial" w:eastAsia="Times New Roman" w:hAnsi="Arial" w:cs="Arial"/>
          <w:color w:val="000000"/>
          <w:vertAlign w:val="superscript"/>
        </w:rPr>
        <w:t>[23]</w:t>
      </w:r>
    </w:p>
    <w:p w14:paraId="3D3542E6" w14:textId="77777777" w:rsidR="00403D8A" w:rsidRPr="005B7437" w:rsidRDefault="00403D8A" w:rsidP="0045095D">
      <w:pPr>
        <w:spacing w:after="0" w:line="360" w:lineRule="auto"/>
        <w:ind w:firstLine="720"/>
        <w:rPr>
          <w:rFonts w:ascii="Times New Roman" w:eastAsia="Times New Roman" w:hAnsi="Times New Roman" w:cs="Times New Roman"/>
          <w:sz w:val="24"/>
          <w:szCs w:val="24"/>
        </w:rPr>
      </w:pPr>
    </w:p>
    <w:p w14:paraId="1AF1D134" w14:textId="6576A736" w:rsidR="005B7437" w:rsidRDefault="005B7437" w:rsidP="00403D8A">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The first phase of their experiment begins with the creation of the corpus by gathering Arabic text documents from different websites: </w:t>
      </w:r>
      <w:proofErr w:type="spellStart"/>
      <w:r w:rsidRPr="005B7437">
        <w:rPr>
          <w:rFonts w:ascii="Arial" w:eastAsia="Times New Roman" w:hAnsi="Arial" w:cs="Arial"/>
          <w:color w:val="000000"/>
        </w:rPr>
        <w:t>Kooora</w:t>
      </w:r>
      <w:proofErr w:type="spellEnd"/>
      <w:r w:rsidRPr="005B7437">
        <w:rPr>
          <w:rFonts w:ascii="Arial" w:eastAsia="Times New Roman" w:hAnsi="Arial" w:cs="Arial"/>
          <w:color w:val="000000"/>
        </w:rPr>
        <w:t xml:space="preserve">, news-all, and from </w:t>
      </w:r>
      <w:proofErr w:type="spellStart"/>
      <w:r w:rsidRPr="005B7437">
        <w:rPr>
          <w:rFonts w:ascii="Arial" w:eastAsia="Times New Roman" w:hAnsi="Arial" w:cs="Arial"/>
          <w:color w:val="000000"/>
        </w:rPr>
        <w:t>Saheeh</w:t>
      </w:r>
      <w:proofErr w:type="spellEnd"/>
      <w:r w:rsidRPr="005B7437">
        <w:rPr>
          <w:rFonts w:ascii="Arial" w:eastAsia="Times New Roman" w:hAnsi="Arial" w:cs="Arial"/>
          <w:color w:val="000000"/>
        </w:rPr>
        <w:t xml:space="preserve"> Al-Bukhari book and other websites. These data were already classified into number of categories such as Sport, Economic, Religion, Politics, and Mohammed sayings. They gathered a total number of 1000 documents (250 documents for each category) for their corpus. </w:t>
      </w:r>
    </w:p>
    <w:p w14:paraId="78FDD730" w14:textId="77777777" w:rsidR="00403D8A" w:rsidRDefault="00403D8A" w:rsidP="00403D8A">
      <w:pPr>
        <w:spacing w:after="0" w:line="360" w:lineRule="auto"/>
        <w:ind w:firstLine="720"/>
        <w:jc w:val="both"/>
        <w:rPr>
          <w:rFonts w:ascii="Arial" w:eastAsia="Times New Roman" w:hAnsi="Arial" w:cs="Arial"/>
          <w:color w:val="000000"/>
        </w:rPr>
      </w:pPr>
    </w:p>
    <w:p w14:paraId="6F292165" w14:textId="13F99CD5" w:rsidR="005B7437" w:rsidRDefault="005B7437" w:rsidP="00403D8A">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As for the preprocessing step, any occurrences of digits and punctuation marks were removed.  Next, the set of characters were normalized into a canonical form. Third, non-Arabic text, special characters, and stop words were also removed. The last step involved in pre-processing includes the tokenization of the documents. All of the preprocessing steps were done using a tool created in C#. These documents were converted into ARFF format by utilizing WEKA </w:t>
      </w:r>
      <w:proofErr w:type="spellStart"/>
      <w:r w:rsidRPr="005B7437">
        <w:rPr>
          <w:rFonts w:ascii="Arial" w:eastAsia="Times New Roman" w:hAnsi="Arial" w:cs="Arial"/>
          <w:color w:val="000000"/>
        </w:rPr>
        <w:t>TextDirectoryToArrf</w:t>
      </w:r>
      <w:proofErr w:type="spellEnd"/>
      <w:r w:rsidRPr="005B7437">
        <w:rPr>
          <w:rFonts w:ascii="Arial" w:eastAsia="Times New Roman" w:hAnsi="Arial" w:cs="Arial"/>
          <w:color w:val="000000"/>
        </w:rPr>
        <w:t xml:space="preserve"> converter and </w:t>
      </w:r>
      <w:proofErr w:type="spellStart"/>
      <w:r w:rsidRPr="005B7437">
        <w:rPr>
          <w:rFonts w:ascii="Arial" w:eastAsia="Times New Roman" w:hAnsi="Arial" w:cs="Arial"/>
          <w:color w:val="000000"/>
        </w:rPr>
        <w:t>StringToWordVector</w:t>
      </w:r>
      <w:proofErr w:type="spellEnd"/>
      <w:r w:rsidRPr="005B7437">
        <w:rPr>
          <w:rFonts w:ascii="Arial" w:eastAsia="Times New Roman" w:hAnsi="Arial" w:cs="Arial"/>
          <w:color w:val="000000"/>
        </w:rPr>
        <w:t xml:space="preserve">. </w:t>
      </w:r>
    </w:p>
    <w:p w14:paraId="6A026587" w14:textId="77777777" w:rsidR="00403D8A" w:rsidRDefault="00403D8A" w:rsidP="00403D8A">
      <w:pPr>
        <w:spacing w:after="0" w:line="360" w:lineRule="auto"/>
        <w:ind w:firstLine="720"/>
        <w:jc w:val="both"/>
        <w:rPr>
          <w:rFonts w:ascii="Arial" w:eastAsia="Times New Roman" w:hAnsi="Arial" w:cs="Arial"/>
          <w:color w:val="000000"/>
        </w:rPr>
      </w:pPr>
    </w:p>
    <w:p w14:paraId="3132A82F" w14:textId="24D3DF45" w:rsidR="005B7437" w:rsidRDefault="005B7437" w:rsidP="0045095D">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For their preliminary experiment, they utilized the percentage split which involves the process of dividing the data into two partitions: 60% was used for training phase while the remaining 40% was used for testing phase. Furthermore, they used 10-fold cross-validation technique for both dataset. These experiments were done to know if there will be improvements in the accuracy when the 10-fold cross-validation method is applied instead of the percentage split alone. Table 2.2 shows the comparison of the performance of three classifiers with respect to the percentage split method and 10-fold cross-validation. As shown in Table 2.2, the 10-fold cross-validation has significantly improved the accuracy for each classifier.</w:t>
      </w:r>
    </w:p>
    <w:p w14:paraId="37A28525" w14:textId="529DED0C" w:rsidR="005B7437" w:rsidRDefault="005B7437" w:rsidP="0045095D">
      <w:pPr>
        <w:spacing w:line="360" w:lineRule="auto"/>
        <w:jc w:val="center"/>
        <w:rPr>
          <w:rFonts w:ascii="Arial" w:hAnsi="Arial" w:cs="Arial"/>
        </w:rPr>
      </w:pPr>
      <w:r w:rsidRPr="005B7437">
        <w:rPr>
          <w:rFonts w:ascii="Arial" w:eastAsia="Times New Roman" w:hAnsi="Arial" w:cs="Arial"/>
          <w:color w:val="000000"/>
        </w:rPr>
        <w:lastRenderedPageBreak/>
        <w:br/>
      </w:r>
      <w:r>
        <w:rPr>
          <w:rFonts w:ascii="Arial" w:hAnsi="Arial" w:cs="Arial"/>
          <w:b/>
          <w:bCs/>
          <w:noProof/>
          <w:color w:val="000000"/>
          <w:lang w:val="en-PH" w:eastAsia="en-PH"/>
        </w:rPr>
        <w:drawing>
          <wp:inline distT="0" distB="0" distL="0" distR="0" wp14:anchorId="66930D39" wp14:editId="74B4CC16">
            <wp:extent cx="4244340" cy="1395052"/>
            <wp:effectExtent l="0" t="0" r="3810" b="0"/>
            <wp:docPr id="14" name="Picture 14" descr="https://lh4.googleusercontent.com/BsGpjtwBj8h4D5j7JvQIGfNdRTU2zJfGRGfY_dSvWzABhcTtCa-0QbQtm4HL_fxiYAIxfiFQVTBe8OYg6BG6HZBevtsvpyYRjhQ3R9E5aRY8mpir6Slec8pf51MaWCMG1eU_J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sGpjtwBj8h4D5j7JvQIGfNdRTU2zJfGRGfY_dSvWzABhcTtCa-0QbQtm4HL_fxiYAIxfiFQVTBe8OYg6BG6HZBevtsvpyYRjhQ3R9E5aRY8mpir6Slec8pf51MaWCMG1eU_J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340" cy="1395052"/>
                    </a:xfrm>
                    <a:prstGeom prst="rect">
                      <a:avLst/>
                    </a:prstGeom>
                    <a:noFill/>
                    <a:ln>
                      <a:noFill/>
                    </a:ln>
                  </pic:spPr>
                </pic:pic>
              </a:graphicData>
            </a:graphic>
          </wp:inline>
        </w:drawing>
      </w:r>
    </w:p>
    <w:p w14:paraId="610AE8B8" w14:textId="45A3D954" w:rsidR="005B7437" w:rsidRDefault="005B7437" w:rsidP="0045095D">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Aside from the accuracy of each classifier, they also measured the time taken for constructing each model. As shown in table 2.3, SVM requires the shortest amount of time to build the model. It was followed by the NB classifier. Lastly, J48 requires the largest amount of time in building the model.</w:t>
      </w:r>
    </w:p>
    <w:p w14:paraId="3F545223" w14:textId="77777777" w:rsidR="00403D8A" w:rsidRPr="0045095D" w:rsidRDefault="00403D8A" w:rsidP="0045095D">
      <w:pPr>
        <w:spacing w:after="0" w:line="360" w:lineRule="auto"/>
        <w:ind w:firstLine="720"/>
        <w:jc w:val="both"/>
        <w:rPr>
          <w:rFonts w:ascii="Times New Roman" w:eastAsia="Times New Roman" w:hAnsi="Times New Roman" w:cs="Times New Roman"/>
          <w:sz w:val="24"/>
          <w:szCs w:val="24"/>
        </w:rPr>
      </w:pPr>
    </w:p>
    <w:p w14:paraId="52992E02" w14:textId="0319E508" w:rsidR="005B7437" w:rsidRDefault="005B7437" w:rsidP="0045095D">
      <w:pPr>
        <w:spacing w:line="360" w:lineRule="auto"/>
        <w:jc w:val="center"/>
        <w:rPr>
          <w:rFonts w:ascii="Arial" w:hAnsi="Arial" w:cs="Arial"/>
        </w:rPr>
      </w:pPr>
      <w:r>
        <w:rPr>
          <w:rFonts w:ascii="Arial" w:hAnsi="Arial" w:cs="Arial"/>
          <w:noProof/>
          <w:color w:val="000000"/>
          <w:lang w:val="en-PH" w:eastAsia="en-PH"/>
        </w:rPr>
        <w:drawing>
          <wp:inline distT="0" distB="0" distL="0" distR="0" wp14:anchorId="5C6C80D4" wp14:editId="5231E38F">
            <wp:extent cx="4396740" cy="1188781"/>
            <wp:effectExtent l="0" t="0" r="3810" b="0"/>
            <wp:docPr id="15" name="Picture 15" descr="https://lh4.googleusercontent.com/czUgdh2pm_ThobEIZIzDb-vq4SsSYFHAU994ehPI5Z6fZgh1V8Yct4Fl0p_8VcUerjR0fC7JO_QBqShVKF-wT2OLzW9OXYrWjjDga9ljb4LXqpkxQ9UH2eZ_X9-9UhIbI24l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zUgdh2pm_ThobEIZIzDb-vq4SsSYFHAU994ehPI5Z6fZgh1V8Yct4Fl0p_8VcUerjR0fC7JO_QBqShVKF-wT2OLzW9OXYrWjjDga9ljb4LXqpkxQ9UH2eZ_X9-9UhIbI24luS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1188781"/>
                    </a:xfrm>
                    <a:prstGeom prst="rect">
                      <a:avLst/>
                    </a:prstGeom>
                    <a:noFill/>
                    <a:ln>
                      <a:noFill/>
                    </a:ln>
                  </pic:spPr>
                </pic:pic>
              </a:graphicData>
            </a:graphic>
          </wp:inline>
        </w:drawing>
      </w:r>
    </w:p>
    <w:p w14:paraId="49296388" w14:textId="09E21B90" w:rsidR="00D02183" w:rsidRPr="0059220D" w:rsidRDefault="00D02183" w:rsidP="0059220D">
      <w:pPr>
        <w:pStyle w:val="Heading3"/>
        <w:rPr>
          <w:rFonts w:ascii="Arial" w:hAnsi="Arial" w:cs="Arial"/>
          <w:b/>
          <w:color w:val="auto"/>
          <w:sz w:val="22"/>
        </w:rPr>
      </w:pPr>
      <w:bookmarkStart w:id="24" w:name="_Toc478536415"/>
      <w:r w:rsidRPr="0059220D">
        <w:rPr>
          <w:rFonts w:ascii="Arial" w:hAnsi="Arial" w:cs="Arial"/>
          <w:b/>
          <w:color w:val="auto"/>
          <w:sz w:val="22"/>
        </w:rPr>
        <w:t>2.2.</w:t>
      </w:r>
      <w:r w:rsidR="00A35AB9" w:rsidRPr="0059220D">
        <w:rPr>
          <w:rFonts w:ascii="Arial" w:hAnsi="Arial" w:cs="Arial"/>
          <w:b/>
          <w:color w:val="auto"/>
          <w:sz w:val="22"/>
        </w:rPr>
        <w:t>2</w:t>
      </w:r>
      <w:r w:rsidRPr="0059220D">
        <w:rPr>
          <w:rFonts w:ascii="Arial" w:hAnsi="Arial" w:cs="Arial"/>
          <w:b/>
          <w:color w:val="auto"/>
          <w:sz w:val="22"/>
        </w:rPr>
        <w:t xml:space="preserve"> Machine Learning Methods for Spam Email Classification</w:t>
      </w:r>
      <w:bookmarkEnd w:id="24"/>
    </w:p>
    <w:p w14:paraId="2CFA31E8" w14:textId="77777777" w:rsidR="00403D8A" w:rsidRPr="00403D8A" w:rsidRDefault="00403D8A" w:rsidP="00403D8A"/>
    <w:p w14:paraId="53DC371D" w14:textId="48EEFBBE" w:rsidR="00D02183" w:rsidRPr="00D02183" w:rsidRDefault="00D02183" w:rsidP="00D02183">
      <w:pPr>
        <w:spacing w:line="360" w:lineRule="auto"/>
        <w:ind w:firstLine="720"/>
        <w:jc w:val="both"/>
        <w:rPr>
          <w:rFonts w:ascii="Arial" w:hAnsi="Arial" w:cs="Arial"/>
        </w:rPr>
      </w:pPr>
      <w:proofErr w:type="spellStart"/>
      <w:r w:rsidRPr="00D02183">
        <w:rPr>
          <w:rFonts w:ascii="Arial" w:hAnsi="Arial" w:cs="Arial"/>
        </w:rPr>
        <w:t>Awad</w:t>
      </w:r>
      <w:proofErr w:type="spellEnd"/>
      <w:r w:rsidRPr="00D02183">
        <w:rPr>
          <w:rFonts w:ascii="Arial" w:hAnsi="Arial" w:cs="Arial"/>
        </w:rPr>
        <w:t xml:space="preserve"> and </w:t>
      </w:r>
      <w:proofErr w:type="spellStart"/>
      <w:r w:rsidRPr="00D02183">
        <w:rPr>
          <w:rFonts w:ascii="Arial" w:hAnsi="Arial" w:cs="Arial"/>
        </w:rPr>
        <w:t>ELseuofi</w:t>
      </w:r>
      <w:proofErr w:type="spellEnd"/>
      <w:r w:rsidRPr="00D02183">
        <w:rPr>
          <w:rFonts w:ascii="Arial" w:hAnsi="Arial" w:cs="Arial"/>
        </w:rPr>
        <w:t xml:space="preserve"> (2011) compared the performance of different machine learning algorithms in classifying spam emails. </w:t>
      </w:r>
      <w:r w:rsidR="00FA1200" w:rsidRPr="00FA1200">
        <w:rPr>
          <w:rFonts w:ascii="Arial" w:hAnsi="Arial" w:cs="Arial"/>
          <w:vertAlign w:val="superscript"/>
        </w:rPr>
        <w:t>[24]</w:t>
      </w:r>
      <w:r w:rsidR="00FA1200">
        <w:rPr>
          <w:rFonts w:ascii="Arial" w:hAnsi="Arial" w:cs="Arial"/>
        </w:rPr>
        <w:t xml:space="preserve"> </w:t>
      </w:r>
      <w:r w:rsidRPr="00D02183">
        <w:rPr>
          <w:rFonts w:ascii="Arial" w:hAnsi="Arial" w:cs="Arial"/>
        </w:rPr>
        <w:t xml:space="preserve">Their experiment begins with the construction of a corpus by compiling both spam and legitimate emails from </w:t>
      </w:r>
      <w:proofErr w:type="spellStart"/>
      <w:r w:rsidRPr="00D02183">
        <w:rPr>
          <w:rFonts w:ascii="Arial" w:hAnsi="Arial" w:cs="Arial"/>
        </w:rPr>
        <w:t>SpamAssassin</w:t>
      </w:r>
      <w:proofErr w:type="spellEnd"/>
      <w:r w:rsidRPr="00D02183">
        <w:rPr>
          <w:rFonts w:ascii="Arial" w:hAnsi="Arial" w:cs="Arial"/>
        </w:rPr>
        <w:t xml:space="preserve">, a collection of publicly available emails. This collection contains a total number of 6000 emails. </w:t>
      </w:r>
      <w:r w:rsidR="00D01486">
        <w:rPr>
          <w:rFonts w:ascii="Arial" w:hAnsi="Arial" w:cs="Arial"/>
        </w:rPr>
        <w:t>Their dataset was divided the corpus into two sets:</w:t>
      </w:r>
      <w:r w:rsidRPr="00D02183">
        <w:rPr>
          <w:rFonts w:ascii="Arial" w:hAnsi="Arial" w:cs="Arial"/>
        </w:rPr>
        <w:t xml:space="preserve"> training and testing. </w:t>
      </w:r>
    </w:p>
    <w:p w14:paraId="5017A260" w14:textId="785CFBD6" w:rsidR="00D02183" w:rsidRPr="00F2064E" w:rsidRDefault="00525096" w:rsidP="00F2064E">
      <w:pPr>
        <w:spacing w:line="360" w:lineRule="auto"/>
        <w:jc w:val="center"/>
        <w:rPr>
          <w:rFonts w:ascii="Arial" w:hAnsi="Arial" w:cs="Arial"/>
          <w:i/>
          <w:sz w:val="20"/>
        </w:rPr>
      </w:pPr>
      <w:r>
        <w:rPr>
          <w:noProof/>
          <w:lang w:val="en-PH" w:eastAsia="en-PH"/>
        </w:rPr>
        <w:drawing>
          <wp:inline distT="0" distB="0" distL="0" distR="0" wp14:anchorId="089C5291" wp14:editId="334C4629">
            <wp:extent cx="5052060" cy="13763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0441" cy="1386819"/>
                    </a:xfrm>
                    <a:prstGeom prst="rect">
                      <a:avLst/>
                    </a:prstGeom>
                  </pic:spPr>
                </pic:pic>
              </a:graphicData>
            </a:graphic>
          </wp:inline>
        </w:drawing>
      </w:r>
      <w:r w:rsidR="00D01486" w:rsidRPr="00D01486">
        <w:rPr>
          <w:rFonts w:ascii="Arial" w:hAnsi="Arial" w:cs="Arial"/>
          <w:sz w:val="20"/>
        </w:rPr>
        <w:br/>
      </w:r>
      <w:r w:rsidR="00D02183" w:rsidRPr="00D01486">
        <w:rPr>
          <w:rFonts w:ascii="Arial" w:hAnsi="Arial" w:cs="Arial"/>
          <w:i/>
          <w:sz w:val="20"/>
        </w:rPr>
        <w:t xml:space="preserve">Table </w:t>
      </w:r>
      <w:r w:rsidR="00D01486" w:rsidRPr="00D01486">
        <w:rPr>
          <w:rFonts w:ascii="Arial" w:hAnsi="Arial" w:cs="Arial"/>
          <w:i/>
          <w:sz w:val="20"/>
        </w:rPr>
        <w:t>2.4: Corpora of Spam and Ham Messages</w:t>
      </w:r>
    </w:p>
    <w:p w14:paraId="2EC85DA3" w14:textId="14021149" w:rsidR="00FB4D33" w:rsidRDefault="00D01486" w:rsidP="00FB4D33">
      <w:pPr>
        <w:spacing w:line="360" w:lineRule="auto"/>
        <w:ind w:firstLine="720"/>
        <w:jc w:val="both"/>
        <w:rPr>
          <w:rFonts w:ascii="Arial" w:hAnsi="Arial" w:cs="Arial"/>
        </w:rPr>
      </w:pPr>
      <w:r>
        <w:rPr>
          <w:rFonts w:ascii="Arial" w:hAnsi="Arial" w:cs="Arial"/>
        </w:rPr>
        <w:lastRenderedPageBreak/>
        <w:t xml:space="preserve">Each email was further divided into three different parts: subject (the title of the email), from (the name of the sender) and body (the main part of the message). The preprocessing steps involve the removal of common words and case-change, wherein each word in the body is converted into small letters. </w:t>
      </w:r>
      <w:r w:rsidRPr="00D01486">
        <w:rPr>
          <w:rFonts w:ascii="Arial" w:hAnsi="Arial" w:cs="Arial"/>
        </w:rPr>
        <w:t xml:space="preserve"> </w:t>
      </w:r>
      <w:r w:rsidR="00FB4D33">
        <w:rPr>
          <w:rFonts w:ascii="Arial" w:hAnsi="Arial" w:cs="Arial"/>
        </w:rPr>
        <w:t xml:space="preserve">Each message was converted to a feature vector </w:t>
      </w:r>
      <w:r w:rsidR="00F2064E">
        <w:rPr>
          <w:rFonts w:ascii="Arial" w:hAnsi="Arial" w:cs="Arial"/>
        </w:rPr>
        <w:t>which results into</w:t>
      </w:r>
      <w:r w:rsidR="00FB4D33">
        <w:rPr>
          <w:rFonts w:ascii="Arial" w:hAnsi="Arial" w:cs="Arial"/>
        </w:rPr>
        <w:t xml:space="preserve"> 21,700 attributes. </w:t>
      </w:r>
    </w:p>
    <w:p w14:paraId="1D0B6D53" w14:textId="4510BCDD" w:rsidR="009A2918" w:rsidRDefault="00FB4D33" w:rsidP="009A2918">
      <w:pPr>
        <w:spacing w:line="360" w:lineRule="auto"/>
        <w:ind w:firstLine="720"/>
        <w:jc w:val="both"/>
        <w:rPr>
          <w:rFonts w:ascii="Arial" w:hAnsi="Arial" w:cs="Arial"/>
        </w:rPr>
      </w:pPr>
      <w:r>
        <w:rPr>
          <w:rFonts w:ascii="Arial" w:hAnsi="Arial" w:cs="Arial"/>
        </w:rPr>
        <w:t xml:space="preserve">They </w:t>
      </w:r>
      <w:r w:rsidR="00D01486">
        <w:rPr>
          <w:rFonts w:ascii="Arial" w:hAnsi="Arial" w:cs="Arial"/>
        </w:rPr>
        <w:t>selected a number of 100 features</w:t>
      </w:r>
      <w:r>
        <w:rPr>
          <w:rFonts w:ascii="Arial" w:hAnsi="Arial" w:cs="Arial"/>
        </w:rPr>
        <w:t>. These features</w:t>
      </w:r>
      <w:r w:rsidR="00D01486">
        <w:rPr>
          <w:rFonts w:ascii="Arial" w:hAnsi="Arial" w:cs="Arial"/>
        </w:rPr>
        <w:t xml:space="preserve"> </w:t>
      </w:r>
      <w:r>
        <w:rPr>
          <w:rFonts w:ascii="Arial" w:hAnsi="Arial" w:cs="Arial"/>
        </w:rPr>
        <w:t>were</w:t>
      </w:r>
      <w:r w:rsidR="00D01486">
        <w:rPr>
          <w:rFonts w:ascii="Arial" w:hAnsi="Arial" w:cs="Arial"/>
        </w:rPr>
        <w:t xml:space="preserve"> the most frequent words in spam mails. </w:t>
      </w:r>
      <w:r>
        <w:rPr>
          <w:rFonts w:ascii="Arial" w:hAnsi="Arial" w:cs="Arial"/>
        </w:rPr>
        <w:t xml:space="preserve">In addition to this, every email in the training dataset was denoted as a feature vector. </w:t>
      </w:r>
      <w:r w:rsidR="009A2918">
        <w:rPr>
          <w:rFonts w:ascii="Arial" w:hAnsi="Arial" w:cs="Arial"/>
        </w:rPr>
        <w:t xml:space="preserve">Once the preprocessing steps were done, they applied different machine learning algorithms: Naïve Bayes, K-Nearest Neighbor, </w:t>
      </w:r>
      <w:r w:rsidR="009A2918" w:rsidRPr="009A2918">
        <w:rPr>
          <w:rFonts w:ascii="Arial" w:hAnsi="Arial" w:cs="Arial"/>
        </w:rPr>
        <w:t>Artificial Neural Networks</w:t>
      </w:r>
      <w:r w:rsidR="009A2918">
        <w:rPr>
          <w:rFonts w:ascii="Arial" w:hAnsi="Arial" w:cs="Arial"/>
        </w:rPr>
        <w:t xml:space="preserve">, Support Vector Machine, </w:t>
      </w:r>
      <w:r w:rsidR="009A2918" w:rsidRPr="009A2918">
        <w:rPr>
          <w:rFonts w:ascii="Arial" w:hAnsi="Arial" w:cs="Arial"/>
        </w:rPr>
        <w:t>Artificial Immune System</w:t>
      </w:r>
      <w:r w:rsidR="009A2918">
        <w:rPr>
          <w:rFonts w:ascii="Arial" w:hAnsi="Arial" w:cs="Arial"/>
        </w:rPr>
        <w:t xml:space="preserve">, and Rough Sets. </w:t>
      </w:r>
      <w:r w:rsidR="00A35AB9">
        <w:rPr>
          <w:rFonts w:ascii="Arial" w:hAnsi="Arial" w:cs="Arial"/>
        </w:rPr>
        <w:t xml:space="preserve">To </w:t>
      </w:r>
      <w:r w:rsidR="009A2918">
        <w:rPr>
          <w:rFonts w:ascii="Arial" w:hAnsi="Arial" w:cs="Arial"/>
        </w:rPr>
        <w:t xml:space="preserve">evaluate the performance of each classifier, they used precision, recall, and accuracy. </w:t>
      </w:r>
      <w:r w:rsidR="00A35AB9">
        <w:rPr>
          <w:rFonts w:ascii="Arial" w:hAnsi="Arial" w:cs="Arial"/>
        </w:rPr>
        <w:t xml:space="preserve">As shown in Table 2.5, Naïve Bayes outperformed the other classifiers in terms of precision, recall, and accuracy. </w:t>
      </w:r>
    </w:p>
    <w:p w14:paraId="3D262205" w14:textId="2F69C75C" w:rsidR="009A2918" w:rsidRPr="00A35AB9" w:rsidRDefault="003C598D" w:rsidP="003C598D">
      <w:pPr>
        <w:spacing w:line="360" w:lineRule="auto"/>
        <w:ind w:firstLine="720"/>
        <w:jc w:val="center"/>
        <w:rPr>
          <w:rFonts w:ascii="Arial" w:hAnsi="Arial" w:cs="Arial"/>
          <w:i/>
          <w:sz w:val="20"/>
        </w:rPr>
      </w:pPr>
      <w:r>
        <w:rPr>
          <w:noProof/>
          <w:lang w:val="en-PH" w:eastAsia="en-PH"/>
        </w:rPr>
        <w:drawing>
          <wp:inline distT="0" distB="0" distL="0" distR="0" wp14:anchorId="0811E8A5" wp14:editId="66E4C34E">
            <wp:extent cx="5084282" cy="1623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4528" cy="1626331"/>
                    </a:xfrm>
                    <a:prstGeom prst="rect">
                      <a:avLst/>
                    </a:prstGeom>
                  </pic:spPr>
                </pic:pic>
              </a:graphicData>
            </a:graphic>
          </wp:inline>
        </w:drawing>
      </w:r>
      <w:r w:rsidR="009A2918">
        <w:rPr>
          <w:rFonts w:ascii="Arial" w:hAnsi="Arial" w:cs="Arial"/>
        </w:rPr>
        <w:br/>
      </w:r>
      <w:r w:rsidR="009A2918" w:rsidRPr="009A2918">
        <w:rPr>
          <w:rFonts w:ascii="Arial" w:hAnsi="Arial" w:cs="Arial"/>
          <w:i/>
          <w:sz w:val="20"/>
        </w:rPr>
        <w:t>Table 2.5: The performance of different machine learning algorithms in spam email classification</w:t>
      </w:r>
    </w:p>
    <w:p w14:paraId="2DC12614" w14:textId="2E71CDE7" w:rsidR="00A35AB9" w:rsidRPr="0059220D" w:rsidRDefault="00A35AB9" w:rsidP="0059220D">
      <w:pPr>
        <w:pStyle w:val="Heading3"/>
        <w:rPr>
          <w:rFonts w:ascii="Arial" w:hAnsi="Arial" w:cs="Arial"/>
          <w:b/>
          <w:color w:val="auto"/>
          <w:sz w:val="22"/>
        </w:rPr>
      </w:pPr>
      <w:bookmarkStart w:id="25" w:name="_Toc478536416"/>
      <w:r w:rsidRPr="0059220D">
        <w:rPr>
          <w:rFonts w:ascii="Arial" w:hAnsi="Arial" w:cs="Arial"/>
          <w:b/>
          <w:color w:val="auto"/>
          <w:sz w:val="22"/>
        </w:rPr>
        <w:t xml:space="preserve">2.2.3 </w:t>
      </w:r>
      <w:r w:rsidR="00850273" w:rsidRPr="0059220D">
        <w:rPr>
          <w:rFonts w:ascii="Arial" w:hAnsi="Arial" w:cs="Arial"/>
          <w:b/>
          <w:color w:val="auto"/>
          <w:sz w:val="22"/>
        </w:rPr>
        <w:t>Predicting Age and Gender in Online Social Networks</w:t>
      </w:r>
      <w:bookmarkEnd w:id="25"/>
    </w:p>
    <w:p w14:paraId="1A0EBD3B" w14:textId="77777777" w:rsidR="00403D8A" w:rsidRPr="00403D8A" w:rsidRDefault="00403D8A" w:rsidP="00403D8A"/>
    <w:p w14:paraId="54001462" w14:textId="133C8FA7" w:rsidR="009A0B08" w:rsidRDefault="00850273" w:rsidP="009A0B08">
      <w:pPr>
        <w:spacing w:line="360" w:lineRule="auto"/>
        <w:ind w:firstLine="720"/>
        <w:jc w:val="both"/>
        <w:rPr>
          <w:rFonts w:ascii="Arial" w:hAnsi="Arial" w:cs="Arial"/>
        </w:rPr>
      </w:pPr>
      <w:proofErr w:type="spellStart"/>
      <w:r w:rsidRPr="00850273">
        <w:rPr>
          <w:rFonts w:ascii="Arial" w:hAnsi="Arial" w:cs="Arial"/>
        </w:rPr>
        <w:t>Peersman</w:t>
      </w:r>
      <w:proofErr w:type="spellEnd"/>
      <w:r w:rsidRPr="00850273">
        <w:rPr>
          <w:rFonts w:ascii="Arial" w:hAnsi="Arial" w:cs="Arial"/>
        </w:rPr>
        <w:t xml:space="preserve">, </w:t>
      </w:r>
      <w:proofErr w:type="spellStart"/>
      <w:r w:rsidRPr="00850273">
        <w:rPr>
          <w:rFonts w:ascii="Arial" w:hAnsi="Arial" w:cs="Arial"/>
        </w:rPr>
        <w:t>Dalesman</w:t>
      </w:r>
      <w:proofErr w:type="spellEnd"/>
      <w:r w:rsidRPr="00850273">
        <w:rPr>
          <w:rFonts w:ascii="Arial" w:hAnsi="Arial" w:cs="Arial"/>
        </w:rPr>
        <w:t xml:space="preserve">, and </w:t>
      </w:r>
      <w:proofErr w:type="spellStart"/>
      <w:r w:rsidRPr="00850273">
        <w:rPr>
          <w:rFonts w:ascii="Arial" w:hAnsi="Arial" w:cs="Arial"/>
        </w:rPr>
        <w:t>Vaerenbergh</w:t>
      </w:r>
      <w:proofErr w:type="spellEnd"/>
      <w:r>
        <w:rPr>
          <w:rFonts w:ascii="Arial" w:hAnsi="Arial" w:cs="Arial"/>
        </w:rPr>
        <w:t xml:space="preserve"> (2010) </w:t>
      </w:r>
      <w:r w:rsidR="009A0B08">
        <w:rPr>
          <w:rFonts w:ascii="Arial" w:hAnsi="Arial" w:cs="Arial"/>
        </w:rPr>
        <w:t>conducted a study to explore</w:t>
      </w:r>
      <w:r w:rsidRPr="00850273">
        <w:rPr>
          <w:rFonts w:ascii="Arial" w:hAnsi="Arial" w:cs="Arial"/>
        </w:rPr>
        <w:t xml:space="preserve"> the feasibility of detecting age and gender using</w:t>
      </w:r>
      <w:r w:rsidR="009A0B08">
        <w:rPr>
          <w:rFonts w:ascii="Arial" w:hAnsi="Arial" w:cs="Arial"/>
        </w:rPr>
        <w:t xml:space="preserve"> statistical</w:t>
      </w:r>
      <w:r w:rsidRPr="00850273">
        <w:rPr>
          <w:rFonts w:ascii="Arial" w:hAnsi="Arial" w:cs="Arial"/>
        </w:rPr>
        <w:t xml:space="preserve"> </w:t>
      </w:r>
      <w:r w:rsidR="009A0B08">
        <w:rPr>
          <w:rFonts w:ascii="Arial" w:hAnsi="Arial" w:cs="Arial"/>
        </w:rPr>
        <w:t>text classification and the usefulness of this approach when applied to short texts.</w:t>
      </w:r>
      <w:r w:rsidR="00FA1200">
        <w:rPr>
          <w:rFonts w:ascii="Arial" w:hAnsi="Arial" w:cs="Arial"/>
        </w:rPr>
        <w:t xml:space="preserve"> </w:t>
      </w:r>
      <w:r w:rsidR="00FA1200" w:rsidRPr="00FA1200">
        <w:rPr>
          <w:rFonts w:ascii="Arial" w:hAnsi="Arial" w:cs="Arial"/>
          <w:vertAlign w:val="superscript"/>
        </w:rPr>
        <w:t>[25]</w:t>
      </w:r>
      <w:r w:rsidR="009A0B08">
        <w:rPr>
          <w:rFonts w:ascii="Arial" w:hAnsi="Arial" w:cs="Arial"/>
        </w:rPr>
        <w:t xml:space="preserve"> </w:t>
      </w:r>
    </w:p>
    <w:p w14:paraId="50E36D7D" w14:textId="09405824" w:rsidR="007619B3" w:rsidRDefault="009A0B08" w:rsidP="007619B3">
      <w:pPr>
        <w:spacing w:line="360" w:lineRule="auto"/>
        <w:ind w:firstLine="720"/>
        <w:jc w:val="both"/>
        <w:rPr>
          <w:rFonts w:ascii="Arial" w:hAnsi="Arial" w:cs="Arial"/>
        </w:rPr>
      </w:pPr>
      <w:r>
        <w:rPr>
          <w:rFonts w:ascii="Arial" w:hAnsi="Arial" w:cs="Arial"/>
        </w:rPr>
        <w:t xml:space="preserve">The experimentation phase begins by obtaining </w:t>
      </w:r>
      <w:r w:rsidRPr="009A0B08">
        <w:rPr>
          <w:rFonts w:ascii="Arial" w:hAnsi="Arial" w:cs="Arial"/>
        </w:rPr>
        <w:t>1,537,283 Flemish Dutch</w:t>
      </w:r>
      <w:r w:rsidR="00D32EB3">
        <w:rPr>
          <w:rFonts w:ascii="Arial" w:hAnsi="Arial" w:cs="Arial"/>
        </w:rPr>
        <w:t xml:space="preserve"> posts from </w:t>
      </w:r>
      <w:proofErr w:type="spellStart"/>
      <w:r w:rsidR="00D32EB3">
        <w:rPr>
          <w:rFonts w:ascii="Arial" w:hAnsi="Arial" w:cs="Arial"/>
        </w:rPr>
        <w:t>Netlog</w:t>
      </w:r>
      <w:proofErr w:type="spellEnd"/>
      <w:r>
        <w:rPr>
          <w:rFonts w:ascii="Arial" w:hAnsi="Arial" w:cs="Arial"/>
        </w:rPr>
        <w:t xml:space="preserve">. </w:t>
      </w:r>
      <w:r w:rsidR="00D32EB3">
        <w:rPr>
          <w:rFonts w:ascii="Arial" w:hAnsi="Arial" w:cs="Arial"/>
        </w:rPr>
        <w:t xml:space="preserve">Relevant information such as age and gender of the authors were also </w:t>
      </w:r>
      <w:r w:rsidR="00915AD2">
        <w:rPr>
          <w:rFonts w:ascii="Arial" w:hAnsi="Arial" w:cs="Arial"/>
        </w:rPr>
        <w:t>identified</w:t>
      </w:r>
      <w:r w:rsidR="00D32EB3">
        <w:rPr>
          <w:rFonts w:ascii="Arial" w:hAnsi="Arial" w:cs="Arial"/>
        </w:rPr>
        <w:t xml:space="preserve"> in the corpus. The </w:t>
      </w:r>
      <w:r w:rsidR="00D32EB3" w:rsidRPr="00D32EB3">
        <w:rPr>
          <w:rFonts w:ascii="Arial" w:hAnsi="Arial" w:cs="Arial"/>
        </w:rPr>
        <w:t xml:space="preserve">first step in pre-processing </w:t>
      </w:r>
      <w:r w:rsidR="00D32EB3">
        <w:rPr>
          <w:rFonts w:ascii="Arial" w:hAnsi="Arial" w:cs="Arial"/>
        </w:rPr>
        <w:t>involves extracting only the last post of each interaction. Tokenization was also applied to the dataset, which results into</w:t>
      </w:r>
      <w:r w:rsidR="00D32EB3" w:rsidRPr="00D32EB3">
        <w:rPr>
          <w:rFonts w:ascii="Arial" w:hAnsi="Arial" w:cs="Arial"/>
        </w:rPr>
        <w:t xml:space="preserve"> a </w:t>
      </w:r>
      <w:r w:rsidR="00D32EB3">
        <w:rPr>
          <w:rFonts w:ascii="Arial" w:hAnsi="Arial" w:cs="Arial"/>
        </w:rPr>
        <w:t xml:space="preserve">total </w:t>
      </w:r>
      <w:r w:rsidR="00256299">
        <w:rPr>
          <w:rFonts w:ascii="Arial" w:hAnsi="Arial" w:cs="Arial"/>
        </w:rPr>
        <w:t>number of 18,713,627 tokens</w:t>
      </w:r>
      <w:r w:rsidR="00D32EB3">
        <w:rPr>
          <w:rFonts w:ascii="Arial" w:hAnsi="Arial" w:cs="Arial"/>
        </w:rPr>
        <w:t>.</w:t>
      </w:r>
      <w:r w:rsidR="00D32EB3" w:rsidRPr="00D32EB3">
        <w:rPr>
          <w:rFonts w:ascii="Arial" w:hAnsi="Arial" w:cs="Arial"/>
        </w:rPr>
        <w:t xml:space="preserve"> </w:t>
      </w:r>
      <w:r w:rsidR="00256299">
        <w:rPr>
          <w:rFonts w:ascii="Arial" w:hAnsi="Arial" w:cs="Arial"/>
        </w:rPr>
        <w:t>Moreover,</w:t>
      </w:r>
      <w:r w:rsidR="00D32EB3" w:rsidRPr="00D32EB3">
        <w:rPr>
          <w:rFonts w:ascii="Arial" w:hAnsi="Arial" w:cs="Arial"/>
        </w:rPr>
        <w:t xml:space="preserve"> each token </w:t>
      </w:r>
      <w:r w:rsidR="00256299">
        <w:rPr>
          <w:rFonts w:ascii="Arial" w:hAnsi="Arial" w:cs="Arial"/>
        </w:rPr>
        <w:t xml:space="preserve">was converted </w:t>
      </w:r>
      <w:r w:rsidR="00D32EB3" w:rsidRPr="00D32EB3">
        <w:rPr>
          <w:rFonts w:ascii="Arial" w:hAnsi="Arial" w:cs="Arial"/>
        </w:rPr>
        <w:t>to</w:t>
      </w:r>
      <w:r w:rsidR="00256299">
        <w:rPr>
          <w:rFonts w:ascii="Arial" w:hAnsi="Arial" w:cs="Arial"/>
        </w:rPr>
        <w:t xml:space="preserve"> a</w:t>
      </w:r>
      <w:r w:rsidR="00D32EB3" w:rsidRPr="00D32EB3">
        <w:rPr>
          <w:rFonts w:ascii="Arial" w:hAnsi="Arial" w:cs="Arial"/>
        </w:rPr>
        <w:t xml:space="preserve"> lowercase and</w:t>
      </w:r>
      <w:r w:rsidR="00256299">
        <w:rPr>
          <w:rFonts w:ascii="Arial" w:hAnsi="Arial" w:cs="Arial"/>
        </w:rPr>
        <w:t xml:space="preserve"> </w:t>
      </w:r>
      <w:r w:rsidR="00D32EB3" w:rsidRPr="00D32EB3">
        <w:rPr>
          <w:rFonts w:ascii="Arial" w:hAnsi="Arial" w:cs="Arial"/>
        </w:rPr>
        <w:t>four or more consecutive</w:t>
      </w:r>
      <w:r w:rsidR="00256299">
        <w:rPr>
          <w:rFonts w:ascii="Arial" w:hAnsi="Arial" w:cs="Arial"/>
        </w:rPr>
        <w:t xml:space="preserve"> identical characters were reduced to three. </w:t>
      </w:r>
      <w:r w:rsidR="00D32EB3" w:rsidRPr="00D32EB3">
        <w:rPr>
          <w:rFonts w:ascii="Arial" w:hAnsi="Arial" w:cs="Arial"/>
        </w:rPr>
        <w:t xml:space="preserve">The third step </w:t>
      </w:r>
      <w:r w:rsidR="00256299">
        <w:rPr>
          <w:rFonts w:ascii="Arial" w:hAnsi="Arial" w:cs="Arial"/>
        </w:rPr>
        <w:t xml:space="preserve">in pre-processing involves grouping the data using the profile data. In this step, the corpus is divided into following </w:t>
      </w:r>
      <w:r w:rsidR="00D32EB3" w:rsidRPr="00D32EB3">
        <w:rPr>
          <w:rFonts w:ascii="Arial" w:hAnsi="Arial" w:cs="Arial"/>
        </w:rPr>
        <w:t xml:space="preserve">subclasses: min16 </w:t>
      </w:r>
      <w:r w:rsidR="00D32EB3" w:rsidRPr="00D32EB3">
        <w:rPr>
          <w:rFonts w:ascii="Arial" w:hAnsi="Arial" w:cs="Arial"/>
        </w:rPr>
        <w:lastRenderedPageBreak/>
        <w:t>(from 11 to 15 ye</w:t>
      </w:r>
      <w:r w:rsidR="00256299">
        <w:rPr>
          <w:rFonts w:ascii="Arial" w:hAnsi="Arial" w:cs="Arial"/>
        </w:rPr>
        <w:t xml:space="preserve">ars old), plus16 (16 and older), </w:t>
      </w:r>
      <w:r w:rsidR="00D32EB3" w:rsidRPr="00D32EB3">
        <w:rPr>
          <w:rFonts w:ascii="Arial" w:hAnsi="Arial" w:cs="Arial"/>
        </w:rPr>
        <w:t>plus18 (18 and older)</w:t>
      </w:r>
      <w:r w:rsidR="00256299">
        <w:rPr>
          <w:rFonts w:ascii="Arial" w:hAnsi="Arial" w:cs="Arial"/>
        </w:rPr>
        <w:t xml:space="preserve"> and plus25 (25 and older)</w:t>
      </w:r>
      <w:r w:rsidR="00D32EB3" w:rsidRPr="00D32EB3">
        <w:rPr>
          <w:rFonts w:ascii="Arial" w:hAnsi="Arial" w:cs="Arial"/>
        </w:rPr>
        <w:t xml:space="preserve">. </w:t>
      </w:r>
      <w:r w:rsidR="00915AD2">
        <w:rPr>
          <w:rFonts w:ascii="Arial" w:hAnsi="Arial" w:cs="Arial"/>
        </w:rPr>
        <w:t>The metadata for both genders were also incorporated and the following classes were derived:</w:t>
      </w:r>
      <w:r w:rsidR="00D32EB3" w:rsidRPr="00D32EB3">
        <w:rPr>
          <w:rFonts w:ascii="Arial" w:hAnsi="Arial" w:cs="Arial"/>
        </w:rPr>
        <w:t xml:space="preserve"> min16_male, min16_female, plus25_male and plus25_female. </w:t>
      </w:r>
      <w:r w:rsidR="00915AD2">
        <w:rPr>
          <w:rFonts w:ascii="Arial" w:hAnsi="Arial" w:cs="Arial"/>
        </w:rPr>
        <w:t xml:space="preserve">For their experiment, they used 10,000 posts per class and then </w:t>
      </w:r>
      <w:r w:rsidR="00D32EB3" w:rsidRPr="00D32EB3">
        <w:rPr>
          <w:rFonts w:ascii="Arial" w:hAnsi="Arial" w:cs="Arial"/>
        </w:rPr>
        <w:t xml:space="preserve">we first set up our experiments with 10,000 posts per class and then subsequently decreased </w:t>
      </w:r>
      <w:r w:rsidR="00915AD2">
        <w:rPr>
          <w:rFonts w:ascii="Arial" w:hAnsi="Arial" w:cs="Arial"/>
        </w:rPr>
        <w:t xml:space="preserve">it to </w:t>
      </w:r>
      <w:r w:rsidR="00D32EB3" w:rsidRPr="00D32EB3">
        <w:rPr>
          <w:rFonts w:ascii="Arial" w:hAnsi="Arial" w:cs="Arial"/>
        </w:rPr>
        <w:t>5000 and 1000 posts per class.</w:t>
      </w:r>
      <w:r w:rsidR="00256299">
        <w:rPr>
          <w:rFonts w:ascii="Arial" w:hAnsi="Arial" w:cs="Arial"/>
        </w:rPr>
        <w:t xml:space="preserve"> </w:t>
      </w:r>
    </w:p>
    <w:p w14:paraId="7AB03EC3" w14:textId="64DDB476" w:rsidR="00C605FC" w:rsidRDefault="00915AD2" w:rsidP="00C605FC">
      <w:pPr>
        <w:spacing w:line="360" w:lineRule="auto"/>
        <w:ind w:firstLine="720"/>
        <w:jc w:val="both"/>
        <w:rPr>
          <w:rFonts w:ascii="Arial" w:hAnsi="Arial" w:cs="Arial"/>
        </w:rPr>
      </w:pPr>
      <w:r>
        <w:rPr>
          <w:rFonts w:ascii="Arial" w:hAnsi="Arial" w:cs="Arial"/>
        </w:rPr>
        <w:t>For the feature selection process, they</w:t>
      </w:r>
      <w:r w:rsidRPr="00915AD2">
        <w:rPr>
          <w:rFonts w:ascii="Arial" w:hAnsi="Arial" w:cs="Arial"/>
        </w:rPr>
        <w:t xml:space="preserve"> applied the </w:t>
      </w:r>
      <w:proofErr w:type="spellStart"/>
      <w:r w:rsidRPr="00915AD2">
        <w:rPr>
          <w:rFonts w:ascii="Arial" w:hAnsi="Arial" w:cs="Arial"/>
        </w:rPr>
        <w:t>Chisquare</w:t>
      </w:r>
      <w:proofErr w:type="spellEnd"/>
      <w:r w:rsidRPr="00915AD2">
        <w:rPr>
          <w:rFonts w:ascii="Arial" w:hAnsi="Arial" w:cs="Arial"/>
        </w:rPr>
        <w:t xml:space="preserve"> (χ2) </w:t>
      </w:r>
      <w:r>
        <w:rPr>
          <w:rFonts w:ascii="Arial" w:hAnsi="Arial" w:cs="Arial"/>
        </w:rPr>
        <w:t xml:space="preserve">metric. The feature set was limited to token and character features: word unigrams, bigrams and trigrams, character bigrams and trigrams, and </w:t>
      </w:r>
      <w:proofErr w:type="spellStart"/>
      <w:r>
        <w:rPr>
          <w:rFonts w:ascii="Arial" w:hAnsi="Arial" w:cs="Arial"/>
        </w:rPr>
        <w:t>tetragrams</w:t>
      </w:r>
      <w:proofErr w:type="spellEnd"/>
      <w:r>
        <w:rPr>
          <w:rFonts w:ascii="Arial" w:hAnsi="Arial" w:cs="Arial"/>
        </w:rPr>
        <w:t xml:space="preserve">. The feature sets were built by selecting the 1000, 5000, 10,000 and 50,000 features with the highest </w:t>
      </w:r>
      <w:proofErr w:type="spellStart"/>
      <w:r>
        <w:rPr>
          <w:rFonts w:ascii="Arial" w:hAnsi="Arial" w:cs="Arial"/>
        </w:rPr>
        <w:t>Chisquare</w:t>
      </w:r>
      <w:proofErr w:type="spellEnd"/>
      <w:r>
        <w:rPr>
          <w:rFonts w:ascii="Arial" w:hAnsi="Arial" w:cs="Arial"/>
        </w:rPr>
        <w:t xml:space="preserve"> values. </w:t>
      </w:r>
      <w:r w:rsidRPr="00915AD2">
        <w:rPr>
          <w:rFonts w:ascii="Arial" w:hAnsi="Arial" w:cs="Arial"/>
        </w:rPr>
        <w:t xml:space="preserve"> </w:t>
      </w:r>
      <w:r w:rsidR="007619B3" w:rsidRPr="007619B3">
        <w:rPr>
          <w:rFonts w:ascii="Arial" w:hAnsi="Arial" w:cs="Arial"/>
        </w:rPr>
        <w:t xml:space="preserve">Once the features have been selected, each document is represented as a binary vector for the SVM classifier. </w:t>
      </w:r>
      <w:r w:rsidR="00C605FC">
        <w:rPr>
          <w:rFonts w:ascii="Arial" w:hAnsi="Arial" w:cs="Arial"/>
        </w:rPr>
        <w:t>Moreover, the SVM classifier was trained using</w:t>
      </w:r>
      <w:r w:rsidR="00C605FC" w:rsidRPr="00C605FC">
        <w:rPr>
          <w:rFonts w:ascii="Arial" w:hAnsi="Arial" w:cs="Arial"/>
        </w:rPr>
        <w:t xml:space="preserve"> </w:t>
      </w:r>
      <w:proofErr w:type="spellStart"/>
      <w:r w:rsidR="00C605FC" w:rsidRPr="00C605FC">
        <w:rPr>
          <w:rFonts w:ascii="Arial" w:hAnsi="Arial" w:cs="Arial"/>
        </w:rPr>
        <w:t>Liblinear</w:t>
      </w:r>
      <w:proofErr w:type="spellEnd"/>
      <w:r w:rsidR="00C605FC" w:rsidRPr="00C605FC">
        <w:rPr>
          <w:rFonts w:ascii="Arial" w:hAnsi="Arial" w:cs="Arial"/>
        </w:rPr>
        <w:t xml:space="preserve"> package.</w:t>
      </w:r>
      <w:r w:rsidR="00C605FC">
        <w:rPr>
          <w:rFonts w:ascii="Arial" w:hAnsi="Arial" w:cs="Arial"/>
        </w:rPr>
        <w:t xml:space="preserve"> The</w:t>
      </w:r>
      <w:r w:rsidR="007619B3" w:rsidRPr="007619B3">
        <w:rPr>
          <w:rFonts w:ascii="Arial" w:hAnsi="Arial" w:cs="Arial"/>
        </w:rPr>
        <w:t xml:space="preserve"> performance </w:t>
      </w:r>
      <w:r w:rsidR="00C605FC">
        <w:rPr>
          <w:rFonts w:ascii="Arial" w:hAnsi="Arial" w:cs="Arial"/>
        </w:rPr>
        <w:t>was evaluated using</w:t>
      </w:r>
      <w:r w:rsidR="007619B3" w:rsidRPr="007619B3">
        <w:rPr>
          <w:rFonts w:ascii="Arial" w:hAnsi="Arial" w:cs="Arial"/>
        </w:rPr>
        <w:t xml:space="preserve"> 10-fold cross valid</w:t>
      </w:r>
      <w:r w:rsidR="007619B3">
        <w:rPr>
          <w:rFonts w:ascii="Arial" w:hAnsi="Arial" w:cs="Arial"/>
        </w:rPr>
        <w:t xml:space="preserve">ation as </w:t>
      </w:r>
      <w:r w:rsidR="007619B3" w:rsidRPr="007619B3">
        <w:rPr>
          <w:rFonts w:ascii="Arial" w:hAnsi="Arial" w:cs="Arial"/>
        </w:rPr>
        <w:t>experimental regime</w:t>
      </w:r>
      <w:r w:rsidR="00D058D5">
        <w:rPr>
          <w:rFonts w:ascii="Arial" w:hAnsi="Arial" w:cs="Arial"/>
        </w:rPr>
        <w:t xml:space="preserve">. </w:t>
      </w:r>
    </w:p>
    <w:p w14:paraId="295A12E9" w14:textId="7CB0DBFB" w:rsidR="0086415B" w:rsidRDefault="0086415B" w:rsidP="00692152">
      <w:pPr>
        <w:spacing w:line="360" w:lineRule="auto"/>
        <w:ind w:firstLine="720"/>
        <w:jc w:val="both"/>
        <w:rPr>
          <w:rFonts w:ascii="Arial" w:hAnsi="Arial" w:cs="Arial"/>
        </w:rPr>
      </w:pPr>
      <w:r w:rsidRPr="0086415B">
        <w:rPr>
          <w:rFonts w:ascii="Arial" w:hAnsi="Arial" w:cs="Arial"/>
        </w:rPr>
        <w:t>In the</w:t>
      </w:r>
      <w:r>
        <w:rPr>
          <w:rFonts w:ascii="Arial" w:hAnsi="Arial" w:cs="Arial"/>
        </w:rPr>
        <w:t xml:space="preserve">ir first experiment, they </w:t>
      </w:r>
      <w:r w:rsidRPr="0086415B">
        <w:rPr>
          <w:rFonts w:ascii="Arial" w:hAnsi="Arial" w:cs="Arial"/>
        </w:rPr>
        <w:t>reduced the number of clas</w:t>
      </w:r>
      <w:r w:rsidR="007619B3">
        <w:rPr>
          <w:rFonts w:ascii="Arial" w:hAnsi="Arial" w:cs="Arial"/>
        </w:rPr>
        <w:t>ses in both train and test sets</w:t>
      </w:r>
      <w:r w:rsidRPr="0086415B">
        <w:rPr>
          <w:rFonts w:ascii="Arial" w:hAnsi="Arial" w:cs="Arial"/>
        </w:rPr>
        <w:t xml:space="preserve"> from the four complex classes to two</w:t>
      </w:r>
      <w:r w:rsidR="007619B3">
        <w:rPr>
          <w:rFonts w:ascii="Arial" w:hAnsi="Arial" w:cs="Arial"/>
        </w:rPr>
        <w:t xml:space="preserve"> in order to compare the result </w:t>
      </w:r>
      <w:r w:rsidRPr="0086415B">
        <w:rPr>
          <w:rFonts w:ascii="Arial" w:hAnsi="Arial" w:cs="Arial"/>
        </w:rPr>
        <w:t xml:space="preserve">to those from </w:t>
      </w:r>
      <w:r w:rsidR="007619B3">
        <w:rPr>
          <w:rFonts w:ascii="Arial" w:hAnsi="Arial" w:cs="Arial"/>
        </w:rPr>
        <w:t>the first dataset</w:t>
      </w:r>
      <w:r w:rsidR="00692152">
        <w:rPr>
          <w:rFonts w:ascii="Arial" w:hAnsi="Arial" w:cs="Arial"/>
        </w:rPr>
        <w:t>, which was balanced according to age only. In their second experiment, the classifier was trained into four complex classes then the number in the classifier’s output was reduced to two classes in order to determine whether</w:t>
      </w:r>
      <w:r w:rsidRPr="0086415B">
        <w:rPr>
          <w:rFonts w:ascii="Arial" w:hAnsi="Arial" w:cs="Arial"/>
        </w:rPr>
        <w:t xml:space="preserve"> </w:t>
      </w:r>
      <w:r w:rsidR="00692152">
        <w:rPr>
          <w:rFonts w:ascii="Arial" w:hAnsi="Arial" w:cs="Arial"/>
        </w:rPr>
        <w:t xml:space="preserve">the </w:t>
      </w:r>
      <w:r w:rsidRPr="0086415B">
        <w:rPr>
          <w:rFonts w:ascii="Arial" w:hAnsi="Arial" w:cs="Arial"/>
        </w:rPr>
        <w:t xml:space="preserve">extra gender information the classifier had acquired would </w:t>
      </w:r>
      <w:r w:rsidR="00692152">
        <w:rPr>
          <w:rFonts w:ascii="Arial" w:hAnsi="Arial" w:cs="Arial"/>
        </w:rPr>
        <w:t>generate</w:t>
      </w:r>
      <w:r w:rsidRPr="0086415B">
        <w:rPr>
          <w:rFonts w:ascii="Arial" w:hAnsi="Arial" w:cs="Arial"/>
        </w:rPr>
        <w:t xml:space="preserve"> to a better age prediction on the test sets. The third experiment </w:t>
      </w:r>
      <w:r w:rsidR="00692152">
        <w:rPr>
          <w:rFonts w:ascii="Arial" w:hAnsi="Arial" w:cs="Arial"/>
        </w:rPr>
        <w:t xml:space="preserve">involves the reduction of the number of classes in both training and test sets to two age classes and gender was included as an extra feature in every instance. </w:t>
      </w:r>
      <w:r w:rsidRPr="0086415B">
        <w:rPr>
          <w:rFonts w:ascii="Arial" w:hAnsi="Arial" w:cs="Arial"/>
        </w:rPr>
        <w:t xml:space="preserve"> </w:t>
      </w:r>
      <w:r w:rsidR="007D2F1A">
        <w:rPr>
          <w:rFonts w:ascii="Arial" w:hAnsi="Arial" w:cs="Arial"/>
        </w:rPr>
        <w:t>Table 2.6 illustrates the overview of the results of the three experiments</w:t>
      </w:r>
      <w:r w:rsidRPr="0086415B">
        <w:rPr>
          <w:rFonts w:ascii="Arial" w:hAnsi="Arial" w:cs="Arial"/>
        </w:rPr>
        <w:t xml:space="preserve"> </w:t>
      </w:r>
      <w:r w:rsidR="007D2F1A">
        <w:rPr>
          <w:rFonts w:ascii="Arial" w:hAnsi="Arial" w:cs="Arial"/>
        </w:rPr>
        <w:t xml:space="preserve">in comparison with the first dataset. </w:t>
      </w:r>
    </w:p>
    <w:p w14:paraId="70CFC555" w14:textId="17262C7A" w:rsidR="0059220D" w:rsidRDefault="003C598D" w:rsidP="0059220D">
      <w:pPr>
        <w:spacing w:line="360" w:lineRule="auto"/>
        <w:jc w:val="center"/>
        <w:rPr>
          <w:rFonts w:ascii="Arial" w:hAnsi="Arial" w:cs="Arial"/>
          <w:i/>
          <w:sz w:val="20"/>
        </w:rPr>
      </w:pPr>
      <w:r>
        <w:rPr>
          <w:noProof/>
          <w:lang w:val="en-PH" w:eastAsia="en-PH"/>
        </w:rPr>
        <w:drawing>
          <wp:inline distT="0" distB="0" distL="0" distR="0" wp14:anchorId="03E1B976" wp14:editId="7EAC7B24">
            <wp:extent cx="4526280" cy="2051333"/>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1694" cy="2062851"/>
                    </a:xfrm>
                    <a:prstGeom prst="rect">
                      <a:avLst/>
                    </a:prstGeom>
                  </pic:spPr>
                </pic:pic>
              </a:graphicData>
            </a:graphic>
          </wp:inline>
        </w:drawing>
      </w:r>
      <w:r w:rsidR="007D2F1A">
        <w:rPr>
          <w:rFonts w:ascii="Arial" w:hAnsi="Arial" w:cs="Arial"/>
        </w:rPr>
        <w:br/>
      </w:r>
      <w:r w:rsidR="007D2F1A" w:rsidRPr="007D2F1A">
        <w:rPr>
          <w:rFonts w:ascii="Arial" w:hAnsi="Arial" w:cs="Arial"/>
          <w:i/>
          <w:sz w:val="20"/>
        </w:rPr>
        <w:t>Table 2.6: The result of the three experiments in comparison with the first dataset</w:t>
      </w:r>
    </w:p>
    <w:p w14:paraId="07D262BB" w14:textId="77777777" w:rsidR="0059220D" w:rsidRPr="0059220D" w:rsidRDefault="0059220D" w:rsidP="0059220D">
      <w:pPr>
        <w:spacing w:line="360" w:lineRule="auto"/>
        <w:jc w:val="center"/>
        <w:rPr>
          <w:rFonts w:ascii="Arial" w:hAnsi="Arial" w:cs="Arial"/>
          <w:i/>
        </w:rPr>
      </w:pPr>
    </w:p>
    <w:p w14:paraId="66AF27EA" w14:textId="2BD10E7E" w:rsidR="005B7437" w:rsidRPr="0059220D" w:rsidRDefault="00043DF1" w:rsidP="0059220D">
      <w:pPr>
        <w:pStyle w:val="Heading3"/>
        <w:rPr>
          <w:rFonts w:ascii="Arial" w:hAnsi="Arial" w:cs="Arial"/>
          <w:b/>
          <w:color w:val="auto"/>
          <w:sz w:val="22"/>
        </w:rPr>
      </w:pPr>
      <w:bookmarkStart w:id="26" w:name="_Toc478536417"/>
      <w:r w:rsidRPr="0059220D">
        <w:rPr>
          <w:rFonts w:ascii="Arial" w:hAnsi="Arial" w:cs="Arial"/>
          <w:b/>
          <w:color w:val="auto"/>
          <w:sz w:val="22"/>
        </w:rPr>
        <w:lastRenderedPageBreak/>
        <w:t>2.2.</w:t>
      </w:r>
      <w:r w:rsidR="00A35AB9" w:rsidRPr="0059220D">
        <w:rPr>
          <w:rFonts w:ascii="Arial" w:hAnsi="Arial" w:cs="Arial"/>
          <w:b/>
          <w:color w:val="auto"/>
          <w:sz w:val="22"/>
        </w:rPr>
        <w:t>4</w:t>
      </w:r>
      <w:r w:rsidRPr="0059220D">
        <w:rPr>
          <w:rFonts w:ascii="Arial" w:hAnsi="Arial" w:cs="Arial"/>
          <w:b/>
          <w:color w:val="auto"/>
          <w:sz w:val="22"/>
        </w:rPr>
        <w:t xml:space="preserve"> </w:t>
      </w:r>
      <w:r w:rsidR="005B7437" w:rsidRPr="0059220D">
        <w:rPr>
          <w:rFonts w:ascii="Arial" w:hAnsi="Arial" w:cs="Arial"/>
          <w:b/>
          <w:color w:val="auto"/>
          <w:sz w:val="22"/>
        </w:rPr>
        <w:t>Classifying Typhoon Related Tweets</w:t>
      </w:r>
      <w:bookmarkEnd w:id="26"/>
    </w:p>
    <w:p w14:paraId="076CB7B1" w14:textId="77777777" w:rsidR="0059220D" w:rsidRPr="0059220D" w:rsidRDefault="0059220D" w:rsidP="0059220D"/>
    <w:p w14:paraId="67AE3018" w14:textId="1CD57F2B" w:rsidR="005B7437" w:rsidRDefault="005B7437" w:rsidP="0045095D">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In a study conducted by Lam, </w:t>
      </w:r>
      <w:proofErr w:type="spellStart"/>
      <w:r w:rsidRPr="005B7437">
        <w:rPr>
          <w:rFonts w:ascii="Arial" w:eastAsia="Times New Roman" w:hAnsi="Arial" w:cs="Arial"/>
          <w:color w:val="000000"/>
        </w:rPr>
        <w:t>Paner</w:t>
      </w:r>
      <w:proofErr w:type="spellEnd"/>
      <w:r w:rsidRPr="005B7437">
        <w:rPr>
          <w:rFonts w:ascii="Arial" w:eastAsia="Times New Roman" w:hAnsi="Arial" w:cs="Arial"/>
          <w:color w:val="000000"/>
        </w:rPr>
        <w:t xml:space="preserve">, </w:t>
      </w:r>
      <w:proofErr w:type="spellStart"/>
      <w:r w:rsidRPr="005B7437">
        <w:rPr>
          <w:rFonts w:ascii="Arial" w:eastAsia="Times New Roman" w:hAnsi="Arial" w:cs="Arial"/>
          <w:color w:val="000000"/>
        </w:rPr>
        <w:t>Macatangay</w:t>
      </w:r>
      <w:proofErr w:type="spellEnd"/>
      <w:r w:rsidRPr="005B7437">
        <w:rPr>
          <w:rFonts w:ascii="Arial" w:eastAsia="Times New Roman" w:hAnsi="Arial" w:cs="Arial"/>
          <w:color w:val="000000"/>
        </w:rPr>
        <w:t>, and Delos Santos (2014)</w:t>
      </w:r>
      <w:r w:rsidR="00FA1200">
        <w:rPr>
          <w:rFonts w:ascii="Arial" w:eastAsia="Times New Roman" w:hAnsi="Arial" w:cs="Arial"/>
          <w:color w:val="000000"/>
        </w:rPr>
        <w:t xml:space="preserve">, </w:t>
      </w:r>
      <w:r w:rsidR="00FA1200" w:rsidRPr="00FA1200">
        <w:rPr>
          <w:rFonts w:ascii="Arial" w:eastAsia="Times New Roman" w:hAnsi="Arial" w:cs="Arial"/>
          <w:color w:val="000000"/>
          <w:vertAlign w:val="superscript"/>
        </w:rPr>
        <w:t>[26]</w:t>
      </w:r>
      <w:r w:rsidRPr="005B7437">
        <w:rPr>
          <w:rFonts w:ascii="Arial" w:eastAsia="Times New Roman" w:hAnsi="Arial" w:cs="Arial"/>
          <w:color w:val="000000"/>
        </w:rPr>
        <w:t xml:space="preserve"> they illustrated the classification of typhoon related tweets into six categories:</w:t>
      </w:r>
    </w:p>
    <w:p w14:paraId="136EC1B5" w14:textId="6B830D05" w:rsidR="005B7437" w:rsidRPr="005B7437" w:rsidRDefault="005B7437" w:rsidP="0045095D">
      <w:pPr>
        <w:spacing w:after="0" w:line="360" w:lineRule="auto"/>
        <w:ind w:firstLine="720"/>
        <w:jc w:val="both"/>
        <w:rPr>
          <w:rFonts w:ascii="Times New Roman" w:eastAsia="Times New Roman" w:hAnsi="Times New Roman" w:cs="Times New Roman"/>
          <w:sz w:val="24"/>
          <w:szCs w:val="24"/>
        </w:rPr>
      </w:pPr>
    </w:p>
    <w:p w14:paraId="1B0A00F1" w14:textId="525EBC5D" w:rsidR="005B7437" w:rsidRPr="005B7437" w:rsidRDefault="005B7437" w:rsidP="0045095D">
      <w:pPr>
        <w:spacing w:after="0" w:line="360" w:lineRule="auto"/>
        <w:ind w:firstLine="720"/>
        <w:rPr>
          <w:rFonts w:ascii="Times New Roman" w:eastAsia="Times New Roman" w:hAnsi="Times New Roman" w:cs="Times New Roman"/>
          <w:sz w:val="24"/>
          <w:szCs w:val="24"/>
        </w:rPr>
      </w:pPr>
      <w:r w:rsidRPr="005B7437">
        <w:rPr>
          <w:rFonts w:ascii="Arial" w:eastAsia="Times New Roman" w:hAnsi="Arial" w:cs="Arial"/>
          <w:color w:val="000000"/>
        </w:rPr>
        <w:t>•</w:t>
      </w:r>
      <w:r w:rsidRPr="005B7437">
        <w:rPr>
          <w:rFonts w:ascii="Arial" w:eastAsia="Times New Roman" w:hAnsi="Arial" w:cs="Arial"/>
          <w:color w:val="000000"/>
        </w:rPr>
        <w:tab/>
        <w:t>Resource coordination</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t>Urgent rescue needed</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t>Urgent rescue resolution</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t>Damage reporting</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t>Missing people</w:t>
      </w:r>
      <w:r w:rsidRPr="005B7437">
        <w:rPr>
          <w:rFonts w:ascii="Arial" w:eastAsia="Times New Roman" w:hAnsi="Arial" w:cs="Arial"/>
          <w:color w:val="000000"/>
        </w:rPr>
        <w:br/>
      </w:r>
      <w:r w:rsidRPr="005B7437">
        <w:rPr>
          <w:rFonts w:ascii="Arial" w:eastAsia="Times New Roman" w:hAnsi="Arial" w:cs="Arial"/>
          <w:color w:val="000000"/>
        </w:rPr>
        <w:tab/>
        <w:t>•</w:t>
      </w:r>
      <w:r w:rsidRPr="005B7437">
        <w:rPr>
          <w:rFonts w:ascii="Arial" w:eastAsia="Times New Roman" w:hAnsi="Arial" w:cs="Arial"/>
          <w:color w:val="000000"/>
        </w:rPr>
        <w:tab/>
      </w:r>
      <w:r>
        <w:rPr>
          <w:rFonts w:ascii="Arial" w:eastAsia="Times New Roman" w:hAnsi="Arial" w:cs="Arial"/>
          <w:color w:val="000000"/>
        </w:rPr>
        <w:t>Media storm coverage</w:t>
      </w:r>
      <w:r>
        <w:rPr>
          <w:rFonts w:ascii="Arial" w:eastAsia="Times New Roman" w:hAnsi="Arial" w:cs="Arial"/>
          <w:color w:val="000000"/>
        </w:rPr>
        <w:br/>
      </w:r>
    </w:p>
    <w:p w14:paraId="225EB2BD" w14:textId="4751669B" w:rsidR="00E66A69" w:rsidRPr="00E66A69" w:rsidRDefault="005B7437" w:rsidP="00403D8A">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 xml:space="preserve">The experimentation phase begins with the collection of 2,356 tweets using Tweet Miner. Furthermore, these data were stored in the SQLite database.  The preprocessing steps involve the filtering of tweets that do not contain an official hashtag. Moreover, each data in the set were converted into lowercase for two main purposes: to normalize the tweet by removing duplicate words from inconsistent casing and to remove official hashtags. All of these steps were done using Tweet Filter. Additionally, the filtered tweets are converted into </w:t>
      </w:r>
      <w:proofErr w:type="spellStart"/>
      <w:r w:rsidRPr="005B7437">
        <w:rPr>
          <w:rFonts w:ascii="Arial" w:eastAsia="Times New Roman" w:hAnsi="Arial" w:cs="Arial"/>
          <w:color w:val="000000"/>
        </w:rPr>
        <w:t>BoW</w:t>
      </w:r>
      <w:proofErr w:type="spellEnd"/>
      <w:r w:rsidRPr="005B7437">
        <w:rPr>
          <w:rFonts w:ascii="Arial" w:eastAsia="Times New Roman" w:hAnsi="Arial" w:cs="Arial"/>
          <w:color w:val="000000"/>
        </w:rPr>
        <w:t xml:space="preserve"> r</w:t>
      </w:r>
      <w:r w:rsidR="00403D8A">
        <w:rPr>
          <w:rFonts w:ascii="Arial" w:eastAsia="Times New Roman" w:hAnsi="Arial" w:cs="Arial"/>
          <w:color w:val="000000"/>
        </w:rPr>
        <w:t xml:space="preserve">epresentation in ARFF format. </w:t>
      </w:r>
    </w:p>
    <w:p w14:paraId="37DB316C" w14:textId="25B5E530" w:rsidR="005B7437" w:rsidRDefault="005B7437" w:rsidP="003C331D">
      <w:pPr>
        <w:spacing w:after="0" w:line="360" w:lineRule="auto"/>
        <w:ind w:firstLine="720"/>
        <w:jc w:val="both"/>
        <w:rPr>
          <w:rFonts w:ascii="Arial" w:eastAsia="Times New Roman" w:hAnsi="Arial" w:cs="Arial"/>
          <w:color w:val="000000"/>
        </w:rPr>
      </w:pPr>
      <w:r w:rsidRPr="005B7437">
        <w:rPr>
          <w:rFonts w:ascii="Arial" w:eastAsia="Times New Roman" w:hAnsi="Arial" w:cs="Arial"/>
          <w:color w:val="000000"/>
        </w:rPr>
        <w:t>For their experiment, they trained both SVM and Naïve Bayes classifiers in WEKA. Furthermore, these classifiers were tested using ten-fold cross validation. For the evaluation metrics, they used precision, recall, f-score, and kappa statistics.</w:t>
      </w:r>
      <w:r w:rsidR="003C331D">
        <w:rPr>
          <w:rFonts w:ascii="Times New Roman" w:eastAsia="Times New Roman" w:hAnsi="Times New Roman" w:cs="Times New Roman"/>
          <w:sz w:val="24"/>
          <w:szCs w:val="24"/>
        </w:rPr>
        <w:t xml:space="preserve"> </w:t>
      </w:r>
      <w:r w:rsidRPr="005B7437">
        <w:rPr>
          <w:rFonts w:ascii="Arial" w:eastAsia="Times New Roman" w:hAnsi="Arial" w:cs="Arial"/>
          <w:color w:val="000000"/>
        </w:rPr>
        <w:t>As shown in Table 2.</w:t>
      </w:r>
      <w:r w:rsidR="003C331D">
        <w:rPr>
          <w:rFonts w:ascii="Arial" w:eastAsia="Times New Roman" w:hAnsi="Arial" w:cs="Arial"/>
          <w:color w:val="000000"/>
        </w:rPr>
        <w:t>7</w:t>
      </w:r>
      <w:r w:rsidRPr="005B7437">
        <w:rPr>
          <w:rFonts w:ascii="Arial" w:eastAsia="Times New Roman" w:hAnsi="Arial" w:cs="Arial"/>
          <w:color w:val="000000"/>
        </w:rPr>
        <w:t xml:space="preserve">, the SVM classifier outweighs the performance of Naïve Bayes classifier in both metrics. </w:t>
      </w:r>
    </w:p>
    <w:p w14:paraId="29DAF8E0" w14:textId="77777777" w:rsidR="003C331D" w:rsidRPr="003C331D" w:rsidRDefault="003C331D" w:rsidP="003C331D">
      <w:pPr>
        <w:spacing w:after="0" w:line="360" w:lineRule="auto"/>
        <w:ind w:firstLine="720"/>
        <w:jc w:val="both"/>
        <w:rPr>
          <w:rFonts w:ascii="Times New Roman" w:eastAsia="Times New Roman" w:hAnsi="Times New Roman" w:cs="Times New Roman"/>
          <w:sz w:val="24"/>
          <w:szCs w:val="24"/>
        </w:rPr>
      </w:pPr>
    </w:p>
    <w:p w14:paraId="7D45FD08" w14:textId="01091AD7" w:rsidR="003C331D" w:rsidRDefault="005B7437" w:rsidP="003C331D">
      <w:pPr>
        <w:spacing w:line="360" w:lineRule="auto"/>
        <w:jc w:val="center"/>
        <w:rPr>
          <w:rFonts w:ascii="Arial" w:eastAsia="Times New Roman" w:hAnsi="Arial" w:cs="Arial"/>
          <w:color w:val="000000"/>
        </w:rPr>
      </w:pPr>
      <w:r>
        <w:rPr>
          <w:rFonts w:ascii="Arial" w:hAnsi="Arial" w:cs="Arial"/>
          <w:noProof/>
          <w:color w:val="000000"/>
          <w:lang w:val="en-PH" w:eastAsia="en-PH"/>
        </w:rPr>
        <w:drawing>
          <wp:inline distT="0" distB="0" distL="0" distR="0" wp14:anchorId="6F41F0AB" wp14:editId="1C156EBD">
            <wp:extent cx="3985260" cy="1259909"/>
            <wp:effectExtent l="0" t="0" r="0" b="0"/>
            <wp:docPr id="20" name="Picture 20" descr="https://lh6.googleusercontent.com/prX1l2ktaS7YVlMNTMCicQBA9agrBFij_OdqqLQ1NBf3G4y59eobyUZj2ukx4hVhkr5incZ-s-ZOzx73OyZziUZJ_YDnbds5aaOKJAxl9jMkRJxsSt__7O1kYyX_onIwboUz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rX1l2ktaS7YVlMNTMCicQBA9agrBFij_OdqqLQ1NBf3G4y59eobyUZj2ukx4hVhkr5incZ-s-ZOzx73OyZziUZJ_YDnbds5aaOKJAxl9jMkRJxsSt__7O1kYyX_onIwboUzaLs"/>
                    <pic:cNvPicPr>
                      <a:picLocks noChangeAspect="1" noChangeArrowheads="1"/>
                    </pic:cNvPicPr>
                  </pic:nvPicPr>
                  <pic:blipFill rotWithShape="1">
                    <a:blip r:embed="rId17">
                      <a:extLst>
                        <a:ext uri="{28A0092B-C50C-407E-A947-70E740481C1C}">
                          <a14:useLocalDpi xmlns:a14="http://schemas.microsoft.com/office/drawing/2010/main" val="0"/>
                        </a:ext>
                      </a:extLst>
                    </a:blip>
                    <a:srcRect l="3703" t="-402" r="3804" b="19930"/>
                    <a:stretch/>
                  </pic:blipFill>
                  <pic:spPr bwMode="auto">
                    <a:xfrm>
                      <a:off x="0" y="0"/>
                      <a:ext cx="4019908" cy="1270863"/>
                    </a:xfrm>
                    <a:prstGeom prst="rect">
                      <a:avLst/>
                    </a:prstGeom>
                    <a:noFill/>
                    <a:ln>
                      <a:noFill/>
                    </a:ln>
                    <a:extLst>
                      <a:ext uri="{53640926-AAD7-44D8-BBD7-CCE9431645EC}">
                        <a14:shadowObscured xmlns:a14="http://schemas.microsoft.com/office/drawing/2010/main"/>
                      </a:ext>
                    </a:extLst>
                  </pic:spPr>
                </pic:pic>
              </a:graphicData>
            </a:graphic>
          </wp:inline>
        </w:drawing>
      </w:r>
    </w:p>
    <w:p w14:paraId="4E262EB7" w14:textId="3A817362" w:rsidR="003C331D" w:rsidRPr="0059220D" w:rsidRDefault="003C331D" w:rsidP="0059220D">
      <w:pPr>
        <w:spacing w:line="360" w:lineRule="auto"/>
        <w:jc w:val="center"/>
        <w:rPr>
          <w:rFonts w:ascii="Arial" w:eastAsia="Times New Roman" w:hAnsi="Arial" w:cs="Arial"/>
          <w:i/>
          <w:color w:val="000000"/>
          <w:sz w:val="20"/>
        </w:rPr>
      </w:pPr>
      <w:r w:rsidRPr="003C331D">
        <w:rPr>
          <w:rFonts w:ascii="Arial" w:eastAsia="Times New Roman" w:hAnsi="Arial" w:cs="Arial"/>
          <w:i/>
          <w:color w:val="000000"/>
          <w:sz w:val="20"/>
        </w:rPr>
        <w:t>Table 2.7: The comparison of the performance of SVM and Naïve Bayes</w:t>
      </w:r>
      <w:bookmarkStart w:id="27" w:name="_Toc476528655"/>
    </w:p>
    <w:p w14:paraId="4E3139C0" w14:textId="7C80DA34" w:rsidR="00A15DCD" w:rsidRPr="00BB0DC7" w:rsidRDefault="00043DF1" w:rsidP="0045095D">
      <w:pPr>
        <w:pStyle w:val="Heading2"/>
        <w:spacing w:line="360" w:lineRule="auto"/>
        <w:rPr>
          <w:rFonts w:ascii="Arial" w:hAnsi="Arial" w:cs="Arial"/>
          <w:b/>
          <w:color w:val="auto"/>
          <w:sz w:val="22"/>
          <w:szCs w:val="22"/>
        </w:rPr>
      </w:pPr>
      <w:bookmarkStart w:id="28" w:name="_Toc478536418"/>
      <w:r>
        <w:rPr>
          <w:rFonts w:ascii="Arial" w:hAnsi="Arial" w:cs="Arial"/>
          <w:b/>
          <w:color w:val="auto"/>
          <w:sz w:val="22"/>
          <w:szCs w:val="22"/>
        </w:rPr>
        <w:lastRenderedPageBreak/>
        <w:t xml:space="preserve">2.3 </w:t>
      </w:r>
      <w:r w:rsidR="00A15DCD" w:rsidRPr="00BB0DC7">
        <w:rPr>
          <w:rFonts w:ascii="Arial" w:hAnsi="Arial" w:cs="Arial"/>
          <w:b/>
          <w:color w:val="auto"/>
          <w:sz w:val="22"/>
          <w:szCs w:val="22"/>
        </w:rPr>
        <w:t>Cyberbullying Detection</w:t>
      </w:r>
      <w:bookmarkEnd w:id="27"/>
      <w:bookmarkEnd w:id="28"/>
    </w:p>
    <w:p w14:paraId="298F186F" w14:textId="18E1E0A7" w:rsidR="00927436" w:rsidRPr="00927436" w:rsidRDefault="001C4015" w:rsidP="00F67438">
      <w:pPr>
        <w:spacing w:line="360" w:lineRule="auto"/>
        <w:ind w:firstLine="720"/>
        <w:jc w:val="both"/>
        <w:rPr>
          <w:rFonts w:ascii="Arial" w:hAnsi="Arial" w:cs="Arial"/>
          <w:color w:val="000000"/>
        </w:rPr>
      </w:pPr>
      <w:r>
        <w:rPr>
          <w:rFonts w:ascii="Arial" w:hAnsi="Arial" w:cs="Arial"/>
          <w:color w:val="000000"/>
        </w:rPr>
        <w:t xml:space="preserve">Several studies have been conducted in automating the detection of cyberbullying on social networking sites to flag harmful messages and prevent these messages from remaining in the cyberspace by providing timely responses. </w:t>
      </w:r>
      <w:r w:rsidR="0063562C" w:rsidRPr="0063562C">
        <w:rPr>
          <w:rFonts w:ascii="Arial" w:hAnsi="Arial" w:cs="Arial"/>
          <w:color w:val="000000"/>
          <w:vertAlign w:val="superscript"/>
        </w:rPr>
        <w:t>[15]</w:t>
      </w:r>
      <w:r>
        <w:rPr>
          <w:rFonts w:ascii="Arial" w:hAnsi="Arial" w:cs="Arial"/>
          <w:color w:val="000000"/>
        </w:rPr>
        <w:t xml:space="preserve"> </w:t>
      </w:r>
      <w:r w:rsidR="00F2064E">
        <w:rPr>
          <w:rFonts w:ascii="Arial" w:hAnsi="Arial" w:cs="Arial"/>
          <w:color w:val="000000"/>
        </w:rPr>
        <w:t xml:space="preserve">This section focuses on the various methods used by different researchers in automating the process of detecting cyberbullying and its multiple forms (racial discrimination and offensive language). It also examines the effectivity of each approach. </w:t>
      </w:r>
    </w:p>
    <w:p w14:paraId="028CDCDC" w14:textId="6A9EDBCC" w:rsidR="0059220D" w:rsidRDefault="003C598D" w:rsidP="0059220D">
      <w:pPr>
        <w:pStyle w:val="Heading3"/>
        <w:rPr>
          <w:rFonts w:ascii="Arial" w:hAnsi="Arial" w:cs="Arial"/>
          <w:b/>
          <w:color w:val="auto"/>
          <w:sz w:val="22"/>
        </w:rPr>
      </w:pPr>
      <w:bookmarkStart w:id="29" w:name="_Toc478536419"/>
      <w:r w:rsidRPr="0059220D">
        <w:rPr>
          <w:rFonts w:ascii="Arial" w:hAnsi="Arial" w:cs="Arial"/>
          <w:b/>
          <w:color w:val="auto"/>
          <w:sz w:val="22"/>
        </w:rPr>
        <w:t>2.3.</w:t>
      </w:r>
      <w:r w:rsidR="00F67438" w:rsidRPr="0059220D">
        <w:rPr>
          <w:rFonts w:ascii="Arial" w:hAnsi="Arial" w:cs="Arial"/>
          <w:b/>
          <w:color w:val="auto"/>
          <w:sz w:val="22"/>
        </w:rPr>
        <w:t>1</w:t>
      </w:r>
      <w:r w:rsidRPr="0059220D">
        <w:rPr>
          <w:rFonts w:ascii="Arial" w:hAnsi="Arial" w:cs="Arial"/>
          <w:b/>
          <w:color w:val="auto"/>
          <w:sz w:val="22"/>
        </w:rPr>
        <w:t xml:space="preserve"> Locate the Hate: Detecting Tweets against Blacks</w:t>
      </w:r>
      <w:bookmarkEnd w:id="29"/>
    </w:p>
    <w:p w14:paraId="0675217D" w14:textId="77777777" w:rsidR="0059220D" w:rsidRPr="0059220D" w:rsidRDefault="0059220D" w:rsidP="0059220D"/>
    <w:p w14:paraId="152C1D07" w14:textId="7C8655D6" w:rsidR="005A0F71" w:rsidRDefault="00D7494D" w:rsidP="001F6B1C">
      <w:pPr>
        <w:spacing w:line="360" w:lineRule="auto"/>
        <w:jc w:val="both"/>
        <w:rPr>
          <w:rFonts w:ascii="Arial" w:hAnsi="Arial" w:cs="Arial"/>
          <w:color w:val="000000"/>
        </w:rPr>
      </w:pPr>
      <w:r>
        <w:rPr>
          <w:rFonts w:ascii="Arial" w:hAnsi="Arial" w:cs="Arial"/>
          <w:color w:val="000000"/>
        </w:rPr>
        <w:tab/>
        <w:t>Kwok and Wang (2013) applied</w:t>
      </w:r>
      <w:r w:rsidRPr="00D7494D">
        <w:rPr>
          <w:rFonts w:ascii="Arial" w:hAnsi="Arial" w:cs="Arial"/>
          <w:color w:val="000000"/>
        </w:rPr>
        <w:t xml:space="preserve"> a supervised machine learning approach</w:t>
      </w:r>
      <w:r>
        <w:rPr>
          <w:rFonts w:ascii="Arial" w:hAnsi="Arial" w:cs="Arial"/>
          <w:color w:val="000000"/>
        </w:rPr>
        <w:t xml:space="preserve"> in detecting tweets which pertains to racial discrimination.</w:t>
      </w:r>
      <w:r w:rsidR="0063562C">
        <w:rPr>
          <w:rFonts w:ascii="Arial" w:hAnsi="Arial" w:cs="Arial"/>
          <w:color w:val="000000"/>
        </w:rPr>
        <w:t xml:space="preserve"> </w:t>
      </w:r>
      <w:r w:rsidR="0063562C" w:rsidRPr="0063562C">
        <w:rPr>
          <w:rFonts w:ascii="Arial" w:hAnsi="Arial" w:cs="Arial"/>
          <w:color w:val="000000"/>
          <w:vertAlign w:val="superscript"/>
        </w:rPr>
        <w:t>[27]</w:t>
      </w:r>
      <w:r>
        <w:rPr>
          <w:rFonts w:ascii="Arial" w:hAnsi="Arial" w:cs="Arial"/>
          <w:color w:val="000000"/>
        </w:rPr>
        <w:t xml:space="preserve"> </w:t>
      </w:r>
      <w:r w:rsidR="001F6B1C">
        <w:rPr>
          <w:rFonts w:ascii="Arial" w:hAnsi="Arial" w:cs="Arial"/>
          <w:color w:val="000000"/>
        </w:rPr>
        <w:t xml:space="preserve">In their experiment, they designed a survey to gauge the complexity of identifying hate speech with the use of Fleiss’ Kappa to assess the reliability of agreement. </w:t>
      </w:r>
      <w:r w:rsidR="005A0F71">
        <w:rPr>
          <w:rFonts w:ascii="Arial" w:hAnsi="Arial" w:cs="Arial"/>
          <w:color w:val="000000"/>
        </w:rPr>
        <w:t xml:space="preserve"> </w:t>
      </w:r>
      <w:r w:rsidR="001F6B1C">
        <w:rPr>
          <w:rFonts w:ascii="Arial" w:hAnsi="Arial" w:cs="Arial"/>
          <w:color w:val="000000"/>
        </w:rPr>
        <w:t xml:space="preserve">They began by compiling a number of 100 tweets that contains keywords that are found in hate speech. Three annotators were </w:t>
      </w:r>
      <w:r w:rsidR="00D96972">
        <w:rPr>
          <w:rFonts w:ascii="Arial" w:hAnsi="Arial" w:cs="Arial"/>
          <w:color w:val="000000"/>
        </w:rPr>
        <w:t>assigned</w:t>
      </w:r>
      <w:r w:rsidR="001F6B1C">
        <w:rPr>
          <w:rFonts w:ascii="Arial" w:hAnsi="Arial" w:cs="Arial"/>
          <w:color w:val="000000"/>
        </w:rPr>
        <w:t xml:space="preserve"> to classify whether </w:t>
      </w:r>
      <w:r w:rsidR="005A0F71" w:rsidRPr="005A0F71">
        <w:rPr>
          <w:rFonts w:ascii="Arial" w:hAnsi="Arial" w:cs="Arial"/>
          <w:color w:val="000000"/>
        </w:rPr>
        <w:t>a t</w:t>
      </w:r>
      <w:r w:rsidR="001F6B1C">
        <w:rPr>
          <w:rFonts w:ascii="Arial" w:hAnsi="Arial" w:cs="Arial"/>
          <w:color w:val="000000"/>
        </w:rPr>
        <w:t>weet was offensive or not, and the severity l</w:t>
      </w:r>
      <w:r w:rsidR="00D96972">
        <w:rPr>
          <w:rFonts w:ascii="Arial" w:hAnsi="Arial" w:cs="Arial"/>
          <w:color w:val="000000"/>
        </w:rPr>
        <w:t xml:space="preserve">evel of offensive tweets from a scale of 1 to </w:t>
      </w:r>
      <w:r w:rsidR="001F6B1C">
        <w:rPr>
          <w:rFonts w:ascii="Arial" w:hAnsi="Arial" w:cs="Arial"/>
          <w:color w:val="000000"/>
        </w:rPr>
        <w:t>5 (</w:t>
      </w:r>
      <w:r w:rsidR="005A0F71" w:rsidRPr="005A0F71">
        <w:rPr>
          <w:rFonts w:ascii="Arial" w:hAnsi="Arial" w:cs="Arial"/>
          <w:color w:val="000000"/>
        </w:rPr>
        <w:t xml:space="preserve">with </w:t>
      </w:r>
      <w:r w:rsidR="00D96972">
        <w:rPr>
          <w:rFonts w:ascii="Arial" w:hAnsi="Arial" w:cs="Arial"/>
          <w:color w:val="000000"/>
        </w:rPr>
        <w:t>five being the most offensive). However, since the</w:t>
      </w:r>
      <w:r w:rsidR="005A0F71" w:rsidRPr="005A0F71">
        <w:rPr>
          <w:rFonts w:ascii="Arial" w:hAnsi="Arial" w:cs="Arial"/>
          <w:color w:val="000000"/>
        </w:rPr>
        <w:t xml:space="preserve"> calculated percentage of overall agreement was only 33%</w:t>
      </w:r>
      <w:r w:rsidR="00D96972">
        <w:rPr>
          <w:rFonts w:ascii="Arial" w:hAnsi="Arial" w:cs="Arial"/>
          <w:color w:val="000000"/>
        </w:rPr>
        <w:t xml:space="preserve">, they assumed that it would be more difficult for machines to classify tweets accurately. </w:t>
      </w:r>
    </w:p>
    <w:p w14:paraId="34940436" w14:textId="3DE9E998" w:rsidR="006A67AF" w:rsidRDefault="005E2B8B" w:rsidP="005E2B8B">
      <w:pPr>
        <w:spacing w:line="360" w:lineRule="auto"/>
        <w:ind w:firstLine="720"/>
        <w:jc w:val="both"/>
        <w:rPr>
          <w:rFonts w:ascii="Arial" w:hAnsi="Arial" w:cs="Arial"/>
          <w:color w:val="000000"/>
        </w:rPr>
      </w:pPr>
      <w:r>
        <w:rPr>
          <w:rFonts w:ascii="Arial" w:hAnsi="Arial" w:cs="Arial"/>
          <w:color w:val="000000"/>
        </w:rPr>
        <w:t xml:space="preserve">As for the classification of racist and nonracist tweets, </w:t>
      </w:r>
      <w:r w:rsidR="00D96972">
        <w:rPr>
          <w:rFonts w:ascii="Arial" w:hAnsi="Arial" w:cs="Arial"/>
          <w:color w:val="000000"/>
        </w:rPr>
        <w:t xml:space="preserve">they implemented Naïve </w:t>
      </w:r>
      <w:r>
        <w:rPr>
          <w:rFonts w:ascii="Arial" w:hAnsi="Arial" w:cs="Arial"/>
          <w:color w:val="000000"/>
        </w:rPr>
        <w:t xml:space="preserve">Bayes classifier. </w:t>
      </w:r>
      <w:r w:rsidR="00D96972">
        <w:rPr>
          <w:rFonts w:ascii="Arial" w:hAnsi="Arial" w:cs="Arial"/>
          <w:color w:val="000000"/>
        </w:rPr>
        <w:t xml:space="preserve">The experimentation phase begins by constructing a </w:t>
      </w:r>
      <w:r>
        <w:rPr>
          <w:rFonts w:ascii="Arial" w:hAnsi="Arial" w:cs="Arial"/>
          <w:color w:val="000000"/>
        </w:rPr>
        <w:t>dataset</w:t>
      </w:r>
      <w:r w:rsidR="00D96972">
        <w:rPr>
          <w:rFonts w:ascii="Arial" w:hAnsi="Arial" w:cs="Arial"/>
          <w:color w:val="000000"/>
        </w:rPr>
        <w:t xml:space="preserve"> of racist and nonracist tweets. Moreover, a total number of 24</w:t>
      </w:r>
      <w:r w:rsidR="00927436">
        <w:rPr>
          <w:rFonts w:ascii="Arial" w:hAnsi="Arial" w:cs="Arial"/>
          <w:color w:val="000000"/>
        </w:rPr>
        <w:t>,</w:t>
      </w:r>
      <w:r w:rsidR="00D96972">
        <w:rPr>
          <w:rFonts w:ascii="Arial" w:hAnsi="Arial" w:cs="Arial"/>
          <w:color w:val="000000"/>
        </w:rPr>
        <w:t xml:space="preserve">852 tweets were obtained. </w:t>
      </w:r>
      <w:r w:rsidR="006A67AF">
        <w:rPr>
          <w:rFonts w:ascii="Arial" w:hAnsi="Arial" w:cs="Arial"/>
          <w:color w:val="000000"/>
        </w:rPr>
        <w:t xml:space="preserve">The preprocessing steps </w:t>
      </w:r>
      <w:r>
        <w:rPr>
          <w:rFonts w:ascii="Arial" w:hAnsi="Arial" w:cs="Arial"/>
          <w:color w:val="000000"/>
        </w:rPr>
        <w:t>involve</w:t>
      </w:r>
      <w:r w:rsidR="006A67AF">
        <w:rPr>
          <w:rFonts w:ascii="Arial" w:hAnsi="Arial" w:cs="Arial"/>
          <w:color w:val="000000"/>
        </w:rPr>
        <w:t xml:space="preserve"> the removal of </w:t>
      </w:r>
      <w:r w:rsidR="005A0F71" w:rsidRPr="005A0F71">
        <w:rPr>
          <w:rFonts w:ascii="Arial" w:hAnsi="Arial" w:cs="Arial"/>
          <w:color w:val="000000"/>
        </w:rPr>
        <w:t xml:space="preserve">URLs, mentions, </w:t>
      </w:r>
      <w:proofErr w:type="spellStart"/>
      <w:r w:rsidR="005A0F71" w:rsidRPr="005A0F71">
        <w:rPr>
          <w:rFonts w:ascii="Arial" w:hAnsi="Arial" w:cs="Arial"/>
          <w:color w:val="000000"/>
        </w:rPr>
        <w:t>stopwords</w:t>
      </w:r>
      <w:proofErr w:type="spellEnd"/>
      <w:r w:rsidR="005A0F71" w:rsidRPr="005A0F71">
        <w:rPr>
          <w:rFonts w:ascii="Arial" w:hAnsi="Arial" w:cs="Arial"/>
          <w:color w:val="000000"/>
        </w:rPr>
        <w:t>, and punctuation</w:t>
      </w:r>
      <w:r w:rsidR="006A67AF">
        <w:rPr>
          <w:rFonts w:ascii="Arial" w:hAnsi="Arial" w:cs="Arial"/>
          <w:color w:val="000000"/>
        </w:rPr>
        <w:t xml:space="preserve">, transformation of each word to a lowercase, and normalization of words. By analyzing the tweets in the survey, they were able to derive </w:t>
      </w:r>
      <w:r w:rsidR="00927436">
        <w:rPr>
          <w:rFonts w:ascii="Arial" w:hAnsi="Arial" w:cs="Arial"/>
          <w:color w:val="000000"/>
        </w:rPr>
        <w:t>labels</w:t>
      </w:r>
      <w:r w:rsidR="006A67AF">
        <w:rPr>
          <w:rFonts w:ascii="Arial" w:hAnsi="Arial" w:cs="Arial"/>
          <w:color w:val="000000"/>
        </w:rPr>
        <w:t xml:space="preserve"> such as offensive words, </w:t>
      </w:r>
      <w:r w:rsidR="005A0F71" w:rsidRPr="005A0F71">
        <w:rPr>
          <w:rFonts w:ascii="Arial" w:hAnsi="Arial" w:cs="Arial"/>
          <w:color w:val="000000"/>
        </w:rPr>
        <w:t>reference to painful his</w:t>
      </w:r>
      <w:r w:rsidR="006A67AF">
        <w:rPr>
          <w:rFonts w:ascii="Arial" w:hAnsi="Arial" w:cs="Arial"/>
          <w:color w:val="000000"/>
        </w:rPr>
        <w:t>torical contexts, stereotypes,</w:t>
      </w:r>
      <w:r w:rsidR="005A0F71" w:rsidRPr="005A0F71">
        <w:rPr>
          <w:rFonts w:ascii="Arial" w:hAnsi="Arial" w:cs="Arial"/>
          <w:color w:val="000000"/>
        </w:rPr>
        <w:t xml:space="preserve"> </w:t>
      </w:r>
      <w:r w:rsidR="006A67AF">
        <w:rPr>
          <w:rFonts w:ascii="Arial" w:hAnsi="Arial" w:cs="Arial"/>
          <w:color w:val="000000"/>
        </w:rPr>
        <w:t>threatening, and others</w:t>
      </w:r>
      <w:r w:rsidR="005A0F71" w:rsidRPr="005A0F71">
        <w:rPr>
          <w:rFonts w:ascii="Arial" w:hAnsi="Arial" w:cs="Arial"/>
          <w:color w:val="000000"/>
        </w:rPr>
        <w:t xml:space="preserve">. </w:t>
      </w:r>
      <w:r w:rsidR="00927436">
        <w:rPr>
          <w:rFonts w:ascii="Arial" w:hAnsi="Arial" w:cs="Arial"/>
          <w:color w:val="000000"/>
        </w:rPr>
        <w:t xml:space="preserve">In addition to this, their </w:t>
      </w:r>
      <w:r>
        <w:rPr>
          <w:rFonts w:ascii="Arial" w:hAnsi="Arial" w:cs="Arial"/>
          <w:color w:val="000000"/>
        </w:rPr>
        <w:t xml:space="preserve">feature set </w:t>
      </w:r>
      <w:r w:rsidR="00927436">
        <w:rPr>
          <w:rFonts w:ascii="Arial" w:hAnsi="Arial" w:cs="Arial"/>
          <w:color w:val="000000"/>
        </w:rPr>
        <w:t xml:space="preserve">was limited to unigrams which results into </w:t>
      </w:r>
      <w:r w:rsidR="005A0F71" w:rsidRPr="005A0F71">
        <w:rPr>
          <w:rFonts w:ascii="Arial" w:hAnsi="Arial" w:cs="Arial"/>
          <w:color w:val="000000"/>
        </w:rPr>
        <w:t xml:space="preserve">9437 unique words in the racist training dataset and 8401 unique words in the nonracist training dataset. </w:t>
      </w:r>
    </w:p>
    <w:p w14:paraId="18460666" w14:textId="3FD175D8" w:rsidR="005A0F71" w:rsidRDefault="00927436" w:rsidP="005E2B8B">
      <w:pPr>
        <w:spacing w:line="360" w:lineRule="auto"/>
        <w:ind w:firstLine="720"/>
        <w:jc w:val="both"/>
        <w:rPr>
          <w:rFonts w:ascii="Arial" w:hAnsi="Arial" w:cs="Arial"/>
          <w:color w:val="000000"/>
        </w:rPr>
      </w:pPr>
      <w:r>
        <w:rPr>
          <w:rFonts w:ascii="Arial" w:hAnsi="Arial" w:cs="Arial"/>
          <w:color w:val="000000"/>
        </w:rPr>
        <w:t>A</w:t>
      </w:r>
      <w:r w:rsidR="005E2B8B">
        <w:rPr>
          <w:rFonts w:ascii="Arial" w:hAnsi="Arial" w:cs="Arial"/>
          <w:color w:val="000000"/>
        </w:rPr>
        <w:t xml:space="preserve"> 10-fold cross-validation method</w:t>
      </w:r>
      <w:r>
        <w:rPr>
          <w:rFonts w:ascii="Arial" w:hAnsi="Arial" w:cs="Arial"/>
          <w:color w:val="000000"/>
        </w:rPr>
        <w:t xml:space="preserve"> was utilized to evaluate the performance of their classifier</w:t>
      </w:r>
      <w:r w:rsidR="005E2B8B">
        <w:rPr>
          <w:rFonts w:ascii="Arial" w:hAnsi="Arial" w:cs="Arial"/>
          <w:color w:val="000000"/>
        </w:rPr>
        <w:t xml:space="preserve">. </w:t>
      </w:r>
      <w:r>
        <w:rPr>
          <w:rFonts w:ascii="Arial" w:hAnsi="Arial" w:cs="Arial"/>
          <w:color w:val="000000"/>
        </w:rPr>
        <w:t xml:space="preserve">Furthermore, they were able to achieve </w:t>
      </w:r>
      <w:r w:rsidR="005E2B8B">
        <w:rPr>
          <w:rFonts w:ascii="Arial" w:hAnsi="Arial" w:cs="Arial"/>
          <w:color w:val="000000"/>
        </w:rPr>
        <w:t xml:space="preserve">an accuracy of 76% and an error rate of 24%. </w:t>
      </w:r>
    </w:p>
    <w:p w14:paraId="688F292D" w14:textId="2E46E9CD" w:rsidR="00927436" w:rsidRDefault="00927436" w:rsidP="0059220D">
      <w:pPr>
        <w:pStyle w:val="Heading3"/>
        <w:rPr>
          <w:rFonts w:ascii="Arial" w:hAnsi="Arial" w:cs="Arial"/>
          <w:b/>
          <w:color w:val="auto"/>
          <w:sz w:val="22"/>
        </w:rPr>
      </w:pPr>
      <w:bookmarkStart w:id="30" w:name="_Toc478536420"/>
      <w:r w:rsidRPr="0059220D">
        <w:rPr>
          <w:rFonts w:ascii="Arial" w:hAnsi="Arial" w:cs="Arial"/>
          <w:b/>
          <w:color w:val="auto"/>
          <w:sz w:val="22"/>
        </w:rPr>
        <w:t>2.3.</w:t>
      </w:r>
      <w:r w:rsidR="00F67438" w:rsidRPr="0059220D">
        <w:rPr>
          <w:rFonts w:ascii="Arial" w:hAnsi="Arial" w:cs="Arial"/>
          <w:b/>
          <w:color w:val="auto"/>
          <w:sz w:val="22"/>
        </w:rPr>
        <w:t>2</w:t>
      </w:r>
      <w:r w:rsidRPr="0059220D">
        <w:rPr>
          <w:rFonts w:ascii="Arial" w:hAnsi="Arial" w:cs="Arial"/>
          <w:b/>
          <w:color w:val="auto"/>
          <w:sz w:val="22"/>
        </w:rPr>
        <w:t xml:space="preserve"> Comparison of Machine Learning Algorithms for Offensive Language Filtering</w:t>
      </w:r>
      <w:bookmarkEnd w:id="30"/>
    </w:p>
    <w:p w14:paraId="1CB5318B" w14:textId="77777777" w:rsidR="0059220D" w:rsidRPr="0059220D" w:rsidRDefault="0059220D" w:rsidP="0059220D"/>
    <w:p w14:paraId="102C6E76" w14:textId="16C047E0" w:rsidR="00525096" w:rsidRDefault="00525096" w:rsidP="002F0A08">
      <w:pPr>
        <w:spacing w:line="360" w:lineRule="auto"/>
        <w:jc w:val="both"/>
        <w:rPr>
          <w:rFonts w:ascii="Arial" w:hAnsi="Arial" w:cs="Arial"/>
          <w:color w:val="000000"/>
        </w:rPr>
      </w:pPr>
      <w:r>
        <w:rPr>
          <w:rFonts w:ascii="Arial" w:hAnsi="Arial" w:cs="Arial"/>
          <w:color w:val="000000"/>
        </w:rPr>
        <w:tab/>
      </w:r>
      <w:proofErr w:type="spellStart"/>
      <w:r>
        <w:rPr>
          <w:rFonts w:ascii="Arial" w:hAnsi="Arial" w:cs="Arial"/>
          <w:color w:val="000000"/>
        </w:rPr>
        <w:t>Buckman</w:t>
      </w:r>
      <w:proofErr w:type="spellEnd"/>
      <w:r>
        <w:rPr>
          <w:rFonts w:ascii="Arial" w:hAnsi="Arial" w:cs="Arial"/>
          <w:color w:val="000000"/>
        </w:rPr>
        <w:t xml:space="preserve"> (2012) employed </w:t>
      </w:r>
      <w:r w:rsidR="006607F0">
        <w:rPr>
          <w:rFonts w:ascii="Arial" w:hAnsi="Arial" w:cs="Arial"/>
          <w:color w:val="000000"/>
        </w:rPr>
        <w:t xml:space="preserve">different </w:t>
      </w:r>
      <w:r>
        <w:rPr>
          <w:rFonts w:ascii="Arial" w:hAnsi="Arial" w:cs="Arial"/>
          <w:color w:val="000000"/>
        </w:rPr>
        <w:t>machine learning techniques</w:t>
      </w:r>
      <w:r w:rsidR="006607F0">
        <w:rPr>
          <w:rFonts w:ascii="Arial" w:hAnsi="Arial" w:cs="Arial"/>
          <w:color w:val="000000"/>
        </w:rPr>
        <w:t xml:space="preserve"> </w:t>
      </w:r>
      <w:r w:rsidRPr="00525096">
        <w:rPr>
          <w:rFonts w:ascii="Arial" w:hAnsi="Arial" w:cs="Arial"/>
          <w:color w:val="000000"/>
        </w:rPr>
        <w:t>to identify and filter players of</w:t>
      </w:r>
      <w:r>
        <w:rPr>
          <w:rFonts w:ascii="Arial" w:hAnsi="Arial" w:cs="Arial"/>
          <w:color w:val="000000"/>
        </w:rPr>
        <w:t xml:space="preserve"> the videogame League of Legends, who are responsible for authoring offensive posts. </w:t>
      </w:r>
      <w:r w:rsidR="0063562C" w:rsidRPr="0063562C">
        <w:rPr>
          <w:rFonts w:ascii="Arial" w:hAnsi="Arial" w:cs="Arial"/>
          <w:color w:val="000000"/>
          <w:vertAlign w:val="superscript"/>
        </w:rPr>
        <w:lastRenderedPageBreak/>
        <w:t>[28]</w:t>
      </w:r>
      <w:r w:rsidR="0063562C">
        <w:rPr>
          <w:rFonts w:ascii="Arial" w:hAnsi="Arial" w:cs="Arial"/>
          <w:color w:val="000000"/>
        </w:rPr>
        <w:t xml:space="preserve"> </w:t>
      </w:r>
      <w:r w:rsidR="00CB74BC">
        <w:rPr>
          <w:rFonts w:ascii="Arial" w:hAnsi="Arial" w:cs="Arial"/>
          <w:color w:val="000000"/>
        </w:rPr>
        <w:t xml:space="preserve">The experimentation phase begins with the construction a corpus by crawling a Python script which utilizes the </w:t>
      </w:r>
      <w:proofErr w:type="spellStart"/>
      <w:r w:rsidR="00CB74BC">
        <w:rPr>
          <w:rFonts w:ascii="Arial" w:hAnsi="Arial" w:cs="Arial"/>
          <w:color w:val="000000"/>
        </w:rPr>
        <w:t>BeautifulSoup</w:t>
      </w:r>
      <w:proofErr w:type="spellEnd"/>
      <w:r w:rsidR="00CB74BC">
        <w:rPr>
          <w:rFonts w:ascii="Arial" w:hAnsi="Arial" w:cs="Arial"/>
          <w:color w:val="000000"/>
        </w:rPr>
        <w:t xml:space="preserve"> library in the Riot Games Website. A total number of 30011 cases were downloaded and stored in JavaScript Object Notation. The first 11 </w:t>
      </w:r>
      <w:r w:rsidR="002F0A08">
        <w:rPr>
          <w:rFonts w:ascii="Arial" w:hAnsi="Arial" w:cs="Arial"/>
          <w:color w:val="000000"/>
        </w:rPr>
        <w:t xml:space="preserve">cases were used to aid in </w:t>
      </w:r>
      <w:r w:rsidR="002F0A08" w:rsidRPr="002F0A08">
        <w:rPr>
          <w:rFonts w:ascii="Arial" w:hAnsi="Arial" w:cs="Arial"/>
          <w:color w:val="000000"/>
        </w:rPr>
        <w:t>the development of the software</w:t>
      </w:r>
      <w:r w:rsidR="002F0A08">
        <w:rPr>
          <w:rFonts w:ascii="Arial" w:hAnsi="Arial" w:cs="Arial"/>
          <w:color w:val="000000"/>
        </w:rPr>
        <w:t xml:space="preserve"> </w:t>
      </w:r>
      <w:r w:rsidR="00CB74BC">
        <w:rPr>
          <w:rFonts w:ascii="Arial" w:hAnsi="Arial" w:cs="Arial"/>
          <w:color w:val="000000"/>
        </w:rPr>
        <w:t>and the remaining 30000 cases were allocated for the test corpus.</w:t>
      </w:r>
      <w:r w:rsidRPr="00525096">
        <w:rPr>
          <w:rFonts w:ascii="Arial" w:hAnsi="Arial" w:cs="Arial"/>
          <w:color w:val="000000"/>
        </w:rPr>
        <w:t xml:space="preserve"> </w:t>
      </w:r>
      <w:r w:rsidR="002F0A08">
        <w:rPr>
          <w:rFonts w:ascii="Arial" w:hAnsi="Arial" w:cs="Arial"/>
          <w:color w:val="000000"/>
        </w:rPr>
        <w:t xml:space="preserve">The dataset was divided into two partitions: training and testing. Each dataset contains a number of 100 cases. </w:t>
      </w:r>
    </w:p>
    <w:p w14:paraId="0847C24E" w14:textId="55BDFDF8" w:rsidR="00CB74BC" w:rsidRDefault="00CB74BC" w:rsidP="00D75AE1">
      <w:pPr>
        <w:spacing w:line="360" w:lineRule="auto"/>
        <w:ind w:firstLine="720"/>
        <w:jc w:val="both"/>
        <w:rPr>
          <w:rFonts w:ascii="Arial" w:hAnsi="Arial" w:cs="Arial"/>
          <w:color w:val="000000"/>
        </w:rPr>
      </w:pPr>
      <w:r>
        <w:rPr>
          <w:rFonts w:ascii="Arial" w:hAnsi="Arial" w:cs="Arial"/>
          <w:color w:val="000000"/>
        </w:rPr>
        <w:t>The first step in preprocessing the data involves the use of a control method wher</w:t>
      </w:r>
      <w:r w:rsidR="00D75AE1">
        <w:rPr>
          <w:rFonts w:ascii="Arial" w:hAnsi="Arial" w:cs="Arial"/>
          <w:color w:val="000000"/>
        </w:rPr>
        <w:t xml:space="preserve">ein each text was left unaltered. A spell checker was also applied to fix the common errors and replace misspellings with the proper words. This process was done using Enchant software package </w:t>
      </w:r>
      <w:r w:rsidR="00D75AE1" w:rsidRPr="00D75AE1">
        <w:rPr>
          <w:rFonts w:ascii="Arial" w:hAnsi="Arial" w:cs="Arial"/>
          <w:color w:val="000000"/>
        </w:rPr>
        <w:t xml:space="preserve">and the </w:t>
      </w:r>
      <w:proofErr w:type="spellStart"/>
      <w:r w:rsidR="00D75AE1" w:rsidRPr="00D75AE1">
        <w:rPr>
          <w:rFonts w:ascii="Arial" w:hAnsi="Arial" w:cs="Arial"/>
          <w:color w:val="000000"/>
        </w:rPr>
        <w:t>aspell</w:t>
      </w:r>
      <w:proofErr w:type="spellEnd"/>
      <w:r w:rsidR="00D75AE1" w:rsidRPr="00D75AE1">
        <w:rPr>
          <w:rFonts w:ascii="Arial" w:hAnsi="Arial" w:cs="Arial"/>
          <w:color w:val="000000"/>
        </w:rPr>
        <w:t xml:space="preserve"> dictionary</w:t>
      </w:r>
      <w:r w:rsidR="00D75AE1">
        <w:rPr>
          <w:rFonts w:ascii="Arial" w:hAnsi="Arial" w:cs="Arial"/>
          <w:color w:val="000000"/>
        </w:rPr>
        <w:t>.</w:t>
      </w:r>
      <w:r w:rsidR="00D75AE1" w:rsidRPr="00D75AE1">
        <w:rPr>
          <w:rFonts w:ascii="Arial" w:hAnsi="Arial" w:cs="Arial"/>
          <w:color w:val="000000"/>
        </w:rPr>
        <w:t xml:space="preserve"> </w:t>
      </w:r>
      <w:r w:rsidR="00D75AE1">
        <w:rPr>
          <w:rFonts w:ascii="Arial" w:hAnsi="Arial" w:cs="Arial"/>
          <w:color w:val="000000"/>
        </w:rPr>
        <w:t xml:space="preserve">In addition to this, the words were </w:t>
      </w:r>
      <w:r w:rsidRPr="00CB74BC">
        <w:rPr>
          <w:rFonts w:ascii="Arial" w:hAnsi="Arial" w:cs="Arial"/>
          <w:color w:val="000000"/>
        </w:rPr>
        <w:t>lemmatized</w:t>
      </w:r>
      <w:r w:rsidR="00D75AE1">
        <w:rPr>
          <w:rFonts w:ascii="Arial" w:hAnsi="Arial" w:cs="Arial"/>
          <w:color w:val="000000"/>
        </w:rPr>
        <w:t xml:space="preserve"> using</w:t>
      </w:r>
      <w:r w:rsidRPr="00CB74BC">
        <w:rPr>
          <w:rFonts w:ascii="Arial" w:hAnsi="Arial" w:cs="Arial"/>
          <w:color w:val="000000"/>
        </w:rPr>
        <w:t xml:space="preserve"> Python</w:t>
      </w:r>
      <w:r w:rsidR="00D75AE1">
        <w:rPr>
          <w:rFonts w:ascii="Arial" w:hAnsi="Arial" w:cs="Arial"/>
          <w:color w:val="000000"/>
        </w:rPr>
        <w:t xml:space="preserve">’s Natural Language Toolkit. </w:t>
      </w:r>
    </w:p>
    <w:p w14:paraId="4248B3F3" w14:textId="77777777" w:rsidR="006607F0" w:rsidRDefault="00D75AE1" w:rsidP="009C3F2F">
      <w:pPr>
        <w:spacing w:line="360" w:lineRule="auto"/>
        <w:ind w:firstLine="720"/>
        <w:jc w:val="both"/>
        <w:rPr>
          <w:rFonts w:ascii="Arial" w:hAnsi="Arial" w:cs="Arial"/>
          <w:color w:val="000000"/>
        </w:rPr>
      </w:pPr>
      <w:r>
        <w:rPr>
          <w:rFonts w:ascii="Arial" w:hAnsi="Arial" w:cs="Arial"/>
          <w:color w:val="000000"/>
        </w:rPr>
        <w:t xml:space="preserve">The process of feature extraction involves the use of n-gram models, grammatical parsing, and </w:t>
      </w:r>
      <w:r w:rsidR="009C3F2F">
        <w:rPr>
          <w:rFonts w:ascii="Arial" w:hAnsi="Arial" w:cs="Arial"/>
          <w:color w:val="000000"/>
        </w:rPr>
        <w:t xml:space="preserve">word features. The n-gram models were programmed using Python. In grammatical parsing, each </w:t>
      </w:r>
      <w:r w:rsidRPr="00D75AE1">
        <w:rPr>
          <w:rFonts w:ascii="Arial" w:hAnsi="Arial" w:cs="Arial"/>
          <w:color w:val="000000"/>
        </w:rPr>
        <w:t>word was tagged with one of the Penn Treebank POS tags</w:t>
      </w:r>
      <w:r w:rsidR="009C3F2F">
        <w:rPr>
          <w:rFonts w:ascii="Arial" w:hAnsi="Arial" w:cs="Arial"/>
          <w:color w:val="000000"/>
        </w:rPr>
        <w:t xml:space="preserve"> such as coordinating conjunc</w:t>
      </w:r>
      <w:r w:rsidRPr="00D75AE1">
        <w:rPr>
          <w:rFonts w:ascii="Arial" w:hAnsi="Arial" w:cs="Arial"/>
          <w:color w:val="000000"/>
        </w:rPr>
        <w:t xml:space="preserve">tion, comparative adjective, and personal pronouns. </w:t>
      </w:r>
      <w:r w:rsidR="009C3F2F">
        <w:rPr>
          <w:rFonts w:ascii="Arial" w:hAnsi="Arial" w:cs="Arial"/>
          <w:color w:val="000000"/>
        </w:rPr>
        <w:t>The word features that were extracted are</w:t>
      </w:r>
      <w:r w:rsidRPr="00D75AE1">
        <w:rPr>
          <w:rFonts w:ascii="Arial" w:hAnsi="Arial" w:cs="Arial"/>
          <w:color w:val="000000"/>
        </w:rPr>
        <w:t xml:space="preserve"> word length, words per line,</w:t>
      </w:r>
      <w:r w:rsidR="009C3F2F">
        <w:rPr>
          <w:rFonts w:ascii="Arial" w:hAnsi="Arial" w:cs="Arial"/>
          <w:color w:val="000000"/>
        </w:rPr>
        <w:t xml:space="preserve"> number of capital letters,</w:t>
      </w:r>
      <w:r w:rsidRPr="00D75AE1">
        <w:rPr>
          <w:rFonts w:ascii="Arial" w:hAnsi="Arial" w:cs="Arial"/>
          <w:color w:val="000000"/>
        </w:rPr>
        <w:t xml:space="preserve"> and letters per word</w:t>
      </w:r>
      <w:r w:rsidR="009C3F2F">
        <w:rPr>
          <w:rFonts w:ascii="Arial" w:hAnsi="Arial" w:cs="Arial"/>
          <w:color w:val="000000"/>
        </w:rPr>
        <w:t>.</w:t>
      </w:r>
      <w:r w:rsidRPr="00D75AE1">
        <w:rPr>
          <w:rFonts w:ascii="Arial" w:hAnsi="Arial" w:cs="Arial"/>
          <w:color w:val="000000"/>
        </w:rPr>
        <w:t xml:space="preserve"> </w:t>
      </w:r>
      <w:r w:rsidR="009C3F2F" w:rsidRPr="009C3F2F">
        <w:rPr>
          <w:rFonts w:ascii="Arial" w:hAnsi="Arial" w:cs="Arial"/>
          <w:color w:val="000000"/>
        </w:rPr>
        <w:t xml:space="preserve">A total </w:t>
      </w:r>
      <w:r w:rsidR="009C3F2F">
        <w:rPr>
          <w:rFonts w:ascii="Arial" w:hAnsi="Arial" w:cs="Arial"/>
          <w:color w:val="000000"/>
        </w:rPr>
        <w:t xml:space="preserve">number </w:t>
      </w:r>
      <w:r w:rsidR="009C3F2F" w:rsidRPr="009C3F2F">
        <w:rPr>
          <w:rFonts w:ascii="Arial" w:hAnsi="Arial" w:cs="Arial"/>
          <w:color w:val="000000"/>
        </w:rPr>
        <w:t>of 10 features</w:t>
      </w:r>
      <w:r w:rsidR="009C3F2F">
        <w:rPr>
          <w:rFonts w:ascii="Arial" w:hAnsi="Arial" w:cs="Arial"/>
          <w:color w:val="000000"/>
        </w:rPr>
        <w:t xml:space="preserve"> were obtained. </w:t>
      </w:r>
    </w:p>
    <w:p w14:paraId="61EFF19D" w14:textId="3EB2A829" w:rsidR="006607F0" w:rsidRDefault="006607F0" w:rsidP="006607F0">
      <w:pPr>
        <w:spacing w:line="360" w:lineRule="auto"/>
        <w:ind w:firstLine="720"/>
        <w:jc w:val="both"/>
        <w:rPr>
          <w:rFonts w:ascii="Arial" w:hAnsi="Arial" w:cs="Arial"/>
          <w:color w:val="000000"/>
        </w:rPr>
      </w:pPr>
      <w:r>
        <w:rPr>
          <w:rFonts w:ascii="Arial" w:hAnsi="Arial" w:cs="Arial"/>
          <w:color w:val="000000"/>
        </w:rPr>
        <w:t xml:space="preserve">For their experiment, they employed three machine learning algorithms: </w:t>
      </w:r>
      <w:r w:rsidRPr="006607F0">
        <w:rPr>
          <w:rFonts w:ascii="Arial" w:hAnsi="Arial" w:cs="Arial"/>
          <w:color w:val="000000"/>
        </w:rPr>
        <w:t>Naïve Bayes, Support Vector Machine, and Logistic Regression</w:t>
      </w:r>
      <w:r>
        <w:rPr>
          <w:rFonts w:ascii="Arial" w:hAnsi="Arial" w:cs="Arial"/>
          <w:color w:val="000000"/>
        </w:rPr>
        <w:t xml:space="preserve">. As shown in Table 2.8, SVM outweighs the performance of Naïve Bayes and Linear Regression with an accuracy of 87%, achieved by </w:t>
      </w:r>
      <w:r w:rsidRPr="006607F0">
        <w:rPr>
          <w:rFonts w:ascii="Arial" w:hAnsi="Arial" w:cs="Arial"/>
          <w:color w:val="000000"/>
        </w:rPr>
        <w:t>extracting 2-grams from data which had been lemmatized.</w:t>
      </w:r>
    </w:p>
    <w:p w14:paraId="1002B2CF" w14:textId="55E15841" w:rsidR="006607F0" w:rsidRDefault="00FB3D53" w:rsidP="00FB3D53">
      <w:pPr>
        <w:spacing w:line="360" w:lineRule="auto"/>
        <w:jc w:val="center"/>
        <w:rPr>
          <w:rFonts w:ascii="Arial" w:hAnsi="Arial" w:cs="Arial"/>
          <w:color w:val="000000"/>
        </w:rPr>
      </w:pPr>
      <w:r>
        <w:rPr>
          <w:noProof/>
          <w:lang w:val="en-PH" w:eastAsia="en-PH"/>
        </w:rPr>
        <w:lastRenderedPageBreak/>
        <w:drawing>
          <wp:inline distT="0" distB="0" distL="0" distR="0" wp14:anchorId="4103A003" wp14:editId="2A386D6F">
            <wp:extent cx="2827020" cy="34303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6779" cy="3454292"/>
                    </a:xfrm>
                    <a:prstGeom prst="rect">
                      <a:avLst/>
                    </a:prstGeom>
                  </pic:spPr>
                </pic:pic>
              </a:graphicData>
            </a:graphic>
          </wp:inline>
        </w:drawing>
      </w:r>
    </w:p>
    <w:p w14:paraId="24F47DBD" w14:textId="375C8F32" w:rsidR="002F0A08" w:rsidRPr="002F0A08" w:rsidRDefault="0059220D" w:rsidP="0059220D">
      <w:pPr>
        <w:tabs>
          <w:tab w:val="left" w:pos="2700"/>
          <w:tab w:val="center" w:pos="5040"/>
        </w:tabs>
        <w:spacing w:line="360" w:lineRule="auto"/>
        <w:ind w:firstLine="720"/>
        <w:rPr>
          <w:rFonts w:ascii="Arial" w:hAnsi="Arial" w:cs="Arial"/>
          <w:i/>
          <w:color w:val="000000"/>
          <w:sz w:val="20"/>
        </w:rPr>
      </w:pPr>
      <w:r>
        <w:rPr>
          <w:rFonts w:ascii="Arial" w:hAnsi="Arial" w:cs="Arial"/>
          <w:i/>
          <w:color w:val="000000"/>
          <w:sz w:val="20"/>
        </w:rPr>
        <w:tab/>
      </w:r>
      <w:r>
        <w:rPr>
          <w:rFonts w:ascii="Arial" w:hAnsi="Arial" w:cs="Arial"/>
          <w:i/>
          <w:color w:val="000000"/>
          <w:sz w:val="20"/>
        </w:rPr>
        <w:tab/>
      </w:r>
      <w:r w:rsidR="002F0A08" w:rsidRPr="002F0A08">
        <w:rPr>
          <w:rFonts w:ascii="Arial" w:hAnsi="Arial" w:cs="Arial"/>
          <w:i/>
          <w:color w:val="000000"/>
          <w:sz w:val="20"/>
        </w:rPr>
        <w:t>Table 2.8: Accuracies of Trials</w:t>
      </w:r>
    </w:p>
    <w:p w14:paraId="5009417B" w14:textId="705707EB" w:rsidR="007D4858" w:rsidRDefault="007D4858" w:rsidP="0045095D">
      <w:pPr>
        <w:pStyle w:val="Heading3"/>
        <w:spacing w:line="360" w:lineRule="auto"/>
        <w:rPr>
          <w:rFonts w:ascii="Arial" w:hAnsi="Arial" w:cs="Arial"/>
          <w:b/>
          <w:color w:val="auto"/>
          <w:sz w:val="22"/>
          <w:szCs w:val="22"/>
        </w:rPr>
      </w:pPr>
      <w:bookmarkStart w:id="31" w:name="_Toc478536421"/>
      <w:bookmarkStart w:id="32" w:name="_Toc476528657"/>
      <w:r>
        <w:rPr>
          <w:rFonts w:ascii="Arial" w:hAnsi="Arial" w:cs="Arial"/>
          <w:b/>
          <w:color w:val="auto"/>
          <w:sz w:val="22"/>
          <w:szCs w:val="22"/>
        </w:rPr>
        <w:t>2.3.3 Modeling the Detection of Textual Cyberbullying</w:t>
      </w:r>
      <w:bookmarkEnd w:id="31"/>
    </w:p>
    <w:p w14:paraId="74EE4322" w14:textId="77777777" w:rsidR="0059220D" w:rsidRDefault="007D4858" w:rsidP="006D5999">
      <w:pPr>
        <w:spacing w:line="360" w:lineRule="auto"/>
        <w:jc w:val="both"/>
        <w:rPr>
          <w:rFonts w:ascii="Arial" w:hAnsi="Arial" w:cs="Arial"/>
        </w:rPr>
      </w:pPr>
      <w:r w:rsidRPr="00C9422A">
        <w:rPr>
          <w:rFonts w:ascii="Arial" w:hAnsi="Arial" w:cs="Arial"/>
        </w:rPr>
        <w:tab/>
      </w:r>
    </w:p>
    <w:p w14:paraId="047A9301" w14:textId="038BF30F" w:rsidR="0091568D" w:rsidRDefault="00C9422A" w:rsidP="0059220D">
      <w:pPr>
        <w:spacing w:line="360" w:lineRule="auto"/>
        <w:ind w:firstLine="720"/>
        <w:jc w:val="both"/>
        <w:rPr>
          <w:rFonts w:ascii="Arial" w:hAnsi="Arial" w:cs="Arial"/>
        </w:rPr>
      </w:pPr>
      <w:proofErr w:type="spellStart"/>
      <w:r w:rsidRPr="00C9422A">
        <w:rPr>
          <w:rFonts w:ascii="Arial" w:hAnsi="Arial" w:cs="Arial"/>
        </w:rPr>
        <w:t>Dinakar</w:t>
      </w:r>
      <w:proofErr w:type="spellEnd"/>
      <w:r w:rsidRPr="00C9422A">
        <w:rPr>
          <w:rFonts w:ascii="Arial" w:hAnsi="Arial" w:cs="Arial"/>
        </w:rPr>
        <w:t xml:space="preserve">, </w:t>
      </w:r>
      <w:proofErr w:type="spellStart"/>
      <w:r w:rsidRPr="00C9422A">
        <w:rPr>
          <w:rFonts w:ascii="Arial" w:hAnsi="Arial" w:cs="Arial"/>
        </w:rPr>
        <w:t>Reichart</w:t>
      </w:r>
      <w:proofErr w:type="spellEnd"/>
      <w:r w:rsidRPr="00C9422A">
        <w:rPr>
          <w:rFonts w:ascii="Arial" w:hAnsi="Arial" w:cs="Arial"/>
        </w:rPr>
        <w:t>, and L</w:t>
      </w:r>
      <w:r>
        <w:rPr>
          <w:rFonts w:ascii="Arial" w:hAnsi="Arial" w:cs="Arial"/>
        </w:rPr>
        <w:t>ieberman (2011) proposed a method in creating a cyberbullying detection model.</w:t>
      </w:r>
      <w:r w:rsidR="0063562C">
        <w:rPr>
          <w:rFonts w:ascii="Arial" w:hAnsi="Arial" w:cs="Arial"/>
        </w:rPr>
        <w:t xml:space="preserve"> </w:t>
      </w:r>
      <w:r w:rsidR="0063562C" w:rsidRPr="0063562C">
        <w:rPr>
          <w:rFonts w:ascii="Arial" w:hAnsi="Arial" w:cs="Arial"/>
          <w:vertAlign w:val="superscript"/>
        </w:rPr>
        <w:t>[20]</w:t>
      </w:r>
      <w:r>
        <w:rPr>
          <w:rFonts w:ascii="Arial" w:hAnsi="Arial" w:cs="Arial"/>
        </w:rPr>
        <w:t xml:space="preserve"> Their experiment begins with the creation of a corpus composed of YouTube comments by using YouTube PHP API. They were able to obtain a number of comments that exceeds 50,000. The comments were partitioned into </w:t>
      </w:r>
      <w:r w:rsidR="006D5999">
        <w:rPr>
          <w:rFonts w:ascii="Arial" w:hAnsi="Arial" w:cs="Arial"/>
        </w:rPr>
        <w:t xml:space="preserve">clusters of </w:t>
      </w:r>
      <w:r w:rsidR="00581F14">
        <w:rPr>
          <w:rFonts w:ascii="Arial" w:hAnsi="Arial" w:cs="Arial"/>
        </w:rPr>
        <w:t xml:space="preserve">physical appearance, </w:t>
      </w:r>
      <w:r w:rsidR="006D5999">
        <w:rPr>
          <w:rFonts w:ascii="Arial" w:hAnsi="Arial" w:cs="Arial"/>
        </w:rPr>
        <w:t xml:space="preserve">sexuality, race and culture, and intelligence. In addition to this, 1500 comments from each clusters were annotated </w:t>
      </w:r>
      <w:r w:rsidR="00581F14">
        <w:rPr>
          <w:rFonts w:ascii="Arial" w:hAnsi="Arial" w:cs="Arial"/>
        </w:rPr>
        <w:t>to three categories: sexuality, race and culture, and intelligence</w:t>
      </w:r>
      <w:r w:rsidR="006D5999">
        <w:rPr>
          <w:rFonts w:ascii="Arial" w:hAnsi="Arial" w:cs="Arial"/>
        </w:rPr>
        <w:t xml:space="preserve">. As for those comments that were not related to the cluster, they were given a label “none”. Each dataset was subjected to </w:t>
      </w:r>
      <w:r w:rsidR="0091568D">
        <w:rPr>
          <w:rFonts w:ascii="Arial" w:hAnsi="Arial" w:cs="Arial"/>
        </w:rPr>
        <w:t>four</w:t>
      </w:r>
      <w:r w:rsidR="006D5999">
        <w:rPr>
          <w:rFonts w:ascii="Arial" w:hAnsi="Arial" w:cs="Arial"/>
        </w:rPr>
        <w:t xml:space="preserve"> operations: the </w:t>
      </w:r>
      <w:r w:rsidR="0091568D">
        <w:rPr>
          <w:rFonts w:ascii="Arial" w:hAnsi="Arial" w:cs="Arial"/>
        </w:rPr>
        <w:t xml:space="preserve">removal of stop-words, stemming, </w:t>
      </w:r>
      <w:r w:rsidR="006D5999">
        <w:rPr>
          <w:rFonts w:ascii="Arial" w:hAnsi="Arial" w:cs="Arial"/>
        </w:rPr>
        <w:t>removal of unnecessary sequence of characters</w:t>
      </w:r>
      <w:r w:rsidR="0091568D">
        <w:rPr>
          <w:rFonts w:ascii="Arial" w:hAnsi="Arial" w:cs="Arial"/>
        </w:rPr>
        <w:t>, and cleaning</w:t>
      </w:r>
      <w:r w:rsidR="006D5999">
        <w:rPr>
          <w:rFonts w:ascii="Arial" w:hAnsi="Arial" w:cs="Arial"/>
        </w:rPr>
        <w:t xml:space="preserve">. </w:t>
      </w:r>
      <w:r w:rsidR="0091568D">
        <w:rPr>
          <w:rFonts w:ascii="Arial" w:hAnsi="Arial" w:cs="Arial"/>
        </w:rPr>
        <w:t xml:space="preserve">The dataset for each cluster were further divided into three partitions: 50% training, 30% validation and 20% test data. Moreover, they used four supervised learning methods: Naïve Bayes, SVM, </w:t>
      </w:r>
      <w:proofErr w:type="spellStart"/>
      <w:r w:rsidR="0091568D">
        <w:rPr>
          <w:rFonts w:ascii="Arial" w:hAnsi="Arial" w:cs="Arial"/>
        </w:rPr>
        <w:t>JRip</w:t>
      </w:r>
      <w:proofErr w:type="spellEnd"/>
      <w:r w:rsidR="0091568D">
        <w:rPr>
          <w:rFonts w:ascii="Arial" w:hAnsi="Arial" w:cs="Arial"/>
        </w:rPr>
        <w:t xml:space="preserve">, and </w:t>
      </w:r>
      <w:r w:rsidR="00581F14">
        <w:rPr>
          <w:rFonts w:ascii="Arial" w:hAnsi="Arial" w:cs="Arial"/>
        </w:rPr>
        <w:t xml:space="preserve">J48. </w:t>
      </w:r>
    </w:p>
    <w:p w14:paraId="077391EC" w14:textId="77B1C6E6" w:rsidR="00581F14" w:rsidRDefault="0091568D" w:rsidP="006D5999">
      <w:pPr>
        <w:spacing w:line="360" w:lineRule="auto"/>
        <w:jc w:val="both"/>
        <w:rPr>
          <w:rFonts w:ascii="Arial" w:hAnsi="Arial" w:cs="Arial"/>
        </w:rPr>
      </w:pPr>
      <w:r>
        <w:rPr>
          <w:rFonts w:ascii="Arial" w:hAnsi="Arial" w:cs="Arial"/>
        </w:rPr>
        <w:tab/>
        <w:t xml:space="preserve">They extracted two kinds of feature from each dataset: general features and specific features. The general features were common across all datasets for both experiments and they are composed of: TF-IDF, </w:t>
      </w:r>
      <w:proofErr w:type="spellStart"/>
      <w:r>
        <w:rPr>
          <w:rFonts w:ascii="Arial" w:hAnsi="Arial" w:cs="Arial"/>
        </w:rPr>
        <w:t>Ortony</w:t>
      </w:r>
      <w:proofErr w:type="spellEnd"/>
      <w:r>
        <w:rPr>
          <w:rFonts w:ascii="Arial" w:hAnsi="Arial" w:cs="Arial"/>
        </w:rPr>
        <w:t xml:space="preserve"> lexicon for negative, list of profane words, and POS bigrams (JJ_DT, PRP_VBP, and VB_PRP). The label specific-features are composed of topic specific </w:t>
      </w:r>
      <w:r>
        <w:rPr>
          <w:rFonts w:ascii="Arial" w:hAnsi="Arial" w:cs="Arial"/>
        </w:rPr>
        <w:lastRenderedPageBreak/>
        <w:t xml:space="preserve">unigrams and bigrams. To </w:t>
      </w:r>
      <w:r w:rsidR="00581F14">
        <w:rPr>
          <w:rFonts w:ascii="Arial" w:hAnsi="Arial" w:cs="Arial"/>
        </w:rPr>
        <w:t xml:space="preserve">measure the effectivity of each classifier, they used accuracy and kappa statistics. </w:t>
      </w:r>
    </w:p>
    <w:p w14:paraId="7A286049" w14:textId="5937B274" w:rsidR="00581F14" w:rsidRPr="00581F14" w:rsidRDefault="00581F14" w:rsidP="00581F14">
      <w:pPr>
        <w:spacing w:line="360" w:lineRule="auto"/>
        <w:jc w:val="center"/>
        <w:rPr>
          <w:rFonts w:ascii="Arial" w:hAnsi="Arial" w:cs="Arial"/>
          <w:i/>
          <w:sz w:val="20"/>
        </w:rPr>
      </w:pPr>
      <w:r>
        <w:rPr>
          <w:noProof/>
          <w:lang w:val="en-PH" w:eastAsia="en-PH"/>
        </w:rPr>
        <w:drawing>
          <wp:inline distT="0" distB="0" distL="0" distR="0" wp14:anchorId="5938F171" wp14:editId="7C87B29D">
            <wp:extent cx="5295528" cy="13335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215" cy="1378244"/>
                    </a:xfrm>
                    <a:prstGeom prst="rect">
                      <a:avLst/>
                    </a:prstGeom>
                  </pic:spPr>
                </pic:pic>
              </a:graphicData>
            </a:graphic>
          </wp:inline>
        </w:drawing>
      </w:r>
      <w:r>
        <w:rPr>
          <w:rFonts w:ascii="Arial" w:hAnsi="Arial" w:cs="Arial"/>
        </w:rPr>
        <w:br/>
      </w:r>
      <w:r w:rsidRPr="00581F14">
        <w:rPr>
          <w:rFonts w:ascii="Arial" w:hAnsi="Arial" w:cs="Arial"/>
          <w:i/>
          <w:sz w:val="20"/>
        </w:rPr>
        <w:t>Table 2.</w:t>
      </w:r>
      <w:r w:rsidR="00403D8A">
        <w:rPr>
          <w:rFonts w:ascii="Arial" w:hAnsi="Arial" w:cs="Arial"/>
          <w:i/>
          <w:sz w:val="20"/>
        </w:rPr>
        <w:t>9</w:t>
      </w:r>
      <w:r w:rsidRPr="00581F14">
        <w:rPr>
          <w:rFonts w:ascii="Arial" w:hAnsi="Arial" w:cs="Arial"/>
          <w:i/>
          <w:sz w:val="20"/>
        </w:rPr>
        <w:t xml:space="preserve">: </w:t>
      </w:r>
      <w:r>
        <w:rPr>
          <w:rFonts w:ascii="Arial" w:hAnsi="Arial" w:cs="Arial"/>
          <w:i/>
          <w:sz w:val="20"/>
        </w:rPr>
        <w:t xml:space="preserve">The comparison of the performance of Naïve Bayes, </w:t>
      </w:r>
      <w:proofErr w:type="spellStart"/>
      <w:r>
        <w:rPr>
          <w:rFonts w:ascii="Arial" w:hAnsi="Arial" w:cs="Arial"/>
          <w:i/>
          <w:sz w:val="20"/>
        </w:rPr>
        <w:t>JRip</w:t>
      </w:r>
      <w:proofErr w:type="spellEnd"/>
      <w:r>
        <w:rPr>
          <w:rFonts w:ascii="Arial" w:hAnsi="Arial" w:cs="Arial"/>
          <w:i/>
          <w:sz w:val="20"/>
        </w:rPr>
        <w:t>, J48 and SVM</w:t>
      </w:r>
    </w:p>
    <w:p w14:paraId="48C98A56" w14:textId="76CCCED2" w:rsidR="00403D8A" w:rsidRPr="00403D8A" w:rsidRDefault="00403D8A" w:rsidP="00403D8A">
      <w:pPr>
        <w:spacing w:line="360" w:lineRule="auto"/>
        <w:ind w:firstLine="720"/>
        <w:jc w:val="both"/>
        <w:rPr>
          <w:rFonts w:ascii="Arial" w:hAnsi="Arial" w:cs="Arial"/>
        </w:rPr>
      </w:pPr>
      <w:r>
        <w:rPr>
          <w:rFonts w:ascii="Arial" w:hAnsi="Arial" w:cs="Arial"/>
        </w:rPr>
        <w:t xml:space="preserve">As shown in Table 2.9, </w:t>
      </w:r>
      <w:proofErr w:type="spellStart"/>
      <w:r>
        <w:rPr>
          <w:rFonts w:ascii="Arial" w:hAnsi="Arial" w:cs="Arial"/>
        </w:rPr>
        <w:t>JRip</w:t>
      </w:r>
      <w:proofErr w:type="spellEnd"/>
      <w:r>
        <w:rPr>
          <w:rFonts w:ascii="Arial" w:hAnsi="Arial" w:cs="Arial"/>
        </w:rPr>
        <w:t xml:space="preserve"> yields the best performance in terms of accuracy while SVM is the most reliable as measured by kappa statistics. In addition to this, the binary classifiers trained for each individual labels performed better than multi-class classifiers trained for all the labels.</w:t>
      </w:r>
    </w:p>
    <w:p w14:paraId="7C7674A4" w14:textId="55BDFF9D" w:rsidR="002F0A08" w:rsidRDefault="00043DF1" w:rsidP="00C9422A">
      <w:pPr>
        <w:pStyle w:val="Heading3"/>
        <w:spacing w:line="360" w:lineRule="auto"/>
        <w:rPr>
          <w:rFonts w:ascii="Arial" w:hAnsi="Arial" w:cs="Arial"/>
          <w:b/>
          <w:color w:val="auto"/>
          <w:sz w:val="22"/>
          <w:szCs w:val="22"/>
        </w:rPr>
      </w:pPr>
      <w:bookmarkStart w:id="33" w:name="_Toc478536422"/>
      <w:r>
        <w:rPr>
          <w:rFonts w:ascii="Arial" w:hAnsi="Arial" w:cs="Arial"/>
          <w:b/>
          <w:color w:val="auto"/>
          <w:sz w:val="22"/>
          <w:szCs w:val="22"/>
        </w:rPr>
        <w:t>2.3.</w:t>
      </w:r>
      <w:r w:rsidR="00D7494D">
        <w:rPr>
          <w:rFonts w:ascii="Arial" w:hAnsi="Arial" w:cs="Arial"/>
          <w:b/>
          <w:color w:val="auto"/>
          <w:sz w:val="22"/>
          <w:szCs w:val="22"/>
        </w:rPr>
        <w:t>4</w:t>
      </w:r>
      <w:r>
        <w:rPr>
          <w:rFonts w:ascii="Arial" w:hAnsi="Arial" w:cs="Arial"/>
          <w:b/>
          <w:color w:val="auto"/>
          <w:sz w:val="22"/>
          <w:szCs w:val="22"/>
        </w:rPr>
        <w:t xml:space="preserve"> </w:t>
      </w:r>
      <w:r w:rsidR="00A15DCD" w:rsidRPr="00BB0DC7">
        <w:rPr>
          <w:rFonts w:ascii="Arial" w:hAnsi="Arial" w:cs="Arial"/>
          <w:b/>
          <w:color w:val="auto"/>
          <w:sz w:val="22"/>
          <w:szCs w:val="22"/>
        </w:rPr>
        <w:t>Automatic Detection and Prevention of Cyberbullying</w:t>
      </w:r>
      <w:bookmarkEnd w:id="32"/>
      <w:bookmarkEnd w:id="33"/>
    </w:p>
    <w:p w14:paraId="4CF67546" w14:textId="77777777" w:rsidR="0059220D" w:rsidRPr="0059220D" w:rsidRDefault="0059220D" w:rsidP="0059220D"/>
    <w:p w14:paraId="0B90009C" w14:textId="2AF830A3" w:rsidR="00043DF1" w:rsidRPr="00403D8A" w:rsidRDefault="00043DF1" w:rsidP="00403D8A">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 xml:space="preserve">In the experiment of Van </w:t>
      </w:r>
      <w:proofErr w:type="spellStart"/>
      <w:r w:rsidRPr="00043DF1">
        <w:rPr>
          <w:rFonts w:ascii="Arial" w:eastAsia="Times New Roman" w:hAnsi="Arial" w:cs="Arial"/>
          <w:color w:val="000000"/>
        </w:rPr>
        <w:t>Hee</w:t>
      </w:r>
      <w:proofErr w:type="spellEnd"/>
      <w:r w:rsidRPr="00043DF1">
        <w:rPr>
          <w:rFonts w:ascii="Arial" w:eastAsia="Times New Roman" w:hAnsi="Arial" w:cs="Arial"/>
          <w:color w:val="000000"/>
        </w:rPr>
        <w:t xml:space="preserve"> et. al (2015), they proposed a method for automating the identification of cyberbullying events and their classification i</w:t>
      </w:r>
      <w:r>
        <w:rPr>
          <w:rFonts w:ascii="Arial" w:eastAsia="Times New Roman" w:hAnsi="Arial" w:cs="Arial"/>
          <w:color w:val="000000"/>
        </w:rPr>
        <w:t>nto cyberbullying categories.  </w:t>
      </w:r>
      <w:r w:rsidR="0063562C" w:rsidRPr="0063562C">
        <w:rPr>
          <w:rFonts w:ascii="Arial" w:eastAsia="Times New Roman" w:hAnsi="Arial" w:cs="Arial"/>
          <w:color w:val="000000"/>
          <w:vertAlign w:val="superscript"/>
        </w:rPr>
        <w:t>[18]</w:t>
      </w:r>
      <w:r w:rsidR="0063562C">
        <w:rPr>
          <w:rFonts w:ascii="Arial" w:eastAsia="Times New Roman" w:hAnsi="Arial" w:cs="Arial"/>
          <w:color w:val="000000"/>
        </w:rPr>
        <w:t xml:space="preserve"> </w:t>
      </w:r>
      <w:r w:rsidRPr="00043DF1">
        <w:rPr>
          <w:rFonts w:ascii="Arial" w:eastAsia="Times New Roman" w:hAnsi="Arial" w:cs="Arial"/>
          <w:color w:val="000000"/>
        </w:rPr>
        <w:t xml:space="preserve">The experimentation phase begins with the creation of corpus by collecting 91, 370 Dutch posts from Ask.fm. Moreover, they illustrated two levels of annotation: First, the assignment of harmfulness score to the post on a three-point scale wherein 0 indicates non-cyberbullying event, 1 indicates mild cyberbullying event, and 2 indicates severe cyberbullying event. Moreover, the roles in a cyberbullying event were also identified: victim, harasser, bystander-defenders (who discourage the harasser) and bystander-assistant (who take part in the actions of the harasser). At the second level of annotation, each data was classified into fine-grained text categories related to cyberbullying: insults, threats, sexual talk, defamation, defense and curse. In total, 85,462 Dutch posts were successfully annotated using brat rapid annotation tool. Moreover, the </w:t>
      </w:r>
      <w:proofErr w:type="spellStart"/>
      <w:r w:rsidRPr="00043DF1">
        <w:rPr>
          <w:rFonts w:ascii="Arial" w:eastAsia="Times New Roman" w:hAnsi="Arial" w:cs="Arial"/>
          <w:color w:val="000000"/>
        </w:rPr>
        <w:t>interannotator</w:t>
      </w:r>
      <w:proofErr w:type="spellEnd"/>
      <w:r w:rsidRPr="00043DF1">
        <w:rPr>
          <w:rFonts w:ascii="Arial" w:eastAsia="Times New Roman" w:hAnsi="Arial" w:cs="Arial"/>
          <w:color w:val="000000"/>
        </w:rPr>
        <w:t xml:space="preserve"> agreement scores were calculated using Kappa. They obtained a Kappa score of 0.69 in the identification of cyberbullying events. Additionally, the Kappa scores for the fine-grained cyberbullying categories such as Threat, Insult, Defense, Sexual Talk, and T</w:t>
      </w:r>
      <w:r w:rsidR="00403D8A">
        <w:rPr>
          <w:rFonts w:ascii="Arial" w:eastAsia="Times New Roman" w:hAnsi="Arial" w:cs="Arial"/>
          <w:color w:val="000000"/>
        </w:rPr>
        <w:t xml:space="preserve">hreat vary from 0.52 to 0.66. </w:t>
      </w:r>
    </w:p>
    <w:p w14:paraId="3893851B" w14:textId="77777777" w:rsidR="00403D8A" w:rsidRPr="00403D8A" w:rsidRDefault="00403D8A" w:rsidP="00403D8A">
      <w:pPr>
        <w:spacing w:after="0" w:line="360" w:lineRule="auto"/>
        <w:ind w:firstLine="720"/>
        <w:jc w:val="both"/>
        <w:rPr>
          <w:rFonts w:ascii="Arial" w:eastAsia="Times New Roman" w:hAnsi="Arial" w:cs="Arial"/>
          <w:color w:val="000000"/>
        </w:rPr>
      </w:pPr>
    </w:p>
    <w:p w14:paraId="5BD2F490" w14:textId="6A898209" w:rsidR="00043DF1" w:rsidRDefault="00043DF1" w:rsidP="0045095D">
      <w:pPr>
        <w:spacing w:after="0" w:line="360" w:lineRule="auto"/>
        <w:ind w:firstLine="720"/>
        <w:jc w:val="both"/>
        <w:rPr>
          <w:rFonts w:ascii="Arial" w:eastAsia="Times New Roman" w:hAnsi="Arial" w:cs="Arial"/>
          <w:color w:val="000000"/>
        </w:rPr>
      </w:pPr>
      <w:r w:rsidRPr="00043DF1">
        <w:rPr>
          <w:rFonts w:ascii="Arial" w:eastAsia="Times New Roman" w:hAnsi="Arial" w:cs="Arial"/>
          <w:color w:val="000000"/>
        </w:rPr>
        <w:t xml:space="preserve">The preprocessing steps involved tokenization, </w:t>
      </w:r>
      <w:proofErr w:type="spellStart"/>
      <w:r w:rsidRPr="00043DF1">
        <w:rPr>
          <w:rFonts w:ascii="Arial" w:eastAsia="Times New Roman" w:hAnsi="Arial" w:cs="Arial"/>
          <w:color w:val="000000"/>
        </w:rPr>
        <w:t>PoS</w:t>
      </w:r>
      <w:proofErr w:type="spellEnd"/>
      <w:r w:rsidRPr="00043DF1">
        <w:rPr>
          <w:rFonts w:ascii="Arial" w:eastAsia="Times New Roman" w:hAnsi="Arial" w:cs="Arial"/>
          <w:color w:val="000000"/>
        </w:rPr>
        <w:t xml:space="preserve">-tagging and lemmatization to the data by utilizing </w:t>
      </w:r>
      <w:proofErr w:type="spellStart"/>
      <w:r w:rsidRPr="00043DF1">
        <w:rPr>
          <w:rFonts w:ascii="Arial" w:eastAsia="Times New Roman" w:hAnsi="Arial" w:cs="Arial"/>
          <w:color w:val="000000"/>
        </w:rPr>
        <w:t>LeTs</w:t>
      </w:r>
      <w:proofErr w:type="spellEnd"/>
      <w:r w:rsidRPr="00043DF1">
        <w:rPr>
          <w:rFonts w:ascii="Arial" w:eastAsia="Times New Roman" w:hAnsi="Arial" w:cs="Arial"/>
          <w:color w:val="000000"/>
        </w:rPr>
        <w:t xml:space="preserve"> Preprocess Toolkit. They implemented two types of lexical features for their </w:t>
      </w:r>
      <w:r w:rsidRPr="00043DF1">
        <w:rPr>
          <w:rFonts w:ascii="Arial" w:eastAsia="Times New Roman" w:hAnsi="Arial" w:cs="Arial"/>
          <w:color w:val="000000"/>
        </w:rPr>
        <w:lastRenderedPageBreak/>
        <w:t>experiment: bag-of-word features and polarity features based on existing sentiment lexicons. Thus, it results into a set of 300,000 features. The proponents utilized a Support Vector Machine (SVM) as their classification algorithm. All of their experiments we</w:t>
      </w:r>
      <w:r w:rsidR="00403D8A">
        <w:rPr>
          <w:rFonts w:ascii="Arial" w:eastAsia="Times New Roman" w:hAnsi="Arial" w:cs="Arial"/>
          <w:color w:val="000000"/>
        </w:rPr>
        <w:t xml:space="preserve">re carried out using Pattern. </w:t>
      </w:r>
    </w:p>
    <w:p w14:paraId="384E8D67" w14:textId="77777777" w:rsidR="00403D8A" w:rsidRPr="00043DF1" w:rsidRDefault="00403D8A" w:rsidP="0045095D">
      <w:pPr>
        <w:spacing w:after="0" w:line="360" w:lineRule="auto"/>
        <w:ind w:firstLine="720"/>
        <w:jc w:val="both"/>
        <w:rPr>
          <w:rFonts w:ascii="Times New Roman" w:eastAsia="Times New Roman" w:hAnsi="Times New Roman" w:cs="Times New Roman"/>
          <w:sz w:val="24"/>
          <w:szCs w:val="24"/>
        </w:rPr>
      </w:pPr>
    </w:p>
    <w:p w14:paraId="526B7579" w14:textId="4750E9B0" w:rsidR="00043DF1" w:rsidRDefault="00043DF1" w:rsidP="0045095D">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For their preliminary experiment, the evaluation was done using 10-fold cross-validation. Moreover, they used F-score for their evaluation metric. Table 2.</w:t>
      </w:r>
      <w:r w:rsidR="003C331D">
        <w:rPr>
          <w:rFonts w:ascii="Arial" w:eastAsia="Times New Roman" w:hAnsi="Arial" w:cs="Arial"/>
          <w:color w:val="000000"/>
        </w:rPr>
        <w:t>10</w:t>
      </w:r>
      <w:r w:rsidRPr="00043DF1">
        <w:rPr>
          <w:rFonts w:ascii="Arial" w:eastAsia="Times New Roman" w:hAnsi="Arial" w:cs="Arial"/>
          <w:color w:val="000000"/>
        </w:rPr>
        <w:t xml:space="preserve"> shows the result of their preliminary experiment by using F-score. </w:t>
      </w:r>
    </w:p>
    <w:p w14:paraId="0F4A2FB9" w14:textId="71BAE0E4" w:rsidR="00043DF1" w:rsidRPr="002A5A41" w:rsidRDefault="002A5A41" w:rsidP="002A5A41">
      <w:pPr>
        <w:spacing w:after="0" w:line="360" w:lineRule="auto"/>
        <w:jc w:val="center"/>
        <w:rPr>
          <w:rFonts w:ascii="Times New Roman" w:eastAsia="Times New Roman" w:hAnsi="Times New Roman" w:cs="Times New Roman"/>
          <w:sz w:val="24"/>
          <w:szCs w:val="24"/>
        </w:rPr>
      </w:pPr>
      <w:r>
        <w:rPr>
          <w:rFonts w:ascii="Arial" w:hAnsi="Arial" w:cs="Arial"/>
          <w:noProof/>
          <w:color w:val="000000"/>
          <w:lang w:val="en-PH" w:eastAsia="en-PH"/>
        </w:rPr>
        <w:drawing>
          <wp:inline distT="0" distB="0" distL="0" distR="0" wp14:anchorId="59AA4DDC" wp14:editId="04A2B9B4">
            <wp:extent cx="3192509" cy="1831975"/>
            <wp:effectExtent l="0" t="0" r="8255" b="0"/>
            <wp:docPr id="23" name="Picture 23" descr="https://lh3.googleusercontent.com/_KS5qJicA3JyK4ZmFdXztobzNBCE_3PHe3hgFFn_VtFGgZXz8uOutF5u2_452MNfh2eOKEnGSy_zURxeolTjoC9Y_igZMLn6jDgLkkFjwgawFQ5dMaZNu7UOfYll_oVnFbLvk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_KS5qJicA3JyK4ZmFdXztobzNBCE_3PHe3hgFFn_VtFGgZXz8uOutF5u2_452MNfh2eOKEnGSy_zURxeolTjoC9Y_igZMLn6jDgLkkFjwgawFQ5dMaZNu7UOfYll_oVnFbLvkVc"/>
                    <pic:cNvPicPr>
                      <a:picLocks noChangeAspect="1" noChangeArrowheads="1"/>
                    </pic:cNvPicPr>
                  </pic:nvPicPr>
                  <pic:blipFill rotWithShape="1">
                    <a:blip r:embed="rId20">
                      <a:extLst>
                        <a:ext uri="{28A0092B-C50C-407E-A947-70E740481C1C}">
                          <a14:useLocalDpi xmlns:a14="http://schemas.microsoft.com/office/drawing/2010/main" val="0"/>
                        </a:ext>
                      </a:extLst>
                    </a:blip>
                    <a:srcRect l="10366" r="11155" b="19824"/>
                    <a:stretch/>
                  </pic:blipFill>
                  <pic:spPr bwMode="auto">
                    <a:xfrm>
                      <a:off x="0" y="0"/>
                      <a:ext cx="3237841" cy="1857988"/>
                    </a:xfrm>
                    <a:prstGeom prst="rect">
                      <a:avLst/>
                    </a:prstGeom>
                    <a:noFill/>
                    <a:ln>
                      <a:noFill/>
                    </a:ln>
                    <a:extLst>
                      <a:ext uri="{53640926-AAD7-44D8-BBD7-CCE9431645EC}">
                        <a14:shadowObscured xmlns:a14="http://schemas.microsoft.com/office/drawing/2010/main"/>
                      </a:ext>
                    </a:extLst>
                  </pic:spPr>
                </pic:pic>
              </a:graphicData>
            </a:graphic>
          </wp:inline>
        </w:drawing>
      </w:r>
    </w:p>
    <w:p w14:paraId="5AC98882" w14:textId="3583C760" w:rsidR="00F2064E" w:rsidRPr="003C331D" w:rsidRDefault="003C331D" w:rsidP="00403D8A">
      <w:pPr>
        <w:spacing w:line="360" w:lineRule="auto"/>
        <w:jc w:val="center"/>
        <w:rPr>
          <w:rFonts w:ascii="Arial" w:hAnsi="Arial" w:cs="Arial"/>
          <w:i/>
          <w:sz w:val="20"/>
        </w:rPr>
      </w:pPr>
      <w:r w:rsidRPr="003C331D">
        <w:rPr>
          <w:rFonts w:ascii="Arial" w:hAnsi="Arial" w:cs="Arial"/>
          <w:i/>
          <w:sz w:val="20"/>
        </w:rPr>
        <w:t xml:space="preserve">Table 2.10: Classification results for the identification of cyberbullying </w:t>
      </w:r>
      <w:r w:rsidR="002A5A41">
        <w:rPr>
          <w:rFonts w:ascii="Arial" w:hAnsi="Arial" w:cs="Arial"/>
          <w:i/>
          <w:sz w:val="20"/>
        </w:rPr>
        <w:t>events and fine-grained text categories in terms of F-score</w:t>
      </w:r>
    </w:p>
    <w:p w14:paraId="0346E56E" w14:textId="21D2AC75" w:rsidR="00043DF1" w:rsidRDefault="00043DF1" w:rsidP="002A5A41">
      <w:pPr>
        <w:spacing w:after="0" w:line="360" w:lineRule="auto"/>
        <w:ind w:firstLine="720"/>
        <w:jc w:val="both"/>
        <w:rPr>
          <w:rFonts w:ascii="Arial" w:eastAsia="Times New Roman" w:hAnsi="Arial" w:cs="Arial"/>
          <w:color w:val="000000"/>
        </w:rPr>
      </w:pPr>
      <w:r w:rsidRPr="00043DF1">
        <w:rPr>
          <w:rFonts w:ascii="Arial" w:eastAsia="Times New Roman" w:hAnsi="Arial" w:cs="Arial"/>
          <w:color w:val="000000"/>
        </w:rPr>
        <w:t>Table 2.</w:t>
      </w:r>
      <w:r w:rsidR="002A5A41">
        <w:rPr>
          <w:rFonts w:ascii="Arial" w:eastAsia="Times New Roman" w:hAnsi="Arial" w:cs="Arial"/>
          <w:color w:val="000000"/>
        </w:rPr>
        <w:t>11</w:t>
      </w:r>
      <w:r w:rsidRPr="00043DF1">
        <w:rPr>
          <w:rFonts w:ascii="Arial" w:eastAsia="Times New Roman" w:hAnsi="Arial" w:cs="Arial"/>
          <w:color w:val="000000"/>
        </w:rPr>
        <w:t xml:space="preserve"> illustrates the performance of both precision and recall with regards to the identification of cyberbullying event and their classification into fine-grained text categories.</w:t>
      </w:r>
    </w:p>
    <w:p w14:paraId="1B9C5537" w14:textId="77777777" w:rsidR="00403D8A" w:rsidRPr="002A5A41" w:rsidRDefault="00403D8A" w:rsidP="002A5A41">
      <w:pPr>
        <w:spacing w:after="0" w:line="360" w:lineRule="auto"/>
        <w:ind w:firstLine="720"/>
        <w:jc w:val="both"/>
        <w:rPr>
          <w:rFonts w:ascii="Times New Roman" w:eastAsia="Times New Roman" w:hAnsi="Times New Roman" w:cs="Times New Roman"/>
          <w:sz w:val="24"/>
          <w:szCs w:val="24"/>
        </w:rPr>
      </w:pPr>
    </w:p>
    <w:p w14:paraId="70403153" w14:textId="3155CD76" w:rsidR="00043DF1" w:rsidRDefault="00043DF1" w:rsidP="0045095D">
      <w:pPr>
        <w:spacing w:line="360" w:lineRule="auto"/>
        <w:jc w:val="center"/>
        <w:rPr>
          <w:rFonts w:ascii="Arial" w:hAnsi="Arial" w:cs="Arial"/>
        </w:rPr>
      </w:pPr>
      <w:r>
        <w:rPr>
          <w:rFonts w:ascii="Arial" w:hAnsi="Arial" w:cs="Arial"/>
          <w:noProof/>
          <w:color w:val="000000"/>
          <w:lang w:val="en-PH" w:eastAsia="en-PH"/>
        </w:rPr>
        <w:drawing>
          <wp:inline distT="0" distB="0" distL="0" distR="0" wp14:anchorId="3538C1F8" wp14:editId="59EADAA4">
            <wp:extent cx="4201838" cy="1920240"/>
            <wp:effectExtent l="0" t="0" r="8255" b="3810"/>
            <wp:docPr id="24" name="Picture 24" descr="https://lh6.googleusercontent.com/unQaBHFk2XMAWqktCzWf090b6BKfFv1LguThFkRaX-tgg08t5-ACB9W1qyiGbgHHknAtea6kwigMrENlkefEkoALzQ7axJjHP0DaNrejF-9uif0eL_VC9a67mdJSJM4lYRTLc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unQaBHFk2XMAWqktCzWf090b6BKfFv1LguThFkRaX-tgg08t5-ACB9W1qyiGbgHHknAtea6kwigMrENlkefEkoALzQ7axJjHP0DaNrejF-9uif0eL_VC9a67mdJSJM4lYRTLcfw"/>
                    <pic:cNvPicPr>
                      <a:picLocks noChangeAspect="1" noChangeArrowheads="1"/>
                    </pic:cNvPicPr>
                  </pic:nvPicPr>
                  <pic:blipFill rotWithShape="1">
                    <a:blip r:embed="rId21">
                      <a:extLst>
                        <a:ext uri="{28A0092B-C50C-407E-A947-70E740481C1C}">
                          <a14:useLocalDpi xmlns:a14="http://schemas.microsoft.com/office/drawing/2010/main" val="0"/>
                        </a:ext>
                      </a:extLst>
                    </a:blip>
                    <a:srcRect b="16794"/>
                    <a:stretch/>
                  </pic:blipFill>
                  <pic:spPr bwMode="auto">
                    <a:xfrm>
                      <a:off x="0" y="0"/>
                      <a:ext cx="4271838" cy="1952230"/>
                    </a:xfrm>
                    <a:prstGeom prst="rect">
                      <a:avLst/>
                    </a:prstGeom>
                    <a:noFill/>
                    <a:ln>
                      <a:noFill/>
                    </a:ln>
                    <a:extLst>
                      <a:ext uri="{53640926-AAD7-44D8-BBD7-CCE9431645EC}">
                        <a14:shadowObscured xmlns:a14="http://schemas.microsoft.com/office/drawing/2010/main"/>
                      </a:ext>
                    </a:extLst>
                  </pic:spPr>
                </pic:pic>
              </a:graphicData>
            </a:graphic>
          </wp:inline>
        </w:drawing>
      </w:r>
    </w:p>
    <w:p w14:paraId="52C7A4C7" w14:textId="16CCF3CC" w:rsidR="007D4858" w:rsidRDefault="002A5A41" w:rsidP="00403D8A">
      <w:pPr>
        <w:spacing w:line="360" w:lineRule="auto"/>
        <w:jc w:val="center"/>
        <w:rPr>
          <w:rFonts w:ascii="Arial" w:hAnsi="Arial" w:cs="Arial"/>
          <w:i/>
          <w:sz w:val="20"/>
        </w:rPr>
      </w:pPr>
      <w:r w:rsidRPr="002A5A41">
        <w:rPr>
          <w:rFonts w:ascii="Arial" w:hAnsi="Arial" w:cs="Arial"/>
          <w:i/>
          <w:sz w:val="20"/>
        </w:rPr>
        <w:t>Table 2.1</w:t>
      </w:r>
      <w:r>
        <w:rPr>
          <w:rFonts w:ascii="Arial" w:hAnsi="Arial" w:cs="Arial"/>
          <w:i/>
          <w:sz w:val="20"/>
        </w:rPr>
        <w:t>1</w:t>
      </w:r>
      <w:r w:rsidRPr="002A5A41">
        <w:rPr>
          <w:rFonts w:ascii="Arial" w:hAnsi="Arial" w:cs="Arial"/>
          <w:i/>
          <w:sz w:val="20"/>
        </w:rPr>
        <w:t xml:space="preserve">: Classification results for the identification of cyberbullying events and fine-grained text categories </w:t>
      </w:r>
      <w:r>
        <w:rPr>
          <w:rFonts w:ascii="Arial" w:hAnsi="Arial" w:cs="Arial"/>
          <w:i/>
          <w:sz w:val="20"/>
        </w:rPr>
        <w:t>in terms of precision and recall</w:t>
      </w:r>
      <w:bookmarkStart w:id="34" w:name="_Toc476528656"/>
    </w:p>
    <w:p w14:paraId="5426CB75" w14:textId="77777777" w:rsidR="0059220D" w:rsidRDefault="0059220D" w:rsidP="00403D8A">
      <w:pPr>
        <w:spacing w:line="360" w:lineRule="auto"/>
        <w:jc w:val="center"/>
        <w:rPr>
          <w:rFonts w:ascii="Arial" w:hAnsi="Arial" w:cs="Arial"/>
          <w:i/>
          <w:sz w:val="20"/>
        </w:rPr>
      </w:pPr>
    </w:p>
    <w:p w14:paraId="01E048EB" w14:textId="77777777" w:rsidR="0059220D" w:rsidRPr="00403D8A" w:rsidRDefault="0059220D" w:rsidP="00403D8A">
      <w:pPr>
        <w:spacing w:line="360" w:lineRule="auto"/>
        <w:jc w:val="center"/>
        <w:rPr>
          <w:rFonts w:ascii="Arial" w:hAnsi="Arial" w:cs="Arial"/>
          <w:i/>
          <w:sz w:val="20"/>
        </w:rPr>
      </w:pPr>
    </w:p>
    <w:p w14:paraId="1BB893AD" w14:textId="10E73FA2" w:rsidR="007D4858" w:rsidRDefault="007D4858" w:rsidP="0059220D">
      <w:pPr>
        <w:pStyle w:val="Heading3"/>
        <w:rPr>
          <w:rFonts w:ascii="Arial" w:hAnsi="Arial" w:cs="Arial"/>
          <w:b/>
          <w:color w:val="auto"/>
          <w:sz w:val="22"/>
        </w:rPr>
      </w:pPr>
      <w:bookmarkStart w:id="35" w:name="_Toc478536423"/>
      <w:r w:rsidRPr="0059220D">
        <w:rPr>
          <w:rFonts w:ascii="Arial" w:hAnsi="Arial" w:cs="Arial"/>
          <w:b/>
          <w:color w:val="auto"/>
          <w:sz w:val="22"/>
        </w:rPr>
        <w:lastRenderedPageBreak/>
        <w:t>2.3.</w:t>
      </w:r>
      <w:r w:rsidR="00717498">
        <w:rPr>
          <w:rFonts w:ascii="Arial" w:hAnsi="Arial" w:cs="Arial"/>
          <w:b/>
          <w:color w:val="auto"/>
          <w:sz w:val="22"/>
        </w:rPr>
        <w:t>5</w:t>
      </w:r>
      <w:r w:rsidRPr="0059220D">
        <w:rPr>
          <w:rFonts w:ascii="Arial" w:hAnsi="Arial" w:cs="Arial"/>
          <w:b/>
          <w:color w:val="auto"/>
          <w:sz w:val="22"/>
        </w:rPr>
        <w:t xml:space="preserve"> Improved Cyberbullying Detection using Gender Information</w:t>
      </w:r>
      <w:bookmarkEnd w:id="34"/>
      <w:bookmarkEnd w:id="35"/>
    </w:p>
    <w:p w14:paraId="5245A063" w14:textId="77777777" w:rsidR="0059220D" w:rsidRPr="0059220D" w:rsidRDefault="0059220D" w:rsidP="0059220D"/>
    <w:p w14:paraId="1B8473DC" w14:textId="32A95BDC" w:rsidR="00403D8A" w:rsidRPr="007D4858" w:rsidRDefault="007D4858" w:rsidP="00403D8A">
      <w:pPr>
        <w:keepNext/>
        <w:keepLines/>
        <w:spacing w:before="40" w:after="0" w:line="360" w:lineRule="auto"/>
        <w:ind w:firstLine="720"/>
        <w:jc w:val="both"/>
        <w:outlineLvl w:val="2"/>
        <w:rPr>
          <w:rFonts w:ascii="Arial" w:eastAsiaTheme="majorEastAsia" w:hAnsi="Arial" w:cs="Arial"/>
          <w:color w:val="000000"/>
          <w:shd w:val="clear" w:color="auto" w:fill="FFFFFF"/>
        </w:rPr>
      </w:pPr>
      <w:bookmarkStart w:id="36" w:name="_Toc477423876"/>
      <w:bookmarkStart w:id="37" w:name="_Toc477423984"/>
      <w:bookmarkStart w:id="38" w:name="_Toc477719441"/>
      <w:bookmarkStart w:id="39" w:name="_Toc477719512"/>
      <w:bookmarkStart w:id="40" w:name="_Toc477719585"/>
      <w:bookmarkStart w:id="41" w:name="_Toc477719631"/>
      <w:bookmarkStart w:id="42" w:name="_Toc477719948"/>
      <w:bookmarkStart w:id="43" w:name="_Toc477743533"/>
      <w:bookmarkStart w:id="44" w:name="_Toc478534810"/>
      <w:bookmarkStart w:id="45" w:name="_Toc478535226"/>
      <w:bookmarkStart w:id="46" w:name="_Toc478536424"/>
      <w:proofErr w:type="spellStart"/>
      <w:r w:rsidRPr="0059220D">
        <w:rPr>
          <w:rFonts w:ascii="Arial" w:hAnsi="Arial" w:cs="Arial"/>
        </w:rPr>
        <w:t>Dadvar</w:t>
      </w:r>
      <w:proofErr w:type="spellEnd"/>
      <w:r w:rsidRPr="0059220D">
        <w:rPr>
          <w:rFonts w:ascii="Arial" w:hAnsi="Arial" w:cs="Arial"/>
        </w:rPr>
        <w:t xml:space="preserve">, Jong, </w:t>
      </w:r>
      <w:proofErr w:type="spellStart"/>
      <w:r w:rsidRPr="0059220D">
        <w:rPr>
          <w:rFonts w:ascii="Arial" w:hAnsi="Arial" w:cs="Arial"/>
        </w:rPr>
        <w:t>Ordeiman</w:t>
      </w:r>
      <w:proofErr w:type="spellEnd"/>
      <w:r w:rsidRPr="0059220D">
        <w:rPr>
          <w:rFonts w:ascii="Arial" w:hAnsi="Arial" w:cs="Arial"/>
        </w:rPr>
        <w:t xml:space="preserve">, and </w:t>
      </w:r>
      <w:proofErr w:type="spellStart"/>
      <w:r w:rsidRPr="0059220D">
        <w:rPr>
          <w:rFonts w:ascii="Arial" w:hAnsi="Arial" w:cs="Arial"/>
        </w:rPr>
        <w:t>Trieschnigg</w:t>
      </w:r>
      <w:proofErr w:type="spellEnd"/>
      <w:r w:rsidRPr="0059220D">
        <w:rPr>
          <w:rFonts w:ascii="Arial" w:hAnsi="Arial" w:cs="Arial"/>
        </w:rPr>
        <w:t xml:space="preserve"> (2012) believed that the incorporation of gender specific language features will improve the accuracy of a cyberbullying detection system. </w:t>
      </w:r>
      <w:r w:rsidR="004C2B88" w:rsidRPr="004C2B88">
        <w:rPr>
          <w:rFonts w:ascii="Arial" w:hAnsi="Arial" w:cs="Arial"/>
          <w:vertAlign w:val="superscript"/>
        </w:rPr>
        <w:t>[2</w:t>
      </w:r>
      <w:r w:rsidR="004C2B88">
        <w:rPr>
          <w:rFonts w:ascii="Arial" w:hAnsi="Arial" w:cs="Arial"/>
          <w:vertAlign w:val="superscript"/>
        </w:rPr>
        <w:t>9</w:t>
      </w:r>
      <w:r w:rsidR="004C2B88" w:rsidRPr="004C2B88">
        <w:rPr>
          <w:rFonts w:ascii="Arial" w:hAnsi="Arial" w:cs="Arial"/>
          <w:vertAlign w:val="superscript"/>
        </w:rPr>
        <w:t>]</w:t>
      </w:r>
      <w:r w:rsidRPr="0059220D">
        <w:rPr>
          <w:rFonts w:ascii="Arial" w:hAnsi="Arial" w:cs="Arial"/>
        </w:rPr>
        <w:t>To test this idea, they conducted an</w:t>
      </w:r>
      <w:r w:rsidRPr="0059220D">
        <w:rPr>
          <w:rFonts w:ascii="Arial" w:eastAsiaTheme="majorEastAsia" w:hAnsi="Arial" w:cs="Arial"/>
          <w:color w:val="000000"/>
          <w:shd w:val="clear" w:color="auto" w:fill="FFFFFF"/>
        </w:rPr>
        <w:t xml:space="preserve"> </w:t>
      </w:r>
      <w:r w:rsidRPr="007D4858">
        <w:rPr>
          <w:rFonts w:ascii="Arial" w:eastAsiaTheme="majorEastAsia" w:hAnsi="Arial" w:cs="Arial"/>
          <w:color w:val="000000"/>
          <w:shd w:val="clear" w:color="auto" w:fill="FFFFFF"/>
        </w:rPr>
        <w:t xml:space="preserve">experiment on </w:t>
      </w:r>
      <w:proofErr w:type="spellStart"/>
      <w:r w:rsidRPr="007D4858">
        <w:rPr>
          <w:rFonts w:ascii="Arial" w:eastAsiaTheme="majorEastAsia" w:hAnsi="Arial" w:cs="Arial"/>
          <w:color w:val="000000"/>
          <w:shd w:val="clear" w:color="auto" w:fill="FFFFFF"/>
        </w:rPr>
        <w:t>imp</w:t>
      </w:r>
      <w:r w:rsidR="004C2B88">
        <w:rPr>
          <w:rFonts w:ascii="Arial" w:eastAsiaTheme="majorEastAsia" w:hAnsi="Arial" w:cs="Arial"/>
          <w:color w:val="000000"/>
          <w:shd w:val="clear" w:color="auto" w:fill="FFFFFF"/>
        </w:rPr>
        <w:t>dadvar</w:t>
      </w:r>
      <w:r w:rsidRPr="007D4858">
        <w:rPr>
          <w:rFonts w:ascii="Arial" w:eastAsiaTheme="majorEastAsia" w:hAnsi="Arial" w:cs="Arial"/>
          <w:color w:val="000000"/>
          <w:shd w:val="clear" w:color="auto" w:fill="FFFFFF"/>
        </w:rPr>
        <w:t>roving</w:t>
      </w:r>
      <w:proofErr w:type="spellEnd"/>
      <w:r w:rsidRPr="007D4858">
        <w:rPr>
          <w:rFonts w:ascii="Arial" w:eastAsiaTheme="majorEastAsia" w:hAnsi="Arial" w:cs="Arial"/>
          <w:color w:val="000000"/>
          <w:shd w:val="clear" w:color="auto" w:fill="FFFFFF"/>
        </w:rPr>
        <w:t xml:space="preserve"> cyberbullying detection with the aid of gender specific features.</w:t>
      </w:r>
      <w:bookmarkEnd w:id="36"/>
      <w:bookmarkEnd w:id="37"/>
      <w:bookmarkEnd w:id="38"/>
      <w:bookmarkEnd w:id="39"/>
      <w:bookmarkEnd w:id="40"/>
      <w:bookmarkEnd w:id="41"/>
      <w:bookmarkEnd w:id="42"/>
      <w:bookmarkEnd w:id="43"/>
      <w:bookmarkEnd w:id="44"/>
      <w:bookmarkEnd w:id="45"/>
      <w:bookmarkEnd w:id="46"/>
    </w:p>
    <w:p w14:paraId="435D8B6C" w14:textId="76BA9987" w:rsidR="00403D8A" w:rsidRPr="007D4858" w:rsidRDefault="007D4858" w:rsidP="00403D8A">
      <w:pPr>
        <w:spacing w:before="100" w:after="120" w:line="360" w:lineRule="auto"/>
        <w:ind w:firstLine="720"/>
        <w:jc w:val="both"/>
        <w:rPr>
          <w:rFonts w:ascii="Arial" w:eastAsia="Times New Roman" w:hAnsi="Arial" w:cs="Arial"/>
          <w:color w:val="000000"/>
          <w:shd w:val="clear" w:color="auto" w:fill="FFFFFF"/>
        </w:rPr>
      </w:pPr>
      <w:r w:rsidRPr="007D4858">
        <w:rPr>
          <w:rFonts w:ascii="Arial" w:eastAsia="Times New Roman" w:hAnsi="Arial" w:cs="Arial"/>
          <w:color w:val="000000"/>
          <w:shd w:val="clear" w:color="auto" w:fill="FFFFFF"/>
        </w:rPr>
        <w:t xml:space="preserve">Their dataset was composed of </w:t>
      </w:r>
      <w:proofErr w:type="spellStart"/>
      <w:r w:rsidRPr="007D4858">
        <w:rPr>
          <w:rFonts w:ascii="Arial" w:eastAsia="Times New Roman" w:hAnsi="Arial" w:cs="Arial"/>
          <w:color w:val="000000"/>
          <w:shd w:val="clear" w:color="auto" w:fill="FFFFFF"/>
        </w:rPr>
        <w:t>MySpace</w:t>
      </w:r>
      <w:proofErr w:type="spellEnd"/>
      <w:r w:rsidRPr="007D4858">
        <w:rPr>
          <w:rFonts w:ascii="Arial" w:eastAsia="Times New Roman" w:hAnsi="Arial" w:cs="Arial"/>
          <w:color w:val="000000"/>
          <w:shd w:val="clear" w:color="auto" w:fill="FFFFFF"/>
        </w:rPr>
        <w:t xml:space="preserve"> posts provided by </w:t>
      </w:r>
      <w:proofErr w:type="spellStart"/>
      <w:r w:rsidRPr="007D4858">
        <w:rPr>
          <w:rFonts w:ascii="Arial" w:eastAsia="Times New Roman" w:hAnsi="Arial" w:cs="Arial"/>
          <w:color w:val="000000"/>
          <w:shd w:val="clear" w:color="auto" w:fill="FFFFFF"/>
        </w:rPr>
        <w:t>Fundacion</w:t>
      </w:r>
      <w:proofErr w:type="spellEnd"/>
      <w:r w:rsidRPr="007D4858">
        <w:rPr>
          <w:rFonts w:ascii="Arial" w:eastAsia="Times New Roman" w:hAnsi="Arial" w:cs="Arial"/>
          <w:color w:val="000000"/>
          <w:shd w:val="clear" w:color="auto" w:fill="FFFFFF"/>
        </w:rPr>
        <w:t xml:space="preserve"> Barcelona Media. In total, the corpus contains 381,000 posts wherein 34% was written by male and 67% were from female. However, they were only able to utilize 2,200 posts for their experiment. Furthermore, the dataset was annotated into two categories: harassing and non-harassing. They analyzed the use of foul words among the 100,000 posts and compared the most frequently used foul words by each gender. By utilizing Wilcoxon signed rank test, they were able to determine the different frequencies of foul words in each gender. </w:t>
      </w:r>
    </w:p>
    <w:p w14:paraId="76076B47" w14:textId="77777777" w:rsidR="007D4858" w:rsidRPr="007D4858" w:rsidRDefault="007D4858" w:rsidP="007D4858">
      <w:pPr>
        <w:spacing w:before="100" w:after="120" w:line="360" w:lineRule="auto"/>
        <w:ind w:firstLine="720"/>
        <w:jc w:val="both"/>
        <w:rPr>
          <w:rFonts w:ascii="Times New Roman" w:eastAsia="Times New Roman" w:hAnsi="Times New Roman" w:cs="Times New Roman"/>
          <w:sz w:val="24"/>
          <w:szCs w:val="24"/>
        </w:rPr>
      </w:pPr>
      <w:r w:rsidRPr="007D4858">
        <w:rPr>
          <w:rFonts w:ascii="Arial" w:eastAsia="Times New Roman" w:hAnsi="Arial" w:cs="Arial"/>
          <w:color w:val="000000"/>
          <w:shd w:val="clear" w:color="auto" w:fill="FFFFFF"/>
        </w:rPr>
        <w:t xml:space="preserve">For harassment classification, they utilized four types of features: first, profane words (including their acronyms and abbreviations), personal pronouns, second person pronouns, and TFIDF. These features were employed to train the classifier. Moreover, they constructed a Support Vector Machine (SVM) classifier in WEKA. First, they utilized the posts written by both genders as their dataset, then they trained the classifier separately for each respective gender group. In evaluating the accuracy of the classifier, they used 10-fold cross validation and calculated its precision, recall and F-measure. As shown in Table 2.5, the incorporation of gender-specific features improved the overall accuracy measures. </w:t>
      </w:r>
    </w:p>
    <w:p w14:paraId="15AB8399" w14:textId="77777777" w:rsidR="007D4858" w:rsidRPr="007D4858" w:rsidRDefault="007D4858" w:rsidP="007D4858">
      <w:pPr>
        <w:spacing w:before="100" w:after="120" w:line="360" w:lineRule="auto"/>
        <w:ind w:firstLine="720"/>
        <w:jc w:val="center"/>
        <w:rPr>
          <w:rFonts w:ascii="Times New Roman" w:eastAsia="Times New Roman" w:hAnsi="Times New Roman" w:cs="Times New Roman"/>
          <w:sz w:val="24"/>
          <w:szCs w:val="24"/>
        </w:rPr>
      </w:pPr>
      <w:r w:rsidRPr="007D4858">
        <w:rPr>
          <w:rFonts w:ascii="Arial" w:hAnsi="Arial" w:cs="Arial"/>
          <w:noProof/>
          <w:color w:val="000000"/>
          <w:shd w:val="clear" w:color="auto" w:fill="FFFFFF"/>
          <w:lang w:val="en-PH" w:eastAsia="en-PH"/>
        </w:rPr>
        <w:drawing>
          <wp:inline distT="0" distB="0" distL="0" distR="0" wp14:anchorId="22ABD916" wp14:editId="35B3EE3F">
            <wp:extent cx="4137660" cy="1187267"/>
            <wp:effectExtent l="0" t="0" r="0" b="0"/>
            <wp:docPr id="22" name="Picture 22" descr="https://lh5.googleusercontent.com/fNHTAz6mco0Fo4StQmUIboPY-Wlbc6SRTM3e9ypNGCrTxovaJq1xnntlK7ybIufgBAxdbRtuLzDPkg5xIBwlFwGre96X8o1-wKHVDiDnJ4wsju5E-k5QIcM0IQEaK64QdOFPO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fNHTAz6mco0Fo4StQmUIboPY-Wlbc6SRTM3e9ypNGCrTxovaJq1xnntlK7ybIufgBAxdbRtuLzDPkg5xIBwlFwGre96X8o1-wKHVDiDnJ4wsju5E-k5QIcM0IQEaK64QdOFPO3Q"/>
                    <pic:cNvPicPr>
                      <a:picLocks noChangeAspect="1" noChangeArrowheads="1"/>
                    </pic:cNvPicPr>
                  </pic:nvPicPr>
                  <pic:blipFill rotWithShape="1">
                    <a:blip r:embed="rId22">
                      <a:extLst>
                        <a:ext uri="{28A0092B-C50C-407E-A947-70E740481C1C}">
                          <a14:useLocalDpi xmlns:a14="http://schemas.microsoft.com/office/drawing/2010/main" val="0"/>
                        </a:ext>
                      </a:extLst>
                    </a:blip>
                    <a:srcRect r="4250" b="32658"/>
                    <a:stretch/>
                  </pic:blipFill>
                  <pic:spPr bwMode="auto">
                    <a:xfrm>
                      <a:off x="0" y="0"/>
                      <a:ext cx="4252218" cy="1220139"/>
                    </a:xfrm>
                    <a:prstGeom prst="rect">
                      <a:avLst/>
                    </a:prstGeom>
                    <a:noFill/>
                    <a:ln>
                      <a:noFill/>
                    </a:ln>
                    <a:extLst>
                      <a:ext uri="{53640926-AAD7-44D8-BBD7-CCE9431645EC}">
                        <a14:shadowObscured xmlns:a14="http://schemas.microsoft.com/office/drawing/2010/main"/>
                      </a:ext>
                    </a:extLst>
                  </pic:spPr>
                </pic:pic>
              </a:graphicData>
            </a:graphic>
          </wp:inline>
        </w:drawing>
      </w:r>
    </w:p>
    <w:p w14:paraId="518EAB92" w14:textId="145A1805" w:rsidR="007D4858" w:rsidRDefault="007D4858" w:rsidP="0059220D">
      <w:pPr>
        <w:spacing w:before="100" w:after="120" w:line="360" w:lineRule="auto"/>
        <w:ind w:firstLine="720"/>
        <w:jc w:val="center"/>
        <w:rPr>
          <w:rFonts w:ascii="Arial" w:eastAsia="Times New Roman" w:hAnsi="Arial" w:cs="Arial"/>
          <w:i/>
          <w:sz w:val="4"/>
          <w:szCs w:val="24"/>
        </w:rPr>
      </w:pPr>
      <w:r w:rsidRPr="007D4858">
        <w:rPr>
          <w:rFonts w:ascii="Arial" w:eastAsia="Times New Roman" w:hAnsi="Arial" w:cs="Arial"/>
          <w:i/>
          <w:sz w:val="20"/>
          <w:szCs w:val="24"/>
        </w:rPr>
        <w:t>Table 2.</w:t>
      </w:r>
      <w:r w:rsidR="00403D8A">
        <w:rPr>
          <w:rFonts w:ascii="Arial" w:eastAsia="Times New Roman" w:hAnsi="Arial" w:cs="Arial"/>
          <w:i/>
          <w:sz w:val="20"/>
          <w:szCs w:val="24"/>
        </w:rPr>
        <w:t>12</w:t>
      </w:r>
      <w:r w:rsidRPr="007D4858">
        <w:rPr>
          <w:rFonts w:ascii="Arial" w:eastAsia="Times New Roman" w:hAnsi="Arial" w:cs="Arial"/>
          <w:i/>
          <w:sz w:val="20"/>
          <w:szCs w:val="24"/>
        </w:rPr>
        <w:t>: The result of improving cyberbullying detection using gender-specific features</w:t>
      </w:r>
    </w:p>
    <w:p w14:paraId="5F583795" w14:textId="77777777" w:rsidR="0059220D" w:rsidRPr="0059220D" w:rsidRDefault="0059220D" w:rsidP="0059220D">
      <w:pPr>
        <w:spacing w:before="100" w:after="120" w:line="360" w:lineRule="auto"/>
        <w:ind w:firstLine="720"/>
        <w:jc w:val="center"/>
        <w:rPr>
          <w:rFonts w:ascii="Arial" w:eastAsia="Times New Roman" w:hAnsi="Arial" w:cs="Arial"/>
          <w:i/>
          <w:sz w:val="4"/>
          <w:szCs w:val="24"/>
        </w:rPr>
      </w:pPr>
    </w:p>
    <w:p w14:paraId="1F1569DB" w14:textId="733C4241" w:rsidR="003C598D" w:rsidRPr="0059220D" w:rsidRDefault="00043DF1" w:rsidP="00C9422A">
      <w:pPr>
        <w:pStyle w:val="Heading3"/>
        <w:spacing w:line="360" w:lineRule="auto"/>
        <w:rPr>
          <w:rFonts w:ascii="Arial" w:hAnsi="Arial" w:cs="Arial"/>
          <w:b/>
          <w:color w:val="auto"/>
          <w:sz w:val="22"/>
          <w:szCs w:val="22"/>
        </w:rPr>
      </w:pPr>
      <w:bookmarkStart w:id="47" w:name="_Toc476528658"/>
      <w:bookmarkStart w:id="48" w:name="_Toc478536425"/>
      <w:r w:rsidRPr="0059220D">
        <w:rPr>
          <w:rFonts w:ascii="Arial" w:hAnsi="Arial" w:cs="Arial"/>
          <w:b/>
          <w:color w:val="auto"/>
          <w:sz w:val="22"/>
          <w:szCs w:val="22"/>
        </w:rPr>
        <w:t>2.3.</w:t>
      </w:r>
      <w:r w:rsidR="00717498">
        <w:rPr>
          <w:rFonts w:ascii="Arial" w:hAnsi="Arial" w:cs="Arial"/>
          <w:b/>
          <w:color w:val="auto"/>
          <w:sz w:val="22"/>
          <w:szCs w:val="22"/>
        </w:rPr>
        <w:t>6</w:t>
      </w:r>
      <w:r w:rsidRPr="0059220D">
        <w:rPr>
          <w:rFonts w:ascii="Arial" w:hAnsi="Arial" w:cs="Arial"/>
          <w:b/>
          <w:color w:val="auto"/>
          <w:sz w:val="22"/>
          <w:szCs w:val="22"/>
        </w:rPr>
        <w:t xml:space="preserve"> </w:t>
      </w:r>
      <w:bookmarkEnd w:id="47"/>
      <w:r w:rsidR="003C598D" w:rsidRPr="0059220D">
        <w:rPr>
          <w:rFonts w:ascii="Arial" w:hAnsi="Arial" w:cs="Arial"/>
          <w:b/>
          <w:color w:val="auto"/>
          <w:sz w:val="22"/>
          <w:szCs w:val="22"/>
        </w:rPr>
        <w:t>Automated Role Detection in Cyberbullying Incidents</w:t>
      </w:r>
      <w:bookmarkEnd w:id="48"/>
    </w:p>
    <w:p w14:paraId="0F08D727" w14:textId="5E1E7703" w:rsidR="00403D8A" w:rsidRDefault="00043DF1" w:rsidP="00403D8A">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Cheng and Ng (2016) conducted an experiment on the detection of cyberbullyi</w:t>
      </w:r>
      <w:r w:rsidR="000345E5">
        <w:rPr>
          <w:rFonts w:ascii="Arial" w:eastAsia="Times New Roman" w:hAnsi="Arial" w:cs="Arial"/>
          <w:color w:val="000000"/>
        </w:rPr>
        <w:t xml:space="preserve">ng roles. </w:t>
      </w:r>
      <w:r w:rsidR="004C2B88" w:rsidRPr="004C2B88">
        <w:rPr>
          <w:rFonts w:ascii="Arial" w:eastAsia="Times New Roman" w:hAnsi="Arial" w:cs="Arial"/>
          <w:color w:val="000000"/>
          <w:vertAlign w:val="superscript"/>
        </w:rPr>
        <w:t>[30]</w:t>
      </w:r>
      <w:r w:rsidR="004C2B88">
        <w:rPr>
          <w:rFonts w:ascii="Arial" w:eastAsia="Times New Roman" w:hAnsi="Arial" w:cs="Arial"/>
          <w:color w:val="000000"/>
        </w:rPr>
        <w:t xml:space="preserve"> </w:t>
      </w:r>
      <w:r w:rsidR="000345E5">
        <w:rPr>
          <w:rFonts w:ascii="Arial" w:eastAsia="Times New Roman" w:hAnsi="Arial" w:cs="Arial"/>
          <w:color w:val="000000"/>
        </w:rPr>
        <w:t xml:space="preserve">Their experiment </w:t>
      </w:r>
      <w:r w:rsidRPr="00043DF1">
        <w:rPr>
          <w:rFonts w:ascii="Arial" w:eastAsia="Times New Roman" w:hAnsi="Arial" w:cs="Arial"/>
          <w:color w:val="000000"/>
        </w:rPr>
        <w:t>b</w:t>
      </w:r>
      <w:r w:rsidR="000345E5">
        <w:rPr>
          <w:rFonts w:ascii="Arial" w:eastAsia="Times New Roman" w:hAnsi="Arial" w:cs="Arial"/>
          <w:color w:val="000000"/>
        </w:rPr>
        <w:t>egins with the creation of</w:t>
      </w:r>
      <w:r w:rsidRPr="00043DF1">
        <w:rPr>
          <w:rFonts w:ascii="Arial" w:eastAsia="Times New Roman" w:hAnsi="Arial" w:cs="Arial"/>
          <w:color w:val="000000"/>
        </w:rPr>
        <w:t xml:space="preserve"> a corpus by gathering data from Facebook and </w:t>
      </w:r>
      <w:proofErr w:type="spellStart"/>
      <w:r w:rsidRPr="00043DF1">
        <w:rPr>
          <w:rFonts w:ascii="Arial" w:eastAsia="Times New Roman" w:hAnsi="Arial" w:cs="Arial"/>
          <w:color w:val="000000"/>
        </w:rPr>
        <w:t>Youtube</w:t>
      </w:r>
      <w:proofErr w:type="spellEnd"/>
      <w:r w:rsidRPr="00043DF1">
        <w:rPr>
          <w:rFonts w:ascii="Arial" w:eastAsia="Times New Roman" w:hAnsi="Arial" w:cs="Arial"/>
          <w:color w:val="000000"/>
        </w:rPr>
        <w:t xml:space="preserve">. In total, 6000 posts/comments written in both English and Tagalog were collected (1500 for YouTube and 4500 for Facebook). The dataset was cleaned by removing unnecessary </w:t>
      </w:r>
      <w:r w:rsidRPr="00043DF1">
        <w:rPr>
          <w:rFonts w:ascii="Arial" w:eastAsia="Times New Roman" w:hAnsi="Arial" w:cs="Arial"/>
          <w:color w:val="000000"/>
        </w:rPr>
        <w:lastRenderedPageBreak/>
        <w:t xml:space="preserve">symbols. Furthermore, it underwent normalization through the use of </w:t>
      </w:r>
      <w:proofErr w:type="spellStart"/>
      <w:r w:rsidRPr="00043DF1">
        <w:rPr>
          <w:rFonts w:ascii="Arial" w:eastAsia="Times New Roman" w:hAnsi="Arial" w:cs="Arial"/>
          <w:color w:val="000000"/>
        </w:rPr>
        <w:t>NormAPI</w:t>
      </w:r>
      <w:proofErr w:type="spellEnd"/>
      <w:r w:rsidRPr="00043DF1">
        <w:rPr>
          <w:rFonts w:ascii="Arial" w:eastAsia="Times New Roman" w:hAnsi="Arial" w:cs="Arial"/>
          <w:color w:val="000000"/>
        </w:rPr>
        <w:t>. Lastly, each data was manually annotated into six classes: Bully, Accuser, Defender, Reporter, Victim, and N/A (which pertains to the instances that do not belong to the any of the class).</w:t>
      </w:r>
    </w:p>
    <w:p w14:paraId="63BA2D10" w14:textId="77777777" w:rsidR="00403D8A" w:rsidRPr="00043DF1" w:rsidRDefault="00403D8A" w:rsidP="00403D8A">
      <w:pPr>
        <w:spacing w:after="0" w:line="360" w:lineRule="auto"/>
        <w:ind w:firstLine="720"/>
        <w:jc w:val="both"/>
        <w:rPr>
          <w:rFonts w:ascii="Times New Roman" w:eastAsia="Times New Roman" w:hAnsi="Times New Roman" w:cs="Times New Roman"/>
          <w:sz w:val="24"/>
          <w:szCs w:val="24"/>
        </w:rPr>
      </w:pPr>
    </w:p>
    <w:p w14:paraId="41828917" w14:textId="77777777" w:rsidR="00043DF1" w:rsidRPr="00043DF1" w:rsidRDefault="00043DF1" w:rsidP="0045095D">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They implemented four types of features for their experiment: bag-of-word, TF-IDF, profane words, and word shape or the instances written in all uppercase. The experiment was conducted 7 times, each with a different set of role classes. The combination of the roles is as follows:</w:t>
      </w:r>
    </w:p>
    <w:p w14:paraId="47D2128B" w14:textId="77777777" w:rsidR="00043DF1" w:rsidRPr="00043DF1" w:rsidRDefault="00043DF1" w:rsidP="0045095D">
      <w:pPr>
        <w:spacing w:after="0" w:line="360" w:lineRule="auto"/>
        <w:rPr>
          <w:rFonts w:ascii="Times New Roman" w:eastAsia="Times New Roman" w:hAnsi="Times New Roman" w:cs="Times New Roman"/>
          <w:sz w:val="24"/>
          <w:szCs w:val="24"/>
        </w:rPr>
      </w:pPr>
    </w:p>
    <w:p w14:paraId="611E3A82" w14:textId="77777777" w:rsidR="00043DF1" w:rsidRPr="00043DF1" w:rsidRDefault="00043DF1" w:rsidP="0045095D">
      <w:pPr>
        <w:numPr>
          <w:ilvl w:val="0"/>
          <w:numId w:val="23"/>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All classes</w:t>
      </w:r>
    </w:p>
    <w:p w14:paraId="5FB76929" w14:textId="77777777" w:rsidR="00043DF1" w:rsidRPr="00043DF1" w:rsidRDefault="00043DF1" w:rsidP="0045095D">
      <w:pPr>
        <w:numPr>
          <w:ilvl w:val="0"/>
          <w:numId w:val="23"/>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Bully and N/A (Bull + N/A)</w:t>
      </w:r>
    </w:p>
    <w:p w14:paraId="1A4A453B" w14:textId="77777777" w:rsidR="00043DF1" w:rsidRPr="00043DF1" w:rsidRDefault="00043DF1" w:rsidP="0045095D">
      <w:pPr>
        <w:numPr>
          <w:ilvl w:val="0"/>
          <w:numId w:val="23"/>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Accuser, Bully, and N/A (</w:t>
      </w:r>
      <w:proofErr w:type="spellStart"/>
      <w:r w:rsidRPr="00043DF1">
        <w:rPr>
          <w:rFonts w:ascii="Arial" w:eastAsia="Times New Roman" w:hAnsi="Arial" w:cs="Arial"/>
          <w:color w:val="000000"/>
        </w:rPr>
        <w:t>Acc</w:t>
      </w:r>
      <w:proofErr w:type="spellEnd"/>
      <w:r w:rsidRPr="00043DF1">
        <w:rPr>
          <w:rFonts w:ascii="Arial" w:eastAsia="Times New Roman" w:hAnsi="Arial" w:cs="Arial"/>
          <w:color w:val="000000"/>
        </w:rPr>
        <w:t xml:space="preserve"> + Bull + N/A)</w:t>
      </w:r>
    </w:p>
    <w:p w14:paraId="2E4E9B29" w14:textId="77777777" w:rsidR="00043DF1" w:rsidRPr="00043DF1" w:rsidRDefault="00043DF1" w:rsidP="0045095D">
      <w:pPr>
        <w:numPr>
          <w:ilvl w:val="0"/>
          <w:numId w:val="23"/>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Bully, Defender, and N/A (Bull + Def + N/A)</w:t>
      </w:r>
    </w:p>
    <w:p w14:paraId="18A34C9D" w14:textId="77777777" w:rsidR="00043DF1" w:rsidRPr="00043DF1" w:rsidRDefault="00043DF1" w:rsidP="0045095D">
      <w:pPr>
        <w:numPr>
          <w:ilvl w:val="0"/>
          <w:numId w:val="23"/>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Bully, N/A, Reporter, and Victim (Bull + N/A + Rep + Vic)</w:t>
      </w:r>
    </w:p>
    <w:p w14:paraId="4BBED8E9" w14:textId="77777777" w:rsidR="00043DF1" w:rsidRPr="00043DF1" w:rsidRDefault="00043DF1" w:rsidP="0045095D">
      <w:pPr>
        <w:numPr>
          <w:ilvl w:val="0"/>
          <w:numId w:val="23"/>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Accuser, Bully, Defender, Reporter, and Victim (All except N/A)</w:t>
      </w:r>
    </w:p>
    <w:p w14:paraId="3C5AC9DE" w14:textId="77777777" w:rsidR="000345E5" w:rsidRDefault="00043DF1" w:rsidP="0045095D">
      <w:pPr>
        <w:numPr>
          <w:ilvl w:val="0"/>
          <w:numId w:val="23"/>
        </w:numPr>
        <w:spacing w:after="0" w:line="360" w:lineRule="auto"/>
        <w:ind w:left="1440"/>
        <w:jc w:val="both"/>
        <w:textAlignment w:val="baseline"/>
        <w:rPr>
          <w:rFonts w:ascii="Arial" w:eastAsia="Times New Roman" w:hAnsi="Arial" w:cs="Arial"/>
          <w:color w:val="000000"/>
        </w:rPr>
      </w:pPr>
      <w:r w:rsidRPr="00043DF1">
        <w:rPr>
          <w:rFonts w:ascii="Arial" w:eastAsia="Times New Roman" w:hAnsi="Arial" w:cs="Arial"/>
          <w:color w:val="000000"/>
        </w:rPr>
        <w:t>Accuser, Bully, and Defender (</w:t>
      </w:r>
      <w:proofErr w:type="spellStart"/>
      <w:r w:rsidRPr="00043DF1">
        <w:rPr>
          <w:rFonts w:ascii="Arial" w:eastAsia="Times New Roman" w:hAnsi="Arial" w:cs="Arial"/>
          <w:color w:val="000000"/>
        </w:rPr>
        <w:t>Acc</w:t>
      </w:r>
      <w:proofErr w:type="spellEnd"/>
      <w:r w:rsidRPr="00043DF1">
        <w:rPr>
          <w:rFonts w:ascii="Arial" w:eastAsia="Times New Roman" w:hAnsi="Arial" w:cs="Arial"/>
          <w:color w:val="000000"/>
        </w:rPr>
        <w:t xml:space="preserve"> + Bull + Def)</w:t>
      </w:r>
    </w:p>
    <w:p w14:paraId="34D31AA4" w14:textId="77777777" w:rsidR="000345E5" w:rsidRDefault="000345E5" w:rsidP="0045095D">
      <w:pPr>
        <w:spacing w:after="0" w:line="360" w:lineRule="auto"/>
        <w:ind w:firstLine="720"/>
        <w:jc w:val="both"/>
        <w:rPr>
          <w:rFonts w:ascii="Arial" w:eastAsia="Times New Roman" w:hAnsi="Arial" w:cs="Arial"/>
          <w:color w:val="000000"/>
        </w:rPr>
      </w:pPr>
    </w:p>
    <w:p w14:paraId="6D44D1AD" w14:textId="2A2EC70B" w:rsidR="00043DF1" w:rsidRDefault="00043DF1" w:rsidP="002A5A41">
      <w:pPr>
        <w:spacing w:after="0" w:line="360" w:lineRule="auto"/>
        <w:ind w:firstLine="720"/>
        <w:jc w:val="both"/>
        <w:rPr>
          <w:rFonts w:ascii="Times New Roman" w:eastAsia="Times New Roman" w:hAnsi="Times New Roman" w:cs="Times New Roman"/>
          <w:sz w:val="24"/>
          <w:szCs w:val="24"/>
        </w:rPr>
      </w:pPr>
      <w:r w:rsidRPr="00043DF1">
        <w:rPr>
          <w:rFonts w:ascii="Arial" w:eastAsia="Times New Roman" w:hAnsi="Arial" w:cs="Arial"/>
          <w:color w:val="000000"/>
        </w:rPr>
        <w:t xml:space="preserve">For their first experiment, they used an initial set of 25 word features in each class. They checked the presence of both words that are written in all capital letters and those which contains profanity. From a total number of 150 features, it was decreased into 93 unique word features. </w:t>
      </w:r>
      <w:r w:rsidR="00692152">
        <w:rPr>
          <w:rFonts w:ascii="Times New Roman" w:eastAsia="Times New Roman" w:hAnsi="Times New Roman" w:cs="Times New Roman"/>
          <w:sz w:val="24"/>
          <w:szCs w:val="24"/>
        </w:rPr>
        <w:t xml:space="preserve"> </w:t>
      </w:r>
      <w:r>
        <w:rPr>
          <w:rFonts w:ascii="Arial" w:hAnsi="Arial" w:cs="Arial"/>
          <w:color w:val="000000"/>
        </w:rPr>
        <w:t>Their second experiment involves the removal of both intersecting words and other added features. Thus, if a word feature is found in more than 1 class it will be removed in the feature set. The total number of 150 features was decreased into 63. As shown in Table 2.9, there was a decrease in all measures</w:t>
      </w:r>
      <w:r w:rsidR="00692152">
        <w:rPr>
          <w:rFonts w:ascii="Arial" w:hAnsi="Arial" w:cs="Arial"/>
          <w:color w:val="000000"/>
        </w:rPr>
        <w:t>.</w:t>
      </w:r>
      <w:r w:rsidR="00692152">
        <w:rPr>
          <w:rFonts w:ascii="Times New Roman" w:eastAsia="Times New Roman" w:hAnsi="Times New Roman" w:cs="Times New Roman"/>
          <w:sz w:val="24"/>
          <w:szCs w:val="24"/>
        </w:rPr>
        <w:t xml:space="preserve"> </w:t>
      </w:r>
      <w:r>
        <w:rPr>
          <w:rFonts w:ascii="Arial" w:hAnsi="Arial" w:cs="Arial"/>
          <w:color w:val="000000"/>
        </w:rPr>
        <w:t xml:space="preserve">Their third experiment involves the removal of both profanity and all capital words as features. </w:t>
      </w:r>
      <w:r w:rsidR="00692152">
        <w:rPr>
          <w:rFonts w:ascii="Arial" w:hAnsi="Arial" w:cs="Arial"/>
          <w:color w:val="000000"/>
        </w:rPr>
        <w:t>In this experiment,</w:t>
      </w:r>
      <w:r>
        <w:rPr>
          <w:rFonts w:ascii="Arial" w:hAnsi="Arial" w:cs="Arial"/>
          <w:color w:val="000000"/>
        </w:rPr>
        <w:t xml:space="preserve"> the model was able to predict more bully and defender roles by removing both profane and full capital words.</w:t>
      </w:r>
    </w:p>
    <w:p w14:paraId="5F96AFDC" w14:textId="77777777" w:rsidR="002A5A41" w:rsidRPr="002A5A41" w:rsidRDefault="002A5A41" w:rsidP="002A5A41">
      <w:pPr>
        <w:spacing w:after="0" w:line="360" w:lineRule="auto"/>
        <w:ind w:firstLine="720"/>
        <w:jc w:val="both"/>
        <w:rPr>
          <w:rFonts w:ascii="Times New Roman" w:eastAsia="Times New Roman" w:hAnsi="Times New Roman" w:cs="Times New Roman"/>
          <w:sz w:val="24"/>
          <w:szCs w:val="24"/>
        </w:rPr>
      </w:pPr>
    </w:p>
    <w:p w14:paraId="09C00A31" w14:textId="79FA387D" w:rsidR="00403D8A" w:rsidRDefault="00043DF1" w:rsidP="00403D8A">
      <w:pPr>
        <w:spacing w:after="0" w:line="360" w:lineRule="auto"/>
        <w:ind w:firstLine="720"/>
        <w:jc w:val="both"/>
        <w:rPr>
          <w:rFonts w:ascii="Arial" w:hAnsi="Arial" w:cs="Arial"/>
          <w:color w:val="000000"/>
        </w:rPr>
      </w:pPr>
      <w:r w:rsidRPr="00043DF1">
        <w:rPr>
          <w:rFonts w:ascii="Arial" w:eastAsia="Times New Roman" w:hAnsi="Arial" w:cs="Arial"/>
          <w:color w:val="000000"/>
        </w:rPr>
        <w:t xml:space="preserve">For their fourth experiment, they utilized a weighting system that will assign weights to word features. This experiment was done in order for the model to be able to distinguish the respective classes for each feature. </w:t>
      </w:r>
      <w:r w:rsidR="00692152">
        <w:rPr>
          <w:rFonts w:ascii="Arial" w:eastAsia="Times New Roman" w:hAnsi="Arial" w:cs="Arial"/>
          <w:color w:val="000000"/>
        </w:rPr>
        <w:t>There</w:t>
      </w:r>
      <w:r w:rsidRPr="00043DF1">
        <w:rPr>
          <w:rFonts w:ascii="Arial" w:eastAsia="Times New Roman" w:hAnsi="Arial" w:cs="Arial"/>
          <w:color w:val="000000"/>
        </w:rPr>
        <w:t xml:space="preserve"> was a significant improvement in the results as compared to the previous experiments. Thus, the assignment of weights can further help the classifier in identifying the features for each of the classes.</w:t>
      </w:r>
      <w:r w:rsidR="00692152">
        <w:rPr>
          <w:rFonts w:ascii="Times New Roman" w:eastAsia="Times New Roman" w:hAnsi="Times New Roman" w:cs="Times New Roman"/>
          <w:sz w:val="24"/>
          <w:szCs w:val="24"/>
        </w:rPr>
        <w:t xml:space="preserve"> </w:t>
      </w:r>
      <w:r w:rsidRPr="00043DF1">
        <w:rPr>
          <w:rFonts w:ascii="Arial" w:hAnsi="Arial" w:cs="Arial"/>
          <w:color w:val="000000"/>
        </w:rPr>
        <w:t xml:space="preserve">The next experiment involves adding more features to the current set. Some word features were replaced with more relevant ones such as nouns and proper nouns. More common words were also removed in this phase. The initial </w:t>
      </w:r>
      <w:r w:rsidRPr="00043DF1">
        <w:rPr>
          <w:rFonts w:ascii="Arial" w:hAnsi="Arial" w:cs="Arial"/>
          <w:color w:val="000000"/>
        </w:rPr>
        <w:lastRenderedPageBreak/>
        <w:t xml:space="preserve">number of 25 word features per class was increased into 50. </w:t>
      </w:r>
      <w:r w:rsidR="00692152">
        <w:rPr>
          <w:rFonts w:ascii="Arial" w:hAnsi="Arial" w:cs="Arial"/>
          <w:color w:val="000000"/>
        </w:rPr>
        <w:t>The last</w:t>
      </w:r>
      <w:r w:rsidRPr="00043DF1">
        <w:rPr>
          <w:rFonts w:ascii="Arial" w:hAnsi="Arial" w:cs="Arial"/>
          <w:color w:val="000000"/>
        </w:rPr>
        <w:t xml:space="preserve"> experiment obtained a highest accuracy compared to the previous ones. Thus, </w:t>
      </w:r>
      <w:r w:rsidR="00692152">
        <w:rPr>
          <w:rFonts w:ascii="Arial" w:hAnsi="Arial" w:cs="Arial"/>
          <w:color w:val="000000"/>
        </w:rPr>
        <w:t xml:space="preserve">by adding </w:t>
      </w:r>
      <w:r w:rsidRPr="00043DF1">
        <w:rPr>
          <w:rFonts w:ascii="Arial" w:hAnsi="Arial" w:cs="Arial"/>
          <w:color w:val="000000"/>
        </w:rPr>
        <w:t>more relevant features, the roles of the bully, accuser, and victim were able to have more correctly classified instances.</w:t>
      </w:r>
    </w:p>
    <w:p w14:paraId="0F560827" w14:textId="77777777" w:rsidR="00373116" w:rsidRDefault="00373116" w:rsidP="00403D8A">
      <w:pPr>
        <w:spacing w:after="0" w:line="360" w:lineRule="auto"/>
        <w:ind w:firstLine="720"/>
        <w:jc w:val="both"/>
        <w:rPr>
          <w:rFonts w:ascii="Times New Roman" w:eastAsia="Times New Roman" w:hAnsi="Times New Roman" w:cs="Times New Roman"/>
          <w:sz w:val="24"/>
          <w:szCs w:val="24"/>
        </w:rPr>
      </w:pPr>
    </w:p>
    <w:p w14:paraId="51E5FA8C" w14:textId="728373A4" w:rsidR="00403D8A" w:rsidRDefault="00373116" w:rsidP="00373116">
      <w:pPr>
        <w:spacing w:after="0" w:line="360" w:lineRule="auto"/>
        <w:ind w:firstLine="720"/>
        <w:rPr>
          <w:rFonts w:ascii="Times New Roman" w:eastAsia="Times New Roman" w:hAnsi="Times New Roman" w:cs="Times New Roman"/>
          <w:sz w:val="24"/>
          <w:szCs w:val="24"/>
        </w:rPr>
      </w:pPr>
      <w:r>
        <w:rPr>
          <w:rFonts w:ascii="Arial" w:hAnsi="Arial" w:cs="Arial"/>
          <w:noProof/>
          <w:color w:val="000000"/>
          <w:lang w:val="en-PH" w:eastAsia="en-PH"/>
        </w:rPr>
        <w:drawing>
          <wp:inline distT="0" distB="0" distL="0" distR="0" wp14:anchorId="0B42A847" wp14:editId="43EED4E2">
            <wp:extent cx="5326380" cy="2019300"/>
            <wp:effectExtent l="0" t="0" r="7620" b="0"/>
            <wp:docPr id="17" name="Picture 17" descr="https://lh5.googleusercontent.com/Z13r5FlVD2p0CxG_3ZjjzwnfyDdL3bhdxqpBu1zIwPaN2M-oP4L5pXzkZwAlrtZJaN4l-_s3J88OJm8qu7k2w3ShZrMxsDwYaQlaNM_TTW1A2M8eSguPfOl7pMFaB27wIqzN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13r5FlVD2p0CxG_3ZjjzwnfyDdL3bhdxqpBu1zIwPaN2M-oP4L5pXzkZwAlrtZJaN4l-_s3J88OJm8qu7k2w3ShZrMxsDwYaQlaNM_TTW1A2M8eSguPfOl7pMFaB27wIqzNtF8"/>
                    <pic:cNvPicPr>
                      <a:picLocks noChangeAspect="1" noChangeArrowheads="1"/>
                    </pic:cNvPicPr>
                  </pic:nvPicPr>
                  <pic:blipFill rotWithShape="1">
                    <a:blip r:embed="rId23">
                      <a:extLst>
                        <a:ext uri="{28A0092B-C50C-407E-A947-70E740481C1C}">
                          <a14:useLocalDpi xmlns:a14="http://schemas.microsoft.com/office/drawing/2010/main" val="0"/>
                        </a:ext>
                      </a:extLst>
                    </a:blip>
                    <a:srcRect b="12251"/>
                    <a:stretch/>
                  </pic:blipFill>
                  <pic:spPr bwMode="auto">
                    <a:xfrm>
                      <a:off x="0" y="0"/>
                      <a:ext cx="532638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37F8529D" w14:textId="03902062" w:rsidR="00373116" w:rsidRPr="008764CD" w:rsidRDefault="00373116" w:rsidP="00373116">
      <w:pPr>
        <w:spacing w:after="0" w:line="360" w:lineRule="auto"/>
        <w:ind w:firstLine="720"/>
        <w:jc w:val="center"/>
        <w:rPr>
          <w:rFonts w:ascii="Arial" w:eastAsia="Times New Roman" w:hAnsi="Arial" w:cs="Arial"/>
          <w:i/>
          <w:sz w:val="20"/>
          <w:szCs w:val="24"/>
        </w:rPr>
      </w:pPr>
      <w:r w:rsidRPr="008764CD">
        <w:rPr>
          <w:rFonts w:ascii="Arial" w:eastAsia="Times New Roman" w:hAnsi="Arial" w:cs="Arial"/>
          <w:i/>
          <w:sz w:val="20"/>
          <w:szCs w:val="24"/>
        </w:rPr>
        <w:t>Table 2.12:</w:t>
      </w:r>
      <w:r w:rsidR="008764CD" w:rsidRPr="008764CD">
        <w:rPr>
          <w:rFonts w:ascii="Arial" w:eastAsia="Times New Roman" w:hAnsi="Arial" w:cs="Arial"/>
          <w:i/>
          <w:sz w:val="20"/>
          <w:szCs w:val="24"/>
        </w:rPr>
        <w:t xml:space="preserve"> The result of the last experiment</w:t>
      </w:r>
    </w:p>
    <w:p w14:paraId="799FD3E0" w14:textId="77777777" w:rsidR="008764CD" w:rsidRDefault="008764CD" w:rsidP="00373116">
      <w:pPr>
        <w:spacing w:after="0" w:line="360" w:lineRule="auto"/>
        <w:ind w:firstLine="720"/>
        <w:jc w:val="center"/>
        <w:rPr>
          <w:rFonts w:ascii="Times New Roman" w:eastAsia="Times New Roman" w:hAnsi="Times New Roman" w:cs="Times New Roman"/>
          <w:sz w:val="24"/>
          <w:szCs w:val="24"/>
        </w:rPr>
      </w:pPr>
    </w:p>
    <w:p w14:paraId="588E7438" w14:textId="2753B8D1" w:rsidR="00043DF1" w:rsidRDefault="00043DF1" w:rsidP="00403D8A">
      <w:pPr>
        <w:spacing w:after="0" w:line="360" w:lineRule="auto"/>
        <w:ind w:firstLine="720"/>
        <w:jc w:val="both"/>
        <w:rPr>
          <w:rFonts w:ascii="Arial" w:hAnsi="Arial" w:cs="Arial"/>
          <w:color w:val="000000"/>
        </w:rPr>
      </w:pPr>
      <w:r w:rsidRPr="00043DF1">
        <w:rPr>
          <w:rFonts w:ascii="Arial" w:hAnsi="Arial" w:cs="Arial"/>
          <w:color w:val="000000"/>
        </w:rPr>
        <w:t>Lastly, the experiment that yield the highest accuracy was tested using different algorithms: Naïve Bayes, J48 and Support Vector Machine. As shown in Table 2.1</w:t>
      </w:r>
      <w:r w:rsidR="002A5A41">
        <w:rPr>
          <w:rFonts w:ascii="Arial" w:hAnsi="Arial" w:cs="Arial"/>
          <w:color w:val="000000"/>
        </w:rPr>
        <w:t>2</w:t>
      </w:r>
      <w:r w:rsidRPr="00043DF1">
        <w:rPr>
          <w:rFonts w:ascii="Arial" w:hAnsi="Arial" w:cs="Arial"/>
          <w:color w:val="000000"/>
        </w:rPr>
        <w:t>, among the three algorithms that were utilized, SVM yield the highest accuracy.</w:t>
      </w:r>
    </w:p>
    <w:p w14:paraId="7EC9B7C7" w14:textId="77777777" w:rsidR="00403D8A" w:rsidRPr="00403D8A" w:rsidRDefault="00403D8A" w:rsidP="00403D8A">
      <w:pPr>
        <w:spacing w:after="0" w:line="360" w:lineRule="auto"/>
        <w:ind w:firstLine="720"/>
        <w:jc w:val="both"/>
        <w:rPr>
          <w:rFonts w:ascii="Times New Roman" w:eastAsia="Times New Roman" w:hAnsi="Times New Roman" w:cs="Times New Roman"/>
          <w:sz w:val="24"/>
          <w:szCs w:val="24"/>
        </w:rPr>
      </w:pPr>
    </w:p>
    <w:p w14:paraId="562FF9FB" w14:textId="6D7C38DD" w:rsidR="00043DF1" w:rsidRDefault="00043DF1" w:rsidP="002A5A41">
      <w:pPr>
        <w:spacing w:line="360" w:lineRule="auto"/>
        <w:ind w:left="360" w:firstLine="720"/>
        <w:jc w:val="both"/>
        <w:rPr>
          <w:rFonts w:ascii="Arial" w:hAnsi="Arial" w:cs="Arial"/>
          <w:color w:val="000000"/>
        </w:rPr>
      </w:pPr>
      <w:r>
        <w:rPr>
          <w:rFonts w:ascii="Arial" w:hAnsi="Arial" w:cs="Arial"/>
          <w:noProof/>
          <w:color w:val="000000"/>
          <w:lang w:val="en-PH" w:eastAsia="en-PH"/>
        </w:rPr>
        <w:drawing>
          <wp:inline distT="0" distB="0" distL="0" distR="0" wp14:anchorId="35795966" wp14:editId="12EBD5AA">
            <wp:extent cx="4549140" cy="959397"/>
            <wp:effectExtent l="0" t="0" r="3810" b="0"/>
            <wp:docPr id="35" name="Picture 35" descr="https://lh5.googleusercontent.com/DeZQY6OH3OFxPvHKaD6Y6HtUibovnDkV2qxTR8JCHi0VGsQOzuBKueapMXgYMUE72UTt2JQD1bK40Y-la-oYfiaDJwyhkuN4u99Q8tXV52wxA9VVCGeMXUrasXf__xnZd_Fjr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DeZQY6OH3OFxPvHKaD6Y6HtUibovnDkV2qxTR8JCHi0VGsQOzuBKueapMXgYMUE72UTt2JQD1bK40Y-la-oYfiaDJwyhkuN4u99Q8tXV52wxA9VVCGeMXUrasXf__xnZd_FjrXU"/>
                    <pic:cNvPicPr>
                      <a:picLocks noChangeAspect="1" noChangeArrowheads="1"/>
                    </pic:cNvPicPr>
                  </pic:nvPicPr>
                  <pic:blipFill rotWithShape="1">
                    <a:blip r:embed="rId24">
                      <a:extLst>
                        <a:ext uri="{28A0092B-C50C-407E-A947-70E740481C1C}">
                          <a14:useLocalDpi xmlns:a14="http://schemas.microsoft.com/office/drawing/2010/main" val="0"/>
                        </a:ext>
                      </a:extLst>
                    </a:blip>
                    <a:srcRect b="23567"/>
                    <a:stretch/>
                  </pic:blipFill>
                  <pic:spPr bwMode="auto">
                    <a:xfrm>
                      <a:off x="0" y="0"/>
                      <a:ext cx="4576197" cy="965103"/>
                    </a:xfrm>
                    <a:prstGeom prst="rect">
                      <a:avLst/>
                    </a:prstGeom>
                    <a:noFill/>
                    <a:ln>
                      <a:noFill/>
                    </a:ln>
                    <a:extLst>
                      <a:ext uri="{53640926-AAD7-44D8-BBD7-CCE9431645EC}">
                        <a14:shadowObscured xmlns:a14="http://schemas.microsoft.com/office/drawing/2010/main"/>
                      </a:ext>
                    </a:extLst>
                  </pic:spPr>
                </pic:pic>
              </a:graphicData>
            </a:graphic>
          </wp:inline>
        </w:drawing>
      </w:r>
    </w:p>
    <w:p w14:paraId="7C709220" w14:textId="1982D0F4" w:rsidR="002A5A41" w:rsidRPr="002A5A41" w:rsidRDefault="002A5A41" w:rsidP="002A5A41">
      <w:pPr>
        <w:spacing w:line="360" w:lineRule="auto"/>
        <w:ind w:left="360" w:firstLine="720"/>
        <w:jc w:val="both"/>
        <w:rPr>
          <w:rFonts w:ascii="Arial" w:hAnsi="Arial" w:cs="Arial"/>
          <w:i/>
          <w:color w:val="000000"/>
          <w:sz w:val="20"/>
        </w:rPr>
      </w:pPr>
      <w:r w:rsidRPr="002A5A41">
        <w:rPr>
          <w:rFonts w:ascii="Arial" w:hAnsi="Arial" w:cs="Arial"/>
          <w:i/>
          <w:color w:val="000000"/>
          <w:sz w:val="20"/>
        </w:rPr>
        <w:t>Table 2.1</w:t>
      </w:r>
      <w:r w:rsidR="00403D8A">
        <w:rPr>
          <w:rFonts w:ascii="Arial" w:hAnsi="Arial" w:cs="Arial"/>
          <w:i/>
          <w:color w:val="000000"/>
          <w:sz w:val="20"/>
        </w:rPr>
        <w:t>3</w:t>
      </w:r>
      <w:r w:rsidRPr="002A5A41">
        <w:rPr>
          <w:rFonts w:ascii="Arial" w:hAnsi="Arial" w:cs="Arial"/>
          <w:i/>
          <w:color w:val="000000"/>
          <w:sz w:val="20"/>
        </w:rPr>
        <w:t>: The comparison of the performance of Naïve Bayes, J48 and SVM</w:t>
      </w:r>
    </w:p>
    <w:p w14:paraId="5A499AB1" w14:textId="77777777" w:rsidR="00C605FC" w:rsidRDefault="00C605FC" w:rsidP="009C742B">
      <w:pPr>
        <w:spacing w:line="360" w:lineRule="auto"/>
        <w:jc w:val="both"/>
        <w:rPr>
          <w:rFonts w:ascii="Arial" w:hAnsi="Arial" w:cs="Arial"/>
        </w:rPr>
      </w:pPr>
    </w:p>
    <w:p w14:paraId="22183D96" w14:textId="77777777" w:rsidR="00E52B44" w:rsidRDefault="00E52B44" w:rsidP="009C742B">
      <w:pPr>
        <w:spacing w:line="360" w:lineRule="auto"/>
        <w:jc w:val="both"/>
        <w:rPr>
          <w:rFonts w:ascii="Arial" w:hAnsi="Arial" w:cs="Arial"/>
        </w:rPr>
      </w:pPr>
    </w:p>
    <w:p w14:paraId="16FF78FD" w14:textId="77777777" w:rsidR="00E52B44" w:rsidRDefault="00E52B44" w:rsidP="009C742B">
      <w:pPr>
        <w:spacing w:line="360" w:lineRule="auto"/>
        <w:jc w:val="both"/>
        <w:rPr>
          <w:rFonts w:ascii="Arial" w:hAnsi="Arial" w:cs="Arial"/>
        </w:rPr>
      </w:pPr>
    </w:p>
    <w:p w14:paraId="61D13F0D" w14:textId="77777777" w:rsidR="00E52B44" w:rsidRDefault="00E52B44" w:rsidP="009C742B">
      <w:pPr>
        <w:spacing w:line="360" w:lineRule="auto"/>
        <w:jc w:val="both"/>
        <w:rPr>
          <w:rFonts w:ascii="Arial" w:hAnsi="Arial" w:cs="Arial"/>
        </w:rPr>
      </w:pPr>
    </w:p>
    <w:p w14:paraId="336CB7F4" w14:textId="77777777" w:rsidR="00E52B44" w:rsidRDefault="00E52B44" w:rsidP="009C742B">
      <w:pPr>
        <w:spacing w:line="360" w:lineRule="auto"/>
        <w:jc w:val="both"/>
        <w:rPr>
          <w:rFonts w:ascii="Arial" w:hAnsi="Arial" w:cs="Arial"/>
        </w:rPr>
      </w:pPr>
    </w:p>
    <w:p w14:paraId="41BAC77C" w14:textId="77777777" w:rsidR="00403D8A" w:rsidRPr="00C605FC" w:rsidRDefault="00403D8A" w:rsidP="009C742B">
      <w:pPr>
        <w:spacing w:line="360" w:lineRule="auto"/>
        <w:jc w:val="both"/>
        <w:rPr>
          <w:rFonts w:ascii="Arial" w:hAnsi="Arial" w:cs="Arial"/>
        </w:rPr>
      </w:pPr>
    </w:p>
    <w:p w14:paraId="618406FE" w14:textId="2B8E94C6" w:rsidR="00B9454E" w:rsidRPr="00AA72C2" w:rsidRDefault="00B17330" w:rsidP="00B17330">
      <w:pPr>
        <w:pStyle w:val="Heading1"/>
        <w:spacing w:line="360" w:lineRule="auto"/>
        <w:rPr>
          <w:rFonts w:ascii="Arial" w:hAnsi="Arial" w:cs="Arial"/>
          <w:b/>
          <w:color w:val="auto"/>
          <w:sz w:val="22"/>
          <w:szCs w:val="28"/>
        </w:rPr>
      </w:pPr>
      <w:bookmarkStart w:id="49" w:name="_Toc478536426"/>
      <w:r w:rsidRPr="00AA72C2">
        <w:rPr>
          <w:rFonts w:ascii="Arial" w:hAnsi="Arial" w:cs="Arial"/>
          <w:b/>
          <w:color w:val="auto"/>
          <w:sz w:val="22"/>
          <w:szCs w:val="28"/>
        </w:rPr>
        <w:lastRenderedPageBreak/>
        <w:t xml:space="preserve">3. </w:t>
      </w:r>
      <w:r w:rsidR="00B9454E" w:rsidRPr="00AA72C2">
        <w:rPr>
          <w:rFonts w:ascii="Arial" w:hAnsi="Arial" w:cs="Arial"/>
          <w:b/>
          <w:color w:val="auto"/>
          <w:sz w:val="22"/>
          <w:szCs w:val="28"/>
        </w:rPr>
        <w:t>Theoretical Framework</w:t>
      </w:r>
      <w:bookmarkEnd w:id="49"/>
    </w:p>
    <w:p w14:paraId="4A96E528" w14:textId="0F4727DA" w:rsidR="00A15DCD" w:rsidRPr="00AA72C2" w:rsidRDefault="00F05231" w:rsidP="0045095D">
      <w:pPr>
        <w:pStyle w:val="Heading2"/>
        <w:spacing w:line="360" w:lineRule="auto"/>
        <w:rPr>
          <w:rFonts w:ascii="Arial" w:hAnsi="Arial" w:cs="Arial"/>
          <w:b/>
          <w:color w:val="auto"/>
          <w:sz w:val="22"/>
        </w:rPr>
      </w:pPr>
      <w:bookmarkStart w:id="50" w:name="_Toc478536427"/>
      <w:r w:rsidRPr="00AA72C2">
        <w:rPr>
          <w:rFonts w:ascii="Arial" w:hAnsi="Arial" w:cs="Arial"/>
          <w:b/>
          <w:color w:val="auto"/>
          <w:sz w:val="22"/>
        </w:rPr>
        <w:t>3.1 Audience Segregation by Ervin Goffman</w:t>
      </w:r>
      <w:bookmarkEnd w:id="50"/>
    </w:p>
    <w:p w14:paraId="3463FCD1" w14:textId="7AE6B477" w:rsidR="00F05231" w:rsidRPr="00B9454E" w:rsidRDefault="00F05231" w:rsidP="0045095D">
      <w:pPr>
        <w:shd w:val="clear" w:color="auto" w:fill="FFFFFF"/>
        <w:spacing w:after="0" w:line="360" w:lineRule="auto"/>
        <w:ind w:left="720"/>
        <w:jc w:val="both"/>
        <w:rPr>
          <w:rFonts w:ascii="Arial" w:eastAsia="Times New Roman" w:hAnsi="Arial" w:cs="Arial"/>
          <w:color w:val="000000"/>
          <w:sz w:val="24"/>
          <w:szCs w:val="19"/>
        </w:rPr>
      </w:pPr>
    </w:p>
    <w:p w14:paraId="19E212F7" w14:textId="2E0EA56B" w:rsidR="00613E69" w:rsidRPr="00B9454E" w:rsidRDefault="00613E69" w:rsidP="0045095D">
      <w:pPr>
        <w:shd w:val="clear" w:color="auto" w:fill="FFFFFF"/>
        <w:spacing w:after="0" w:line="360" w:lineRule="auto"/>
        <w:ind w:firstLine="720"/>
        <w:jc w:val="both"/>
        <w:rPr>
          <w:rFonts w:ascii="Arial" w:eastAsia="Times New Roman" w:hAnsi="Arial" w:cs="Arial"/>
          <w:color w:val="000000"/>
        </w:rPr>
      </w:pPr>
      <w:r w:rsidRPr="00B9454E">
        <w:rPr>
          <w:rFonts w:ascii="Arial" w:eastAsia="Times New Roman" w:hAnsi="Arial" w:cs="Arial"/>
          <w:color w:val="000000"/>
        </w:rPr>
        <w:t xml:space="preserve">In his book “The Presentation of Self in Everyday Life”, Ervin Goffman introduced the mechanisms of audience segregation. He describes how people play different roles in different situations. It is a mechanism wherein an individual </w:t>
      </w:r>
      <w:r w:rsidR="00E42A7D" w:rsidRPr="00B9454E">
        <w:rPr>
          <w:rFonts w:ascii="Arial" w:eastAsia="Times New Roman" w:hAnsi="Arial" w:cs="Arial"/>
          <w:color w:val="000000"/>
        </w:rPr>
        <w:t>performs</w:t>
      </w:r>
      <w:r w:rsidRPr="00B9454E">
        <w:rPr>
          <w:rFonts w:ascii="Arial" w:eastAsia="Times New Roman" w:hAnsi="Arial" w:cs="Arial"/>
          <w:color w:val="000000"/>
        </w:rPr>
        <w:t xml:space="preserve"> roles, in order to create a </w:t>
      </w:r>
      <w:r w:rsidR="00E42A7D" w:rsidRPr="00B9454E">
        <w:rPr>
          <w:rFonts w:ascii="Arial" w:eastAsia="Times New Roman" w:hAnsi="Arial" w:cs="Arial"/>
          <w:color w:val="000000"/>
        </w:rPr>
        <w:t>favorable</w:t>
      </w:r>
      <w:r w:rsidRPr="00B9454E">
        <w:rPr>
          <w:rFonts w:ascii="Arial" w:eastAsia="Times New Roman" w:hAnsi="Arial" w:cs="Arial"/>
          <w:color w:val="000000"/>
        </w:rPr>
        <w:t xml:space="preserve"> image of themselves and leave a good impression to others that is linked to the role they perform. The role that the individual performs is based on who their audience is.</w:t>
      </w:r>
    </w:p>
    <w:p w14:paraId="348F4147" w14:textId="77777777" w:rsidR="00F05231" w:rsidRPr="00B9454E" w:rsidRDefault="00F05231" w:rsidP="0045095D">
      <w:pPr>
        <w:shd w:val="clear" w:color="auto" w:fill="FFFFFF"/>
        <w:spacing w:after="0" w:line="360" w:lineRule="auto"/>
        <w:ind w:firstLine="720"/>
        <w:jc w:val="both"/>
        <w:rPr>
          <w:rFonts w:ascii="Arial" w:eastAsia="Times New Roman" w:hAnsi="Arial" w:cs="Arial"/>
          <w:color w:val="000000"/>
        </w:rPr>
      </w:pPr>
    </w:p>
    <w:p w14:paraId="10FE42A2" w14:textId="77777777" w:rsidR="00613E69" w:rsidRDefault="00613E69" w:rsidP="0045095D">
      <w:pPr>
        <w:shd w:val="clear" w:color="auto" w:fill="FFFFFF"/>
        <w:spacing w:after="0" w:line="360" w:lineRule="auto"/>
        <w:ind w:firstLine="720"/>
        <w:jc w:val="both"/>
        <w:rPr>
          <w:rFonts w:ascii="Arial" w:eastAsia="Times New Roman" w:hAnsi="Arial" w:cs="Arial"/>
          <w:color w:val="000000"/>
        </w:rPr>
      </w:pPr>
      <w:r w:rsidRPr="00B9454E">
        <w:rPr>
          <w:rFonts w:ascii="Arial" w:eastAsia="Times New Roman" w:hAnsi="Arial" w:cs="Arial"/>
          <w:color w:val="000000"/>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14:paraId="2D7BB816" w14:textId="77777777" w:rsidR="00D74DEE" w:rsidRPr="00B9454E" w:rsidRDefault="00D74DEE" w:rsidP="0045095D">
      <w:pPr>
        <w:shd w:val="clear" w:color="auto" w:fill="FFFFFF"/>
        <w:spacing w:after="0" w:line="360" w:lineRule="auto"/>
        <w:ind w:firstLine="720"/>
        <w:jc w:val="both"/>
        <w:rPr>
          <w:rFonts w:ascii="Arial" w:eastAsia="Times New Roman" w:hAnsi="Arial" w:cs="Arial"/>
          <w:color w:val="000000"/>
        </w:rPr>
      </w:pPr>
    </w:p>
    <w:p w14:paraId="054EFD79" w14:textId="77777777" w:rsidR="00D351D6" w:rsidRPr="00B9454E" w:rsidRDefault="00613E69" w:rsidP="0045095D">
      <w:pPr>
        <w:shd w:val="clear" w:color="auto" w:fill="FFFFFF"/>
        <w:spacing w:after="0" w:line="360" w:lineRule="auto"/>
        <w:ind w:firstLine="720"/>
        <w:jc w:val="both"/>
        <w:rPr>
          <w:rFonts w:ascii="Arial" w:eastAsia="Times New Roman" w:hAnsi="Arial" w:cs="Arial"/>
          <w:color w:val="000000"/>
        </w:rPr>
      </w:pPr>
      <w:r w:rsidRPr="00B9454E">
        <w:rPr>
          <w:rFonts w:ascii="Arial" w:eastAsia="Times New Roman" w:hAnsi="Arial" w:cs="Arial"/>
          <w:color w:val="000000"/>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w:t>
      </w:r>
      <w:proofErr w:type="spellStart"/>
      <w:r w:rsidRPr="00B9454E">
        <w:rPr>
          <w:rFonts w:ascii="Arial" w:eastAsia="Times New Roman" w:hAnsi="Arial" w:cs="Arial"/>
          <w:color w:val="000000"/>
        </w:rPr>
        <w:t>disinhibitor</w:t>
      </w:r>
      <w:proofErr w:type="spellEnd"/>
      <w:r w:rsidRPr="00B9454E">
        <w:rPr>
          <w:rFonts w:ascii="Arial" w:eastAsia="Times New Roman" w:hAnsi="Arial" w:cs="Arial"/>
          <w:color w:val="000000"/>
        </w:rPr>
        <w:t xml:space="preserve">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14:paraId="425EBC69" w14:textId="77777777" w:rsidR="00D351D6" w:rsidRPr="00B9454E" w:rsidRDefault="00613E69" w:rsidP="0045095D">
      <w:pPr>
        <w:spacing w:after="0" w:line="360" w:lineRule="auto"/>
        <w:jc w:val="both"/>
        <w:rPr>
          <w:rFonts w:ascii="Arial" w:eastAsia="Times New Roman" w:hAnsi="Arial" w:cs="Arial"/>
        </w:rPr>
      </w:pPr>
      <w:r w:rsidRPr="00B9454E">
        <w:rPr>
          <w:rFonts w:ascii="Arial" w:eastAsia="Times New Roman" w:hAnsi="Arial" w:cs="Arial"/>
          <w:noProof/>
          <w:color w:val="000000"/>
          <w:lang w:val="en-PH" w:eastAsia="en-PH"/>
        </w:rPr>
        <w:lastRenderedPageBreak/>
        <w:drawing>
          <wp:anchor distT="0" distB="0" distL="114300" distR="114300" simplePos="0" relativeHeight="251656192" behindDoc="0" locked="0" layoutInCell="1" allowOverlap="1" wp14:anchorId="09B3C3E6" wp14:editId="506EF2BF">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B9454E">
        <w:rPr>
          <w:rFonts w:ascii="Arial" w:eastAsia="Times New Roman" w:hAnsi="Arial" w:cs="Arial"/>
          <w:color w:val="000000"/>
        </w:rPr>
        <w:br/>
      </w:r>
      <w:r w:rsidR="00D351D6" w:rsidRPr="00B9454E">
        <w:rPr>
          <w:rFonts w:ascii="Arial" w:eastAsia="Times New Roman" w:hAnsi="Arial" w:cs="Arial"/>
          <w:color w:val="000000"/>
        </w:rPr>
        <w:br/>
      </w:r>
    </w:p>
    <w:p w14:paraId="476EDD7D" w14:textId="77777777" w:rsidR="00613E69" w:rsidRPr="00B9454E" w:rsidRDefault="00613E69" w:rsidP="0045095D">
      <w:pPr>
        <w:shd w:val="clear" w:color="auto" w:fill="FFFFFF"/>
        <w:spacing w:before="96" w:after="120" w:line="360" w:lineRule="auto"/>
        <w:ind w:firstLine="720"/>
        <w:jc w:val="both"/>
        <w:rPr>
          <w:rFonts w:ascii="Arial" w:eastAsia="Times New Roman" w:hAnsi="Arial" w:cs="Arial"/>
          <w:color w:val="000000"/>
        </w:rPr>
      </w:pPr>
    </w:p>
    <w:p w14:paraId="773E364A" w14:textId="6B5C750F" w:rsidR="00800AE3" w:rsidRPr="00B9454E" w:rsidRDefault="00613E69" w:rsidP="0092608E">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w:t>
      </w:r>
      <w:r w:rsidRPr="00B9454E">
        <w:rPr>
          <w:rFonts w:ascii="Arial" w:eastAsia="Times New Roman" w:hAnsi="Arial" w:cs="Arial"/>
          <w:color w:val="000000"/>
        </w:rPr>
        <w:lastRenderedPageBreak/>
        <w:t>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14:paraId="0F1133FC" w14:textId="77777777" w:rsidR="008F031E" w:rsidRPr="00B9454E" w:rsidRDefault="008F031E" w:rsidP="0092608E">
      <w:pPr>
        <w:shd w:val="clear" w:color="auto" w:fill="FFFFFF"/>
        <w:spacing w:before="96" w:after="120" w:line="360" w:lineRule="auto"/>
        <w:ind w:firstLine="720"/>
        <w:jc w:val="both"/>
        <w:rPr>
          <w:rFonts w:ascii="Arial" w:eastAsia="Times New Roman" w:hAnsi="Arial" w:cs="Arial"/>
          <w:color w:val="000000"/>
        </w:rPr>
      </w:pPr>
    </w:p>
    <w:p w14:paraId="49C9F825" w14:textId="747E044A" w:rsidR="003F1867" w:rsidRPr="006A6DFD" w:rsidRDefault="00F05231" w:rsidP="0045095D">
      <w:pPr>
        <w:pStyle w:val="Heading2"/>
        <w:spacing w:line="360" w:lineRule="auto"/>
        <w:rPr>
          <w:rFonts w:ascii="Arial" w:eastAsia="Times New Roman" w:hAnsi="Arial" w:cs="Arial"/>
          <w:b/>
          <w:color w:val="auto"/>
          <w:sz w:val="22"/>
          <w:szCs w:val="22"/>
          <w:lang w:val="en-PH" w:eastAsia="en-PH"/>
        </w:rPr>
      </w:pPr>
      <w:bookmarkStart w:id="51" w:name="_Toc476528663"/>
      <w:bookmarkStart w:id="52" w:name="_Toc478536428"/>
      <w:r w:rsidRPr="006A6DFD">
        <w:rPr>
          <w:rFonts w:ascii="Arial" w:eastAsia="Times New Roman" w:hAnsi="Arial" w:cs="Arial"/>
          <w:b/>
          <w:color w:val="auto"/>
          <w:sz w:val="22"/>
          <w:szCs w:val="22"/>
          <w:lang w:val="en-PH" w:eastAsia="en-PH"/>
        </w:rPr>
        <w:t>3.</w:t>
      </w:r>
      <w:r w:rsidR="009E27FA" w:rsidRPr="006A6DFD">
        <w:rPr>
          <w:rFonts w:ascii="Arial" w:eastAsia="Times New Roman" w:hAnsi="Arial" w:cs="Arial"/>
          <w:b/>
          <w:color w:val="auto"/>
          <w:sz w:val="22"/>
          <w:szCs w:val="22"/>
          <w:lang w:val="en-PH" w:eastAsia="en-PH"/>
        </w:rPr>
        <w:t>2</w:t>
      </w:r>
      <w:r w:rsidRPr="006A6DFD">
        <w:rPr>
          <w:rFonts w:ascii="Arial" w:eastAsia="Times New Roman" w:hAnsi="Arial" w:cs="Arial"/>
          <w:b/>
          <w:color w:val="auto"/>
          <w:sz w:val="22"/>
          <w:szCs w:val="22"/>
          <w:lang w:val="en-PH" w:eastAsia="en-PH"/>
        </w:rPr>
        <w:t xml:space="preserve"> </w:t>
      </w:r>
      <w:r w:rsidR="003F1867" w:rsidRPr="006A6DFD">
        <w:rPr>
          <w:rFonts w:ascii="Arial" w:eastAsia="Times New Roman" w:hAnsi="Arial" w:cs="Arial"/>
          <w:b/>
          <w:color w:val="auto"/>
          <w:sz w:val="22"/>
          <w:szCs w:val="22"/>
          <w:lang w:val="en-PH" w:eastAsia="en-PH"/>
        </w:rPr>
        <w:t>Text Classification</w:t>
      </w:r>
      <w:bookmarkEnd w:id="51"/>
      <w:bookmarkEnd w:id="52"/>
    </w:p>
    <w:p w14:paraId="0FCF13FF" w14:textId="77777777" w:rsidR="00BB0DC7" w:rsidRPr="00B9454E" w:rsidRDefault="00BB0DC7" w:rsidP="0045095D">
      <w:pPr>
        <w:spacing w:after="0" w:line="360" w:lineRule="auto"/>
        <w:rPr>
          <w:rFonts w:ascii="Arial" w:eastAsia="Times New Roman" w:hAnsi="Arial" w:cs="Arial"/>
          <w:lang w:val="en-PH" w:eastAsia="en-PH"/>
        </w:rPr>
      </w:pPr>
    </w:p>
    <w:p w14:paraId="5AE93528" w14:textId="77777777" w:rsidR="001C2281" w:rsidRPr="00B9454E" w:rsidRDefault="000766CB" w:rsidP="00534CB2">
      <w:pPr>
        <w:spacing w:after="0" w:line="360" w:lineRule="auto"/>
        <w:ind w:firstLine="720"/>
        <w:jc w:val="both"/>
        <w:rPr>
          <w:rFonts w:ascii="Arial" w:eastAsia="Times New Roman" w:hAnsi="Arial" w:cs="Arial"/>
          <w:color w:val="000000"/>
          <w:lang w:val="en-PH" w:eastAsia="en-PH"/>
        </w:rPr>
      </w:pPr>
      <w:r w:rsidRPr="00B9454E">
        <w:rPr>
          <w:rFonts w:ascii="Arial" w:eastAsia="Times New Roman" w:hAnsi="Arial" w:cs="Arial"/>
          <w:color w:val="000000"/>
          <w:lang w:val="en-PH" w:eastAsia="en-PH"/>
        </w:rPr>
        <w:t>Machine Learning focuses on building systems that can learn from examples. It aims to automate the process of learning in order to make accurate predictions through the use of examples</w:t>
      </w:r>
      <w:r w:rsidR="00116A8A" w:rsidRPr="00B9454E">
        <w:rPr>
          <w:rFonts w:ascii="Arial" w:eastAsia="Times New Roman" w:hAnsi="Arial" w:cs="Arial"/>
          <w:color w:val="000000"/>
          <w:lang w:val="en-PH" w:eastAsia="en-PH"/>
        </w:rPr>
        <w:t xml:space="preserve">. In relation with NLP, Machine Learning is used to understand the meaning of natural language, therefore, machines have to learn how to do it. One of the examples of how Machine Learning and Natural Language Processing can be leveraged to enable machines to better understand human language is text classification. In text classification, each text document is classified into </w:t>
      </w:r>
      <w:r w:rsidR="00A72C3F" w:rsidRPr="00B9454E">
        <w:rPr>
          <w:rFonts w:ascii="Arial" w:eastAsia="Times New Roman" w:hAnsi="Arial" w:cs="Arial"/>
          <w:color w:val="000000"/>
          <w:lang w:val="en-PH" w:eastAsia="en-PH"/>
        </w:rPr>
        <w:t xml:space="preserve">one or more categories. </w:t>
      </w:r>
      <w:r w:rsidR="008F031E" w:rsidRPr="00B9454E">
        <w:rPr>
          <w:rFonts w:ascii="Arial" w:eastAsia="Times New Roman" w:hAnsi="Arial" w:cs="Arial"/>
          <w:color w:val="000000"/>
          <w:lang w:val="en-PH" w:eastAsia="en-PH"/>
        </w:rPr>
        <w:t xml:space="preserve">Since the manual process of categorizing </w:t>
      </w:r>
      <w:r w:rsidR="001D2D50" w:rsidRPr="00B9454E">
        <w:rPr>
          <w:rFonts w:ascii="Arial" w:eastAsia="Times New Roman" w:hAnsi="Arial" w:cs="Arial"/>
          <w:color w:val="000000"/>
          <w:lang w:val="en-PH" w:eastAsia="en-PH"/>
        </w:rPr>
        <w:t>documents</w:t>
      </w:r>
      <w:r w:rsidR="008F031E" w:rsidRPr="00B9454E">
        <w:rPr>
          <w:rFonts w:ascii="Arial" w:eastAsia="Times New Roman" w:hAnsi="Arial" w:cs="Arial"/>
          <w:color w:val="000000"/>
          <w:lang w:val="en-PH" w:eastAsia="en-PH"/>
        </w:rPr>
        <w:t xml:space="preserve"> can be a laborious task especially if there are several number of documents, machine learning </w:t>
      </w:r>
      <w:r w:rsidR="001D2D50" w:rsidRPr="00B9454E">
        <w:rPr>
          <w:rFonts w:ascii="Arial" w:eastAsia="Times New Roman" w:hAnsi="Arial" w:cs="Arial"/>
          <w:color w:val="000000"/>
          <w:lang w:val="en-PH" w:eastAsia="en-PH"/>
        </w:rPr>
        <w:t>automates</w:t>
      </w:r>
      <w:r w:rsidR="008F031E" w:rsidRPr="00B9454E">
        <w:rPr>
          <w:rFonts w:ascii="Arial" w:eastAsia="Times New Roman" w:hAnsi="Arial" w:cs="Arial"/>
          <w:color w:val="000000"/>
          <w:lang w:val="en-PH" w:eastAsia="en-PH"/>
        </w:rPr>
        <w:t xml:space="preserve"> the process of text classification. </w:t>
      </w:r>
    </w:p>
    <w:p w14:paraId="5797E827" w14:textId="77777777" w:rsidR="001C2281" w:rsidRPr="00B9454E" w:rsidRDefault="001C2281" w:rsidP="00534CB2">
      <w:pPr>
        <w:spacing w:after="0" w:line="360" w:lineRule="auto"/>
        <w:ind w:firstLine="720"/>
        <w:jc w:val="both"/>
        <w:rPr>
          <w:rFonts w:ascii="Arial" w:eastAsia="Times New Roman" w:hAnsi="Arial" w:cs="Arial"/>
          <w:color w:val="000000"/>
          <w:lang w:val="en-PH" w:eastAsia="en-PH"/>
        </w:rPr>
      </w:pPr>
    </w:p>
    <w:p w14:paraId="64F6A803" w14:textId="3FA92908" w:rsidR="00BB0DC7" w:rsidRPr="00B9454E" w:rsidRDefault="008F031E" w:rsidP="00534CB2">
      <w:pPr>
        <w:spacing w:after="0" w:line="360" w:lineRule="auto"/>
        <w:ind w:firstLine="720"/>
        <w:jc w:val="both"/>
        <w:rPr>
          <w:rFonts w:ascii="Arial" w:eastAsia="Times New Roman" w:hAnsi="Arial" w:cs="Arial"/>
          <w:color w:val="000000"/>
          <w:lang w:val="en-PH" w:eastAsia="en-PH"/>
        </w:rPr>
      </w:pPr>
      <w:r w:rsidRPr="00B9454E">
        <w:rPr>
          <w:rFonts w:ascii="Arial" w:eastAsia="Times New Roman" w:hAnsi="Arial" w:cs="Arial"/>
          <w:color w:val="000000"/>
          <w:lang w:val="en-PH" w:eastAsia="en-PH"/>
        </w:rPr>
        <w:t>With the aid of machine learning, the goal of text classification is to build classifiers by learning the characteristics of the categories from a set of pre-classified documents (</w:t>
      </w:r>
      <w:proofErr w:type="spellStart"/>
      <w:r w:rsidRPr="00B9454E">
        <w:rPr>
          <w:rFonts w:ascii="Arial" w:eastAsia="Times New Roman" w:hAnsi="Arial" w:cs="Arial"/>
          <w:color w:val="000000"/>
          <w:lang w:val="en-PH" w:eastAsia="en-PH"/>
        </w:rPr>
        <w:t>Sebastiani</w:t>
      </w:r>
      <w:proofErr w:type="spellEnd"/>
      <w:r w:rsidRPr="00B9454E">
        <w:rPr>
          <w:rFonts w:ascii="Arial" w:eastAsia="Times New Roman" w:hAnsi="Arial" w:cs="Arial"/>
          <w:color w:val="000000"/>
          <w:lang w:val="en-PH" w:eastAsia="en-PH"/>
        </w:rPr>
        <w:t>, 2002).</w:t>
      </w:r>
      <w:r w:rsidR="00926410" w:rsidRPr="00B9454E">
        <w:rPr>
          <w:rFonts w:ascii="Arial" w:eastAsia="Times New Roman" w:hAnsi="Arial" w:cs="Arial"/>
          <w:color w:val="000000"/>
          <w:lang w:val="en-PH" w:eastAsia="en-PH"/>
        </w:rPr>
        <w:t xml:space="preserve"> </w:t>
      </w:r>
      <w:r w:rsidR="00534CB2" w:rsidRPr="00B9454E">
        <w:rPr>
          <w:rFonts w:ascii="Arial" w:eastAsia="Times New Roman" w:hAnsi="Arial" w:cs="Arial"/>
          <w:color w:val="000000"/>
          <w:lang w:val="en-PH" w:eastAsia="en-PH"/>
        </w:rPr>
        <w:t xml:space="preserve">There are several kinds of classifiers that are suitable for different text classification problems. Therefore, choosing the right classifier is crucial for the performance of the program. </w:t>
      </w:r>
      <w:r w:rsidR="00580AA9" w:rsidRPr="00B9454E">
        <w:rPr>
          <w:rFonts w:ascii="Arial" w:eastAsia="Times New Roman" w:hAnsi="Arial" w:cs="Arial"/>
          <w:color w:val="000000"/>
          <w:lang w:val="en-PH" w:eastAsia="en-PH"/>
        </w:rPr>
        <w:t xml:space="preserve">The </w:t>
      </w:r>
      <w:r w:rsidR="00BB0DC7" w:rsidRPr="00B9454E">
        <w:rPr>
          <w:rFonts w:ascii="Arial" w:eastAsia="Times New Roman" w:hAnsi="Arial" w:cs="Arial"/>
          <w:color w:val="000000"/>
          <w:lang w:val="en-PH" w:eastAsia="en-PH"/>
        </w:rPr>
        <w:t xml:space="preserve">decision criterion </w:t>
      </w:r>
      <w:r w:rsidR="00580AA9" w:rsidRPr="00B9454E">
        <w:rPr>
          <w:rFonts w:ascii="Arial" w:eastAsia="Times New Roman" w:hAnsi="Arial" w:cs="Arial"/>
          <w:color w:val="000000"/>
          <w:lang w:val="en-PH" w:eastAsia="en-PH"/>
        </w:rPr>
        <w:t xml:space="preserve">of a classifier </w:t>
      </w:r>
      <w:r w:rsidR="00BB0DC7" w:rsidRPr="00B9454E">
        <w:rPr>
          <w:rFonts w:ascii="Arial" w:eastAsia="Times New Roman" w:hAnsi="Arial" w:cs="Arial"/>
          <w:color w:val="000000"/>
          <w:lang w:val="en-PH" w:eastAsia="en-PH"/>
        </w:rPr>
        <w:t>is learned automatically from the training data. Thus, once the classifier has been trained, it can predict the category of the new data. This approach is also called statistical text classification.  Figure 3.3 illustrates the process of statistical text classification.</w:t>
      </w:r>
    </w:p>
    <w:p w14:paraId="6598571A" w14:textId="77777777" w:rsidR="00BB0DC7" w:rsidRPr="00B9454E" w:rsidRDefault="00BB0DC7" w:rsidP="0045095D">
      <w:pPr>
        <w:spacing w:after="0" w:line="360" w:lineRule="auto"/>
        <w:rPr>
          <w:rFonts w:ascii="Arial" w:eastAsia="Times New Roman" w:hAnsi="Arial" w:cs="Arial"/>
          <w:highlight w:val="yellow"/>
          <w:lang w:val="en-PH" w:eastAsia="en-PH"/>
        </w:rPr>
      </w:pPr>
    </w:p>
    <w:p w14:paraId="205267D9" w14:textId="10AB6E4B" w:rsidR="00BB0DC7" w:rsidRPr="00B9454E" w:rsidRDefault="00BB0DC7" w:rsidP="0045095D">
      <w:pPr>
        <w:spacing w:after="0" w:line="360" w:lineRule="auto"/>
        <w:ind w:firstLine="720"/>
        <w:jc w:val="center"/>
        <w:rPr>
          <w:rFonts w:ascii="Arial" w:eastAsia="Times New Roman" w:hAnsi="Arial" w:cs="Arial"/>
          <w:highlight w:val="yellow"/>
          <w:lang w:val="en-PH" w:eastAsia="en-PH"/>
        </w:rPr>
      </w:pPr>
    </w:p>
    <w:p w14:paraId="40E5DF2F" w14:textId="4E6ED167" w:rsidR="00534CB2" w:rsidRPr="00B9454E" w:rsidRDefault="00534CB2" w:rsidP="00534CB2">
      <w:pPr>
        <w:spacing w:after="0" w:line="360" w:lineRule="auto"/>
        <w:ind w:firstLine="720"/>
        <w:jc w:val="center"/>
        <w:rPr>
          <w:rFonts w:ascii="Arial" w:eastAsia="Times New Roman" w:hAnsi="Arial" w:cs="Arial"/>
          <w:i/>
          <w:lang w:val="en-PH" w:eastAsia="en-PH"/>
        </w:rPr>
      </w:pPr>
      <w:r w:rsidRPr="00B9454E">
        <w:rPr>
          <w:rFonts w:ascii="Arial" w:hAnsi="Arial" w:cs="Arial"/>
          <w:noProof/>
          <w:lang w:val="en-PH" w:eastAsia="en-PH"/>
        </w:rPr>
        <w:lastRenderedPageBreak/>
        <w:drawing>
          <wp:inline distT="0" distB="0" distL="0" distR="0" wp14:anchorId="566B836E" wp14:editId="7691B237">
            <wp:extent cx="4511040" cy="23262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4489" cy="2338343"/>
                    </a:xfrm>
                    <a:prstGeom prst="rect">
                      <a:avLst/>
                    </a:prstGeom>
                  </pic:spPr>
                </pic:pic>
              </a:graphicData>
            </a:graphic>
          </wp:inline>
        </w:drawing>
      </w:r>
    </w:p>
    <w:p w14:paraId="5C1B93A8" w14:textId="7DAE7075" w:rsidR="00025A94" w:rsidRPr="00B9454E" w:rsidRDefault="00025A94" w:rsidP="0045095D">
      <w:pPr>
        <w:spacing w:after="0" w:line="360" w:lineRule="auto"/>
        <w:ind w:firstLine="720"/>
        <w:jc w:val="center"/>
        <w:rPr>
          <w:rFonts w:ascii="Arial" w:eastAsia="Times New Roman" w:hAnsi="Arial" w:cs="Arial"/>
          <w:i/>
          <w:lang w:val="en-PH" w:eastAsia="en-PH"/>
        </w:rPr>
      </w:pPr>
      <w:r w:rsidRPr="00B9454E">
        <w:rPr>
          <w:rFonts w:ascii="Arial" w:eastAsia="Times New Roman" w:hAnsi="Arial" w:cs="Arial"/>
          <w:i/>
          <w:lang w:val="en-PH" w:eastAsia="en-PH"/>
        </w:rPr>
        <w:t>Figure 3.3: Statistical Text Classification</w:t>
      </w:r>
    </w:p>
    <w:p w14:paraId="3594191D" w14:textId="77777777" w:rsidR="00025A94" w:rsidRPr="00B9454E" w:rsidRDefault="00025A94" w:rsidP="001C2281">
      <w:pPr>
        <w:spacing w:after="0" w:line="360" w:lineRule="auto"/>
        <w:jc w:val="both"/>
        <w:rPr>
          <w:rFonts w:ascii="Arial" w:eastAsia="Times New Roman" w:hAnsi="Arial" w:cs="Arial"/>
          <w:color w:val="000000"/>
          <w:lang w:val="en-PH" w:eastAsia="en-PH"/>
        </w:rPr>
      </w:pPr>
    </w:p>
    <w:p w14:paraId="3F3E611B" w14:textId="0C029A61" w:rsidR="00507D3D" w:rsidRPr="00B9454E" w:rsidRDefault="00507D3D" w:rsidP="001C2281">
      <w:pPr>
        <w:spacing w:after="0" w:line="360" w:lineRule="auto"/>
        <w:ind w:firstLine="720"/>
        <w:jc w:val="both"/>
        <w:rPr>
          <w:rFonts w:ascii="Arial" w:eastAsia="Times New Roman" w:hAnsi="Arial" w:cs="Arial"/>
          <w:color w:val="000000"/>
          <w:lang w:val="en-PH" w:eastAsia="en-PH"/>
        </w:rPr>
      </w:pPr>
      <w:r w:rsidRPr="00B9454E">
        <w:rPr>
          <w:rFonts w:ascii="Arial" w:eastAsia="Times New Roman" w:hAnsi="Arial" w:cs="Arial"/>
          <w:color w:val="000000"/>
          <w:lang w:val="en-PH" w:eastAsia="en-PH"/>
        </w:rPr>
        <w:t xml:space="preserve">As shown in Figure 3.3, the process of statistical text classification begins </w:t>
      </w:r>
      <w:r w:rsidR="000A1AD4" w:rsidRPr="00B9454E">
        <w:rPr>
          <w:rFonts w:ascii="Arial" w:eastAsia="Times New Roman" w:hAnsi="Arial" w:cs="Arial"/>
          <w:color w:val="000000"/>
          <w:lang w:val="en-PH" w:eastAsia="en-PH"/>
        </w:rPr>
        <w:t xml:space="preserve">with feature extraction wherein a </w:t>
      </w:r>
      <w:r w:rsidRPr="00B9454E">
        <w:rPr>
          <w:rFonts w:ascii="Arial" w:eastAsia="Times New Roman" w:hAnsi="Arial" w:cs="Arial"/>
          <w:color w:val="000000"/>
          <w:lang w:val="en-PH" w:eastAsia="en-PH"/>
        </w:rPr>
        <w:t>feature extractor</w:t>
      </w:r>
      <w:r w:rsidR="000A1AD4" w:rsidRPr="00B9454E">
        <w:rPr>
          <w:rFonts w:ascii="Arial" w:eastAsia="Times New Roman" w:hAnsi="Arial" w:cs="Arial"/>
          <w:color w:val="000000"/>
          <w:lang w:val="en-PH" w:eastAsia="en-PH"/>
        </w:rPr>
        <w:t xml:space="preserve"> is used</w:t>
      </w:r>
      <w:r w:rsidRPr="00B9454E">
        <w:rPr>
          <w:rFonts w:ascii="Arial" w:eastAsia="Times New Roman" w:hAnsi="Arial" w:cs="Arial"/>
          <w:color w:val="000000"/>
          <w:lang w:val="en-PH" w:eastAsia="en-PH"/>
        </w:rPr>
        <w:t xml:space="preserve"> to convert each input value to a </w:t>
      </w:r>
      <w:r w:rsidR="000A1AD4" w:rsidRPr="00B9454E">
        <w:rPr>
          <w:rFonts w:ascii="Arial" w:eastAsia="Times New Roman" w:hAnsi="Arial" w:cs="Arial"/>
          <w:color w:val="000000"/>
          <w:lang w:val="en-PH" w:eastAsia="en-PH"/>
        </w:rPr>
        <w:t>feature</w:t>
      </w:r>
      <w:r w:rsidR="001C2281" w:rsidRPr="00B9454E">
        <w:rPr>
          <w:rFonts w:ascii="Arial" w:eastAsia="Times New Roman" w:hAnsi="Arial" w:cs="Arial"/>
          <w:color w:val="000000"/>
          <w:lang w:val="en-PH" w:eastAsia="en-PH"/>
        </w:rPr>
        <w:t xml:space="preserve"> set, which captures the relevant information about each input that will be used in order to classify them. Both features and labels are fed into the machine learning algorithm in order to generate a model. During prediction, the same feature extractor will be used to convert new inputs into feature sets. These feature sets are fed into the model, which in turn, will produce predicted labels.</w:t>
      </w:r>
      <w:r w:rsidR="000A1AD4" w:rsidRPr="00B9454E">
        <w:rPr>
          <w:rFonts w:ascii="Arial" w:eastAsia="Times New Roman" w:hAnsi="Arial" w:cs="Arial"/>
          <w:color w:val="000000"/>
          <w:lang w:val="en-PH" w:eastAsia="en-PH"/>
        </w:rPr>
        <w:t xml:space="preserve"> </w:t>
      </w:r>
    </w:p>
    <w:p w14:paraId="27BAF19F" w14:textId="77777777" w:rsidR="00CF6E9F" w:rsidRPr="00B9454E" w:rsidRDefault="00CF6E9F" w:rsidP="001C2281">
      <w:pPr>
        <w:spacing w:after="0" w:line="360" w:lineRule="auto"/>
        <w:jc w:val="both"/>
        <w:rPr>
          <w:rFonts w:ascii="Arial" w:eastAsia="Times New Roman" w:hAnsi="Arial" w:cs="Arial"/>
          <w:color w:val="000000"/>
          <w:lang w:val="en-PH" w:eastAsia="en-PH"/>
        </w:rPr>
      </w:pPr>
    </w:p>
    <w:p w14:paraId="133D49CD" w14:textId="585AA17D" w:rsidR="00BB0DC7" w:rsidRDefault="00CF6E9F" w:rsidP="00E970D0">
      <w:pPr>
        <w:spacing w:after="0" w:line="360" w:lineRule="auto"/>
        <w:ind w:firstLine="720"/>
        <w:jc w:val="both"/>
        <w:rPr>
          <w:rFonts w:ascii="Arial" w:eastAsia="Times New Roman" w:hAnsi="Arial" w:cs="Arial"/>
          <w:lang w:val="en-PH" w:eastAsia="en-PH"/>
        </w:rPr>
      </w:pPr>
      <w:r w:rsidRPr="00B9454E">
        <w:rPr>
          <w:rFonts w:ascii="Arial" w:eastAsia="Times New Roman" w:hAnsi="Arial" w:cs="Arial"/>
          <w:lang w:val="en-PH" w:eastAsia="en-PH"/>
        </w:rPr>
        <w:t xml:space="preserve">Some applications of text classification are </w:t>
      </w:r>
      <w:r w:rsidR="001C2281" w:rsidRPr="00B9454E">
        <w:rPr>
          <w:rFonts w:ascii="Arial" w:eastAsia="Times New Roman" w:hAnsi="Arial" w:cs="Arial"/>
          <w:lang w:val="en-PH" w:eastAsia="en-PH"/>
        </w:rPr>
        <w:t>spam filtering, email routing</w:t>
      </w:r>
      <w:r w:rsidR="00F571EB" w:rsidRPr="00B9454E">
        <w:rPr>
          <w:rFonts w:ascii="Arial" w:eastAsia="Times New Roman" w:hAnsi="Arial" w:cs="Arial"/>
          <w:lang w:val="en-PH" w:eastAsia="en-PH"/>
        </w:rPr>
        <w:t xml:space="preserve"> (</w:t>
      </w:r>
      <w:proofErr w:type="spellStart"/>
      <w:r w:rsidR="00F571EB" w:rsidRPr="00B9454E">
        <w:rPr>
          <w:rFonts w:ascii="Arial" w:eastAsia="Times New Roman" w:hAnsi="Arial" w:cs="Arial"/>
          <w:lang w:val="en-PH" w:eastAsia="en-PH"/>
        </w:rPr>
        <w:t>Busemann</w:t>
      </w:r>
      <w:proofErr w:type="spellEnd"/>
      <w:r w:rsidR="00F571EB" w:rsidRPr="00B9454E">
        <w:rPr>
          <w:rFonts w:ascii="Arial" w:eastAsia="Times New Roman" w:hAnsi="Arial" w:cs="Arial"/>
          <w:lang w:val="en-PH" w:eastAsia="en-PH"/>
        </w:rPr>
        <w:t xml:space="preserve">, </w:t>
      </w:r>
      <w:proofErr w:type="spellStart"/>
      <w:r w:rsidR="00F571EB" w:rsidRPr="00B9454E">
        <w:rPr>
          <w:rFonts w:ascii="Arial" w:eastAsia="Times New Roman" w:hAnsi="Arial" w:cs="Arial"/>
          <w:lang w:val="en-PH" w:eastAsia="en-PH"/>
        </w:rPr>
        <w:t>Schmeier</w:t>
      </w:r>
      <w:proofErr w:type="spellEnd"/>
      <w:r w:rsidR="00F571EB" w:rsidRPr="00B9454E">
        <w:rPr>
          <w:rFonts w:ascii="Arial" w:eastAsia="Times New Roman" w:hAnsi="Arial" w:cs="Arial"/>
          <w:lang w:val="en-PH" w:eastAsia="en-PH"/>
        </w:rPr>
        <w:t xml:space="preserve"> &amp; </w:t>
      </w:r>
      <w:proofErr w:type="spellStart"/>
      <w:r w:rsidR="00F571EB" w:rsidRPr="00B9454E">
        <w:rPr>
          <w:rFonts w:ascii="Arial" w:eastAsia="Times New Roman" w:hAnsi="Arial" w:cs="Arial"/>
          <w:lang w:val="en-PH" w:eastAsia="en-PH"/>
        </w:rPr>
        <w:t>Arens</w:t>
      </w:r>
      <w:proofErr w:type="spellEnd"/>
      <w:r w:rsidR="00F571EB" w:rsidRPr="00B9454E">
        <w:rPr>
          <w:rFonts w:ascii="Arial" w:eastAsia="Times New Roman" w:hAnsi="Arial" w:cs="Arial"/>
          <w:lang w:val="en-PH" w:eastAsia="en-PH"/>
        </w:rPr>
        <w:t xml:space="preserve">, 2000), </w:t>
      </w:r>
      <w:r w:rsidR="001C2281" w:rsidRPr="00B9454E">
        <w:rPr>
          <w:rFonts w:ascii="Arial" w:eastAsia="Times New Roman" w:hAnsi="Arial" w:cs="Arial"/>
          <w:lang w:val="en-PH" w:eastAsia="en-PH"/>
        </w:rPr>
        <w:t xml:space="preserve">language identification, </w:t>
      </w:r>
      <w:r w:rsidR="00F571EB" w:rsidRPr="00B9454E">
        <w:rPr>
          <w:rFonts w:ascii="Arial" w:eastAsia="Times New Roman" w:hAnsi="Arial" w:cs="Arial"/>
          <w:lang w:val="en-PH" w:eastAsia="en-PH"/>
        </w:rPr>
        <w:t xml:space="preserve">and </w:t>
      </w:r>
      <w:r w:rsidR="001C2281" w:rsidRPr="00B9454E">
        <w:rPr>
          <w:rFonts w:ascii="Arial" w:eastAsia="Times New Roman" w:hAnsi="Arial" w:cs="Arial"/>
          <w:lang w:val="en-PH" w:eastAsia="en-PH"/>
        </w:rPr>
        <w:t>genre classification</w:t>
      </w:r>
      <w:r w:rsidR="00F571EB" w:rsidRPr="00B9454E">
        <w:rPr>
          <w:rFonts w:ascii="Arial" w:eastAsia="Times New Roman" w:hAnsi="Arial" w:cs="Arial"/>
          <w:lang w:val="en-PH" w:eastAsia="en-PH"/>
        </w:rPr>
        <w:t xml:space="preserve"> (Marina &amp; Mark, 2008). </w:t>
      </w:r>
    </w:p>
    <w:p w14:paraId="27F21F37" w14:textId="77777777" w:rsidR="00E970D0" w:rsidRPr="00E970D0" w:rsidRDefault="00E970D0" w:rsidP="00E970D0">
      <w:pPr>
        <w:spacing w:after="0" w:line="360" w:lineRule="auto"/>
        <w:ind w:firstLine="720"/>
        <w:jc w:val="both"/>
        <w:rPr>
          <w:rFonts w:ascii="Arial" w:eastAsia="Times New Roman" w:hAnsi="Arial" w:cs="Arial"/>
          <w:lang w:val="en-PH" w:eastAsia="en-PH"/>
        </w:rPr>
      </w:pPr>
    </w:p>
    <w:p w14:paraId="742F3085" w14:textId="54874AD9" w:rsidR="00622D2F" w:rsidRPr="00AA72C2" w:rsidRDefault="00F05231" w:rsidP="00AA72C2">
      <w:pPr>
        <w:pStyle w:val="Heading3"/>
        <w:rPr>
          <w:rFonts w:ascii="Arial" w:eastAsia="Times New Roman" w:hAnsi="Arial" w:cs="Arial"/>
          <w:b/>
          <w:color w:val="auto"/>
          <w:sz w:val="22"/>
          <w:lang w:val="en-PH" w:eastAsia="en-PH"/>
        </w:rPr>
      </w:pPr>
      <w:bookmarkStart w:id="53" w:name="_Toc476528664"/>
      <w:bookmarkStart w:id="54" w:name="_Toc478536429"/>
      <w:r w:rsidRPr="00AA72C2">
        <w:rPr>
          <w:rFonts w:ascii="Arial" w:eastAsia="Times New Roman" w:hAnsi="Arial" w:cs="Arial"/>
          <w:b/>
          <w:color w:val="auto"/>
          <w:sz w:val="22"/>
          <w:lang w:val="en-PH" w:eastAsia="en-PH"/>
        </w:rPr>
        <w:t>3.</w:t>
      </w:r>
      <w:r w:rsidR="00B9454E" w:rsidRPr="00AA72C2">
        <w:rPr>
          <w:rFonts w:ascii="Arial" w:eastAsia="Times New Roman" w:hAnsi="Arial" w:cs="Arial"/>
          <w:b/>
          <w:color w:val="auto"/>
          <w:sz w:val="22"/>
          <w:lang w:val="en-PH" w:eastAsia="en-PH"/>
        </w:rPr>
        <w:t>2</w:t>
      </w:r>
      <w:r w:rsidRPr="00AA72C2">
        <w:rPr>
          <w:rFonts w:ascii="Arial" w:eastAsia="Times New Roman" w:hAnsi="Arial" w:cs="Arial"/>
          <w:b/>
          <w:color w:val="auto"/>
          <w:sz w:val="22"/>
          <w:lang w:val="en-PH" w:eastAsia="en-PH"/>
        </w:rPr>
        <w:t xml:space="preserve">.1 </w:t>
      </w:r>
      <w:r w:rsidR="00662F10" w:rsidRPr="00AA72C2">
        <w:rPr>
          <w:rFonts w:ascii="Arial" w:eastAsia="Times New Roman" w:hAnsi="Arial" w:cs="Arial"/>
          <w:b/>
          <w:color w:val="auto"/>
          <w:sz w:val="22"/>
          <w:lang w:val="en-PH" w:eastAsia="en-PH"/>
        </w:rPr>
        <w:t>Support Vector Machine</w:t>
      </w:r>
      <w:bookmarkStart w:id="55" w:name="_Toc476528665"/>
      <w:bookmarkEnd w:id="53"/>
      <w:bookmarkEnd w:id="54"/>
    </w:p>
    <w:p w14:paraId="6105FA88" w14:textId="77777777" w:rsidR="00622D2F" w:rsidRPr="00B9454E" w:rsidRDefault="00622D2F" w:rsidP="0045095D">
      <w:pPr>
        <w:spacing w:line="360" w:lineRule="auto"/>
        <w:ind w:firstLine="720"/>
        <w:jc w:val="both"/>
        <w:rPr>
          <w:rFonts w:ascii="Arial" w:eastAsia="Calibri" w:hAnsi="Arial" w:cs="Arial"/>
          <w:sz w:val="24"/>
          <w:szCs w:val="24"/>
        </w:rPr>
      </w:pPr>
    </w:p>
    <w:p w14:paraId="5165541A" w14:textId="67EF23EB" w:rsidR="00622D2F" w:rsidRPr="00B9454E" w:rsidRDefault="00622D2F" w:rsidP="0045095D">
      <w:pPr>
        <w:spacing w:line="360" w:lineRule="auto"/>
        <w:ind w:firstLine="720"/>
        <w:jc w:val="both"/>
        <w:rPr>
          <w:rFonts w:ascii="Arial" w:eastAsia="Calibri" w:hAnsi="Arial" w:cs="Arial"/>
          <w:szCs w:val="24"/>
        </w:rPr>
      </w:pPr>
      <w:r w:rsidRPr="00B9454E">
        <w:rPr>
          <w:rFonts w:ascii="Arial" w:eastAsia="Calibri" w:hAnsi="Arial" w:cs="Arial"/>
          <w:szCs w:val="24"/>
        </w:rPr>
        <w:t xml:space="preserve">In a machine learning approach to text classification, an algorithm will be used in learning how to classify documents by producing a model to map the input and output. One of the most popular models used in text classification is linear model, which uses the linear combination of feature-values. There are several linear models and one of the most commonly used model is Support Vector Machine (SVM). </w:t>
      </w:r>
    </w:p>
    <w:p w14:paraId="77857131" w14:textId="65EC76C4" w:rsidR="00622D2F" w:rsidRPr="00B9454E" w:rsidRDefault="00622D2F" w:rsidP="0045095D">
      <w:pPr>
        <w:spacing w:line="360" w:lineRule="auto"/>
        <w:ind w:firstLine="720"/>
        <w:jc w:val="both"/>
        <w:rPr>
          <w:rFonts w:ascii="Arial" w:eastAsia="Calibri" w:hAnsi="Arial" w:cs="Arial"/>
          <w:szCs w:val="24"/>
          <w:lang w:val="en-PH"/>
        </w:rPr>
      </w:pPr>
      <w:proofErr w:type="spellStart"/>
      <w:r w:rsidRPr="00B9454E">
        <w:rPr>
          <w:rFonts w:ascii="Arial" w:eastAsia="Calibri" w:hAnsi="Arial" w:cs="Arial"/>
          <w:szCs w:val="24"/>
          <w:lang w:val="en-PH"/>
        </w:rPr>
        <w:t>Vapnik</w:t>
      </w:r>
      <w:proofErr w:type="spellEnd"/>
      <w:r w:rsidRPr="00B9454E">
        <w:rPr>
          <w:rFonts w:ascii="Arial" w:eastAsia="Calibri" w:hAnsi="Arial" w:cs="Arial"/>
          <w:szCs w:val="24"/>
          <w:lang w:val="en-PH"/>
        </w:rPr>
        <w:t xml:space="preserve"> et al. developed Support Vector Machine, a supervised learning model that is used to analyze data in text classification or regression. It is based on Structural Risk Minimization principle from computational learning theory. SVM performs classification by creating a k-dimensional hyperplane that separates the data into two categories. The number of dimension is </w:t>
      </w:r>
      <w:r w:rsidRPr="00B9454E">
        <w:rPr>
          <w:rFonts w:ascii="Arial" w:eastAsia="Calibri" w:hAnsi="Arial" w:cs="Arial"/>
          <w:szCs w:val="24"/>
          <w:lang w:val="en-PH"/>
        </w:rPr>
        <w:lastRenderedPageBreak/>
        <w:t>equivalent to the number of features an object can possess.  In text classification, a feature can be a number of occurrence of particul</w:t>
      </w:r>
      <w:r w:rsidR="00BF4682" w:rsidRPr="00B9454E">
        <w:rPr>
          <w:rFonts w:ascii="Arial" w:eastAsia="Calibri" w:hAnsi="Arial" w:cs="Arial"/>
          <w:szCs w:val="24"/>
          <w:lang w:val="en-PH"/>
        </w:rPr>
        <w:t xml:space="preserve">ar word in the whole document. </w:t>
      </w:r>
    </w:p>
    <w:p w14:paraId="3D692479" w14:textId="6FFAD693" w:rsidR="00622D2F" w:rsidRPr="00B9454E" w:rsidRDefault="00622D2F" w:rsidP="0045095D">
      <w:pPr>
        <w:spacing w:line="360" w:lineRule="auto"/>
        <w:jc w:val="center"/>
        <w:rPr>
          <w:rFonts w:ascii="Arial" w:hAnsi="Arial" w:cs="Arial"/>
          <w:lang w:val="en-PH" w:eastAsia="en-PH"/>
        </w:rPr>
      </w:pPr>
      <w:r w:rsidRPr="00B9454E">
        <w:rPr>
          <w:rFonts w:ascii="Arial" w:hAnsi="Arial" w:cs="Arial"/>
          <w:noProof/>
          <w:lang w:val="en-PH" w:eastAsia="en-PH"/>
        </w:rPr>
        <w:drawing>
          <wp:inline distT="0" distB="0" distL="0" distR="0" wp14:anchorId="0506A730" wp14:editId="6B48918F">
            <wp:extent cx="5296535" cy="2337435"/>
            <wp:effectExtent l="0" t="0" r="0" b="5715"/>
            <wp:docPr id="4" name="Picture 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stretch>
                      <a:fillRect/>
                    </a:stretch>
                  </pic:blipFill>
                  <pic:spPr>
                    <a:xfrm>
                      <a:off x="0" y="0"/>
                      <a:ext cx="5296535" cy="2337435"/>
                    </a:xfrm>
                    <a:prstGeom prst="rect">
                      <a:avLst/>
                    </a:prstGeom>
                  </pic:spPr>
                </pic:pic>
              </a:graphicData>
            </a:graphic>
          </wp:inline>
        </w:drawing>
      </w:r>
    </w:p>
    <w:p w14:paraId="03DFAC16" w14:textId="77777777" w:rsidR="00622D2F" w:rsidRPr="00B9454E" w:rsidRDefault="00622D2F" w:rsidP="0045095D">
      <w:pPr>
        <w:spacing w:line="360" w:lineRule="auto"/>
        <w:ind w:firstLine="720"/>
        <w:jc w:val="center"/>
        <w:rPr>
          <w:rFonts w:ascii="Arial" w:eastAsia="Calibri" w:hAnsi="Arial" w:cs="Arial"/>
          <w:i/>
          <w:sz w:val="20"/>
          <w:szCs w:val="24"/>
          <w:lang w:val="en-PH"/>
        </w:rPr>
      </w:pPr>
      <w:r w:rsidRPr="00B9454E">
        <w:rPr>
          <w:rFonts w:ascii="Arial" w:eastAsia="Calibri" w:hAnsi="Arial" w:cs="Arial"/>
          <w:i/>
          <w:sz w:val="20"/>
          <w:szCs w:val="24"/>
          <w:lang w:val="en-PH"/>
        </w:rPr>
        <w:t>Figure 3.4: Support Vector Machine with two features</w:t>
      </w:r>
    </w:p>
    <w:p w14:paraId="081FA8C8" w14:textId="0D9F6890" w:rsidR="00E970D0" w:rsidRPr="00B9454E" w:rsidRDefault="00622D2F" w:rsidP="00E970D0">
      <w:pPr>
        <w:spacing w:line="360" w:lineRule="auto"/>
        <w:ind w:firstLine="720"/>
        <w:jc w:val="both"/>
        <w:rPr>
          <w:rFonts w:ascii="Arial" w:eastAsia="Calibri" w:hAnsi="Arial" w:cs="Arial"/>
          <w:szCs w:val="24"/>
          <w:lang w:val="en-PH"/>
        </w:rPr>
      </w:pPr>
      <w:r w:rsidRPr="00B9454E">
        <w:rPr>
          <w:rFonts w:ascii="Arial" w:eastAsia="Calibri" w:hAnsi="Arial" w:cs="Arial"/>
          <w:szCs w:val="24"/>
          <w:lang w:val="en-PH"/>
        </w:rPr>
        <w:t xml:space="preserve">In a set of training examples wherein each data has already been labeled, an SVM training algorithm produces a model that will assign new examples to one of the categories which makes it a non-probabilistic binary linear classifier. An SVM model represents the examples (or support vectors) as points in space. SVM seeks to find a line (or hyperplane) that separates the examples based on their labeled classes. </w:t>
      </w:r>
      <w:r w:rsidRPr="00B9454E">
        <w:rPr>
          <w:rFonts w:ascii="Arial" w:eastAsia="Calibri" w:hAnsi="Arial" w:cs="Arial"/>
          <w:szCs w:val="24"/>
        </w:rPr>
        <w:t xml:space="preserve">The two dashed lines drawn in parallel to the hyperplane represents the distance between the hyperplane and the closest vectors to the line. Moreover, the distance between a dashed line and the hyperplane is called the margin. </w:t>
      </w:r>
      <w:r w:rsidRPr="00B9454E">
        <w:rPr>
          <w:rFonts w:ascii="Arial" w:eastAsia="Calibri" w:hAnsi="Arial" w:cs="Arial"/>
          <w:szCs w:val="24"/>
          <w:lang w:val="en-PH"/>
        </w:rPr>
        <w:t>Thus, whenever a data is added, the side of the hyperplane where it lands will determine the class that will be assigned to it. Figure 3.4 illustrates how SVM works with two features wherein points are plo</w:t>
      </w:r>
      <w:r w:rsidR="00B9454E">
        <w:rPr>
          <w:rFonts w:ascii="Arial" w:eastAsia="Calibri" w:hAnsi="Arial" w:cs="Arial"/>
          <w:szCs w:val="24"/>
          <w:lang w:val="en-PH"/>
        </w:rPr>
        <w:t xml:space="preserve">tted on a 2-dimensional plane. </w:t>
      </w:r>
    </w:p>
    <w:p w14:paraId="23219C34" w14:textId="73E6EBF3" w:rsidR="00B9454E" w:rsidRPr="00AA72C2" w:rsidRDefault="00F05231" w:rsidP="00AA72C2">
      <w:pPr>
        <w:pStyle w:val="Heading2"/>
        <w:rPr>
          <w:rFonts w:ascii="Arial" w:eastAsia="Times New Roman" w:hAnsi="Arial" w:cs="Arial"/>
          <w:b/>
          <w:color w:val="auto"/>
          <w:sz w:val="22"/>
        </w:rPr>
      </w:pPr>
      <w:bookmarkStart w:id="56" w:name="_Toc478536430"/>
      <w:r w:rsidRPr="00AA72C2">
        <w:rPr>
          <w:rFonts w:ascii="Arial" w:eastAsia="Times New Roman" w:hAnsi="Arial" w:cs="Arial"/>
          <w:b/>
          <w:color w:val="auto"/>
          <w:sz w:val="22"/>
        </w:rPr>
        <w:t>3.</w:t>
      </w:r>
      <w:r w:rsidR="00B9454E" w:rsidRPr="00AA72C2">
        <w:rPr>
          <w:rFonts w:ascii="Arial" w:eastAsia="Times New Roman" w:hAnsi="Arial" w:cs="Arial"/>
          <w:b/>
          <w:color w:val="auto"/>
          <w:sz w:val="22"/>
        </w:rPr>
        <w:t>3</w:t>
      </w:r>
      <w:r w:rsidRPr="00AA72C2">
        <w:rPr>
          <w:rFonts w:ascii="Arial" w:eastAsia="Times New Roman" w:hAnsi="Arial" w:cs="Arial"/>
          <w:b/>
          <w:color w:val="auto"/>
          <w:sz w:val="22"/>
        </w:rPr>
        <w:t xml:space="preserve"> </w:t>
      </w:r>
      <w:r w:rsidR="00662F10" w:rsidRPr="00AA72C2">
        <w:rPr>
          <w:rFonts w:ascii="Arial" w:eastAsia="Times New Roman" w:hAnsi="Arial" w:cs="Arial"/>
          <w:b/>
          <w:color w:val="auto"/>
          <w:sz w:val="22"/>
        </w:rPr>
        <w:t>Bag of Words</w:t>
      </w:r>
      <w:bookmarkEnd w:id="55"/>
      <w:bookmarkEnd w:id="56"/>
    </w:p>
    <w:p w14:paraId="431F185B" w14:textId="77777777" w:rsidR="00D3410B" w:rsidRPr="00D3410B" w:rsidRDefault="00D3410B" w:rsidP="00D3410B"/>
    <w:p w14:paraId="043AC079" w14:textId="229C3CFC" w:rsidR="00662F10" w:rsidRPr="00B9454E" w:rsidRDefault="00B9454E" w:rsidP="00B9454E">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rPr>
        <w:t>In statistical text classification, each input is treated as a feature vector</w:t>
      </w:r>
      <w:r w:rsidR="005B7579" w:rsidRPr="00B9454E">
        <w:rPr>
          <w:rFonts w:ascii="Arial" w:eastAsia="Times New Roman" w:hAnsi="Arial" w:cs="Arial"/>
        </w:rPr>
        <w:t xml:space="preserve">. </w:t>
      </w:r>
      <w:r w:rsidRPr="00B9454E">
        <w:rPr>
          <w:rFonts w:ascii="Arial" w:eastAsia="Times New Roman" w:hAnsi="Arial" w:cs="Arial"/>
        </w:rPr>
        <w:t>One of the most common methods used in transforming a text document into a feature vector is through the use of</w:t>
      </w:r>
      <w:r w:rsidR="005B7579" w:rsidRPr="00B9454E">
        <w:rPr>
          <w:rFonts w:ascii="Arial" w:eastAsia="Times New Roman" w:hAnsi="Arial" w:cs="Arial"/>
        </w:rPr>
        <w:t xml:space="preserve"> </w:t>
      </w:r>
      <w:r w:rsidRPr="00B9454E">
        <w:rPr>
          <w:rFonts w:ascii="Arial" w:eastAsia="Times New Roman" w:hAnsi="Arial" w:cs="Arial"/>
        </w:rPr>
        <w:t>“bag-of-words” representation, in which</w:t>
      </w:r>
      <w:r w:rsidR="00662F10" w:rsidRPr="00B9454E">
        <w:rPr>
          <w:rFonts w:ascii="Arial" w:eastAsia="Times New Roman" w:hAnsi="Arial" w:cs="Arial"/>
          <w:color w:val="000000"/>
        </w:rPr>
        <w:t xml:space="preserve"> a set of text documents </w:t>
      </w:r>
      <w:r w:rsidRPr="00B9454E">
        <w:rPr>
          <w:rFonts w:ascii="Arial" w:eastAsia="Times New Roman" w:hAnsi="Arial" w:cs="Arial"/>
          <w:color w:val="000000"/>
        </w:rPr>
        <w:t>is</w:t>
      </w:r>
      <w:r w:rsidR="00662F10" w:rsidRPr="00B9454E">
        <w:rPr>
          <w:rFonts w:ascii="Arial" w:eastAsia="Times New Roman" w:hAnsi="Arial" w:cs="Arial"/>
          <w:color w:val="000000"/>
        </w:rPr>
        <w:t xml:space="preserve"> converted into a numeric feature vectors wherein the order of word occurrences and grammar are ignored. Moreover, it is defined as an </w:t>
      </w:r>
      <w:r w:rsidRPr="00B9454E">
        <w:rPr>
          <w:rFonts w:ascii="Arial" w:eastAsia="Times New Roman" w:hAnsi="Arial" w:cs="Arial"/>
          <w:color w:val="000000"/>
        </w:rPr>
        <w:t>order less</w:t>
      </w:r>
      <w:r w:rsidR="00662F10" w:rsidRPr="00B9454E">
        <w:rPr>
          <w:rFonts w:ascii="Arial" w:eastAsia="Times New Roman" w:hAnsi="Arial" w:cs="Arial"/>
          <w:color w:val="000000"/>
        </w:rPr>
        <w:t xml:space="preserve"> document representation (Salton &amp; McGill, 1983). </w:t>
      </w:r>
      <w:r w:rsidRPr="00B9454E">
        <w:rPr>
          <w:rFonts w:ascii="Arial" w:eastAsia="Times New Roman" w:hAnsi="Arial" w:cs="Arial"/>
          <w:color w:val="000000"/>
        </w:rPr>
        <w:t xml:space="preserve"> </w:t>
      </w:r>
      <w:r w:rsidR="00662F10" w:rsidRPr="00B9454E">
        <w:rPr>
          <w:rFonts w:ascii="Arial" w:eastAsia="Times New Roman" w:hAnsi="Arial" w:cs="Arial"/>
          <w:color w:val="000000"/>
        </w:rPr>
        <w:t xml:space="preserve">In this model, the count of words </w:t>
      </w:r>
      <w:r w:rsidR="00E42A7D" w:rsidRPr="00B9454E">
        <w:rPr>
          <w:rFonts w:ascii="Arial" w:eastAsia="Times New Roman" w:hAnsi="Arial" w:cs="Arial"/>
          <w:color w:val="000000"/>
        </w:rPr>
        <w:t>is</w:t>
      </w:r>
      <w:r w:rsidR="00662F10" w:rsidRPr="00B9454E">
        <w:rPr>
          <w:rFonts w:ascii="Arial" w:eastAsia="Times New Roman" w:hAnsi="Arial" w:cs="Arial"/>
          <w:color w:val="000000"/>
        </w:rPr>
        <w:t xml:space="preserve"> given the utmost importance. Each word is represented by a vector of the word counts that appear in the whole document. In this scheme, each individual token occurrence </w:t>
      </w:r>
      <w:r w:rsidR="00662F10" w:rsidRPr="00B9454E">
        <w:rPr>
          <w:rFonts w:ascii="Arial" w:eastAsia="Times New Roman" w:hAnsi="Arial" w:cs="Arial"/>
          <w:color w:val="000000"/>
        </w:rPr>
        <w:lastRenderedPageBreak/>
        <w:t>frequency is treated as a feature. Regardless of the simplicity of Bag-of-Words in data representation, it often achieve</w:t>
      </w:r>
      <w:r w:rsidRPr="00B9454E">
        <w:rPr>
          <w:rFonts w:ascii="Arial" w:eastAsia="Times New Roman" w:hAnsi="Arial" w:cs="Arial"/>
          <w:color w:val="000000"/>
        </w:rPr>
        <w:t>s</w:t>
      </w:r>
      <w:r w:rsidR="00662F10" w:rsidRPr="00B9454E">
        <w:rPr>
          <w:rFonts w:ascii="Arial" w:eastAsia="Times New Roman" w:hAnsi="Arial" w:cs="Arial"/>
          <w:color w:val="000000"/>
        </w:rPr>
        <w:t xml:space="preserve"> high performance. (Lewis, 1992).</w:t>
      </w:r>
    </w:p>
    <w:p w14:paraId="5722DAAC" w14:textId="6DD7FFFE" w:rsidR="00B9454E" w:rsidRPr="00B9454E" w:rsidRDefault="00662F10" w:rsidP="00B9454E">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rPr>
        <w:t xml:space="preserve">Once the text has been converted into a </w:t>
      </w:r>
      <w:proofErr w:type="spellStart"/>
      <w:r w:rsidR="00B9454E" w:rsidRPr="00B9454E">
        <w:rPr>
          <w:rFonts w:ascii="Arial" w:eastAsia="Times New Roman" w:hAnsi="Arial" w:cs="Arial"/>
          <w:color w:val="000000"/>
        </w:rPr>
        <w:t>BoW</w:t>
      </w:r>
      <w:proofErr w:type="spellEnd"/>
      <w:r w:rsidR="00B9454E" w:rsidRPr="00B9454E">
        <w:rPr>
          <w:rFonts w:ascii="Arial" w:eastAsia="Times New Roman" w:hAnsi="Arial" w:cs="Arial"/>
          <w:color w:val="000000"/>
        </w:rPr>
        <w:t xml:space="preserve"> model,</w:t>
      </w:r>
      <w:r w:rsidRPr="00B9454E">
        <w:rPr>
          <w:rFonts w:ascii="Arial" w:eastAsia="Times New Roman" w:hAnsi="Arial" w:cs="Arial"/>
          <w:color w:val="000000"/>
        </w:rPr>
        <w:t xml:space="preserve"> various measures can be computed to characterize the text. One of the most popular type of features from the </w:t>
      </w:r>
      <w:proofErr w:type="spellStart"/>
      <w:r w:rsidRPr="00B9454E">
        <w:rPr>
          <w:rFonts w:ascii="Arial" w:eastAsia="Times New Roman" w:hAnsi="Arial" w:cs="Arial"/>
          <w:color w:val="000000"/>
        </w:rPr>
        <w:t>BoW</w:t>
      </w:r>
      <w:proofErr w:type="spellEnd"/>
      <w:r w:rsidRPr="00B9454E">
        <w:rPr>
          <w:rFonts w:ascii="Arial" w:eastAsia="Times New Roman" w:hAnsi="Arial" w:cs="Arial"/>
          <w:color w:val="000000"/>
        </w:rPr>
        <w:t xml:space="preserve"> model is term-frequency, the number of times a certain term appears in the text. However, term frequency is not considered as the best representation for the text. Oftentimes, insignificant words (such as articles) always yield the highest frequency in the text. </w:t>
      </w:r>
      <w:r w:rsidR="00E42A7D" w:rsidRPr="00B9454E">
        <w:rPr>
          <w:rFonts w:ascii="Arial" w:eastAsia="Times New Roman" w:hAnsi="Arial" w:cs="Arial"/>
          <w:color w:val="000000"/>
        </w:rPr>
        <w:t>These limitations</w:t>
      </w:r>
      <w:r w:rsidRPr="00B9454E">
        <w:rPr>
          <w:rFonts w:ascii="Arial" w:eastAsia="Times New Roman" w:hAnsi="Arial" w:cs="Arial"/>
          <w:color w:val="000000"/>
        </w:rPr>
        <w:t xml:space="preserve"> led to the introduction of Term </w:t>
      </w:r>
      <w:r w:rsidR="00B9454E" w:rsidRPr="00B9454E">
        <w:rPr>
          <w:rFonts w:ascii="Arial" w:eastAsia="Times New Roman" w:hAnsi="Arial" w:cs="Arial"/>
          <w:color w:val="000000"/>
        </w:rPr>
        <w:t>F</w:t>
      </w:r>
      <w:r w:rsidRPr="00B9454E">
        <w:rPr>
          <w:rFonts w:ascii="Arial" w:eastAsia="Times New Roman" w:hAnsi="Arial" w:cs="Arial"/>
          <w:color w:val="000000"/>
        </w:rPr>
        <w:t xml:space="preserve">requency – </w:t>
      </w:r>
      <w:r w:rsidR="00B9454E" w:rsidRPr="00B9454E">
        <w:rPr>
          <w:rFonts w:ascii="Arial" w:eastAsia="Times New Roman" w:hAnsi="Arial" w:cs="Arial"/>
          <w:color w:val="000000"/>
        </w:rPr>
        <w:t>I</w:t>
      </w:r>
      <w:r w:rsidRPr="00B9454E">
        <w:rPr>
          <w:rFonts w:ascii="Arial" w:eastAsia="Times New Roman" w:hAnsi="Arial" w:cs="Arial"/>
          <w:color w:val="000000"/>
        </w:rPr>
        <w:t xml:space="preserve">nverse </w:t>
      </w:r>
      <w:r w:rsidR="00B9454E" w:rsidRPr="00B9454E">
        <w:rPr>
          <w:rFonts w:ascii="Arial" w:eastAsia="Times New Roman" w:hAnsi="Arial" w:cs="Arial"/>
          <w:color w:val="000000"/>
        </w:rPr>
        <w:t>D</w:t>
      </w:r>
      <w:r w:rsidRPr="00B9454E">
        <w:rPr>
          <w:rFonts w:ascii="Arial" w:eastAsia="Times New Roman" w:hAnsi="Arial" w:cs="Arial"/>
          <w:color w:val="000000"/>
        </w:rPr>
        <w:t xml:space="preserve">ocument </w:t>
      </w:r>
      <w:r w:rsidR="00B9454E" w:rsidRPr="00B9454E">
        <w:rPr>
          <w:rFonts w:ascii="Arial" w:eastAsia="Times New Roman" w:hAnsi="Arial" w:cs="Arial"/>
          <w:color w:val="000000"/>
        </w:rPr>
        <w:t>F</w:t>
      </w:r>
      <w:r w:rsidRPr="00B9454E">
        <w:rPr>
          <w:rFonts w:ascii="Arial" w:eastAsia="Times New Roman" w:hAnsi="Arial" w:cs="Arial"/>
          <w:color w:val="000000"/>
        </w:rPr>
        <w:t>requency</w:t>
      </w:r>
      <w:r w:rsidR="00B9454E" w:rsidRPr="00B9454E">
        <w:rPr>
          <w:rFonts w:ascii="Arial" w:eastAsia="Times New Roman" w:hAnsi="Arial" w:cs="Arial"/>
          <w:color w:val="000000"/>
        </w:rPr>
        <w:t xml:space="preserve"> which </w:t>
      </w:r>
      <w:r w:rsidRPr="00B9454E">
        <w:rPr>
          <w:rFonts w:ascii="Arial" w:eastAsia="Times New Roman" w:hAnsi="Arial" w:cs="Arial"/>
          <w:color w:val="000000"/>
        </w:rPr>
        <w:t>seeks to diminish the weight of terms that occur very frequently in the document and increases the weight of terms th</w:t>
      </w:r>
      <w:r w:rsidR="00360609" w:rsidRPr="00B9454E">
        <w:rPr>
          <w:rFonts w:ascii="Arial" w:eastAsia="Times New Roman" w:hAnsi="Arial" w:cs="Arial"/>
          <w:color w:val="000000"/>
        </w:rPr>
        <w:t xml:space="preserve">at occur rarely (Jones, 1972). </w:t>
      </w:r>
    </w:p>
    <w:p w14:paraId="07B8C9D0" w14:textId="7FA94664" w:rsidR="00B9454E" w:rsidRPr="00B9454E" w:rsidRDefault="00B9454E" w:rsidP="00B9454E">
      <w:pPr>
        <w:shd w:val="clear" w:color="auto" w:fill="FFFFFF"/>
        <w:spacing w:before="96" w:after="120" w:line="360" w:lineRule="auto"/>
        <w:jc w:val="both"/>
        <w:rPr>
          <w:rFonts w:ascii="Arial" w:eastAsia="Times New Roman" w:hAnsi="Arial" w:cs="Arial"/>
          <w:color w:val="000000"/>
        </w:rPr>
      </w:pPr>
      <m:oMathPara>
        <m:oMath>
          <m:r>
            <w:rPr>
              <w:rFonts w:ascii="Cambria Math" w:eastAsia="Times New Roman" w:hAnsi="Cambria Math" w:cs="Arial"/>
              <w:color w:val="000000"/>
            </w:rPr>
            <m:t>tfidf</m:t>
          </m:r>
          <m:d>
            <m:dPr>
              <m:ctrlPr>
                <w:rPr>
                  <w:rFonts w:ascii="Cambria Math" w:eastAsia="Times New Roman" w:hAnsi="Cambria Math" w:cs="Arial"/>
                  <w:i/>
                  <w:color w:val="000000"/>
                </w:rPr>
              </m:ctrlPr>
            </m:dPr>
            <m:e>
              <m:r>
                <w:rPr>
                  <w:rFonts w:ascii="Cambria Math" w:eastAsia="Times New Roman" w:hAnsi="Cambria Math" w:cs="Arial"/>
                  <w:color w:val="000000"/>
                </w:rPr>
                <m:t>t.d.D</m:t>
              </m:r>
            </m:e>
          </m:d>
          <m:r>
            <w:rPr>
              <w:rFonts w:ascii="Cambria Math" w:eastAsia="Times New Roman" w:hAnsi="Cambria Math" w:cs="Arial"/>
              <w:color w:val="000000"/>
            </w:rPr>
            <m:t>=tf</m:t>
          </m:r>
          <m:d>
            <m:dPr>
              <m:ctrlPr>
                <w:rPr>
                  <w:rFonts w:ascii="Cambria Math" w:eastAsia="Times New Roman" w:hAnsi="Cambria Math" w:cs="Arial"/>
                  <w:i/>
                  <w:color w:val="000000"/>
                </w:rPr>
              </m:ctrlPr>
            </m:dPr>
            <m:e>
              <m:r>
                <w:rPr>
                  <w:rFonts w:ascii="Cambria Math" w:eastAsia="Times New Roman" w:hAnsi="Cambria Math" w:cs="Arial"/>
                  <w:color w:val="000000"/>
                </w:rPr>
                <m:t>t.d</m:t>
              </m:r>
            </m:e>
          </m:d>
          <m:r>
            <w:rPr>
              <w:rFonts w:ascii="Cambria Math" w:eastAsia="Times New Roman" w:hAnsi="Cambria Math" w:cs="Arial"/>
              <w:color w:val="000000"/>
            </w:rPr>
            <m:t xml:space="preserve"> x idf(t.D)</m:t>
          </m:r>
        </m:oMath>
      </m:oMathPara>
    </w:p>
    <w:p w14:paraId="1BFE5674" w14:textId="77777777" w:rsidR="00B9454E" w:rsidRPr="00B9454E" w:rsidRDefault="00B9454E" w:rsidP="00B9454E">
      <w:pPr>
        <w:shd w:val="clear" w:color="auto" w:fill="FFFFFF"/>
        <w:spacing w:before="96" w:after="120" w:line="360" w:lineRule="auto"/>
        <w:jc w:val="both"/>
        <w:rPr>
          <w:rFonts w:ascii="Arial" w:eastAsia="Times New Roman" w:hAnsi="Arial" w:cs="Arial"/>
          <w:color w:val="000000"/>
        </w:rPr>
      </w:pPr>
    </w:p>
    <w:p w14:paraId="11370DF8" w14:textId="57E3C71E" w:rsidR="00E970D0" w:rsidRPr="00B9454E" w:rsidRDefault="00B9454E" w:rsidP="00E970D0">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rPr>
        <w:t>In the concept of TF-IDF</w:t>
      </w:r>
      <w:r w:rsidR="00662F10" w:rsidRPr="00B9454E">
        <w:rPr>
          <w:rFonts w:ascii="Arial" w:eastAsia="Times New Roman" w:hAnsi="Arial" w:cs="Arial"/>
          <w:color w:val="000000"/>
        </w:rPr>
        <w:t xml:space="preserve">, the high weight is conceived by a high frequency and a low term frequency in the whole document. Thus, the weights tend to filter out common terms.  The ratio in the </w:t>
      </w:r>
      <w:proofErr w:type="spellStart"/>
      <w:r w:rsidR="00662F10" w:rsidRPr="00B9454E">
        <w:rPr>
          <w:rFonts w:ascii="Arial" w:eastAsia="Times New Roman" w:hAnsi="Arial" w:cs="Arial"/>
          <w:color w:val="000000"/>
        </w:rPr>
        <w:t>idf</w:t>
      </w:r>
      <w:proofErr w:type="spellEnd"/>
      <w:r w:rsidR="00662F10" w:rsidRPr="00B9454E">
        <w:rPr>
          <w:rFonts w:ascii="Arial" w:eastAsia="Times New Roman" w:hAnsi="Arial" w:cs="Arial"/>
          <w:color w:val="000000"/>
        </w:rPr>
        <w:t xml:space="preserve"> log function is always higher than or equal to 1, while the value of </w:t>
      </w:r>
      <w:proofErr w:type="spellStart"/>
      <w:r w:rsidR="00662F10" w:rsidRPr="00B9454E">
        <w:rPr>
          <w:rFonts w:ascii="Arial" w:eastAsia="Times New Roman" w:hAnsi="Arial" w:cs="Arial"/>
          <w:color w:val="000000"/>
        </w:rPr>
        <w:t>idf</w:t>
      </w:r>
      <w:proofErr w:type="spellEnd"/>
      <w:r w:rsidR="00662F10" w:rsidRPr="00B9454E">
        <w:rPr>
          <w:rFonts w:ascii="Arial" w:eastAsia="Times New Roman" w:hAnsi="Arial" w:cs="Arial"/>
          <w:color w:val="000000"/>
        </w:rPr>
        <w:t xml:space="preserve"> is always higher than or equal to 0. Moreover, when a term appears frequently in the documents, the ratio inside the logarithm approaches 1, bringing the </w:t>
      </w:r>
      <w:proofErr w:type="spellStart"/>
      <w:r w:rsidR="00662F10" w:rsidRPr="00B9454E">
        <w:rPr>
          <w:rFonts w:ascii="Arial" w:eastAsia="Times New Roman" w:hAnsi="Arial" w:cs="Arial"/>
          <w:color w:val="000000"/>
        </w:rPr>
        <w:t>idf</w:t>
      </w:r>
      <w:proofErr w:type="spellEnd"/>
      <w:r w:rsidR="00662F10" w:rsidRPr="00B9454E">
        <w:rPr>
          <w:rFonts w:ascii="Arial" w:eastAsia="Times New Roman" w:hAnsi="Arial" w:cs="Arial"/>
          <w:color w:val="000000"/>
        </w:rPr>
        <w:t xml:space="preserve"> and </w:t>
      </w:r>
      <w:proofErr w:type="spellStart"/>
      <w:r w:rsidR="00662F10" w:rsidRPr="00B9454E">
        <w:rPr>
          <w:rFonts w:ascii="Arial" w:eastAsia="Times New Roman" w:hAnsi="Arial" w:cs="Arial"/>
          <w:color w:val="000000"/>
        </w:rPr>
        <w:t>tf-idf</w:t>
      </w:r>
      <w:proofErr w:type="spellEnd"/>
      <w:r w:rsidR="00662F10" w:rsidRPr="00B9454E">
        <w:rPr>
          <w:rFonts w:ascii="Arial" w:eastAsia="Times New Roman" w:hAnsi="Arial" w:cs="Arial"/>
          <w:color w:val="000000"/>
        </w:rPr>
        <w:t xml:space="preserve"> closer to 0 (Josef, 2009).</w:t>
      </w:r>
    </w:p>
    <w:p w14:paraId="5B72444A" w14:textId="26DC1BA4" w:rsidR="00B9454E" w:rsidRDefault="00F05231" w:rsidP="00AA72C2">
      <w:pPr>
        <w:pStyle w:val="Heading2"/>
        <w:rPr>
          <w:rFonts w:ascii="Arial" w:hAnsi="Arial" w:cs="Arial"/>
          <w:b/>
          <w:color w:val="auto"/>
          <w:sz w:val="22"/>
        </w:rPr>
      </w:pPr>
      <w:bookmarkStart w:id="57" w:name="_Toc476528666"/>
      <w:bookmarkStart w:id="58" w:name="_Toc478536431"/>
      <w:r w:rsidRPr="00AA72C2">
        <w:rPr>
          <w:rFonts w:ascii="Arial" w:hAnsi="Arial" w:cs="Arial"/>
          <w:b/>
          <w:color w:val="auto"/>
          <w:sz w:val="22"/>
        </w:rPr>
        <w:t>3.</w:t>
      </w:r>
      <w:r w:rsidR="00B9454E" w:rsidRPr="00AA72C2">
        <w:rPr>
          <w:rFonts w:ascii="Arial" w:hAnsi="Arial" w:cs="Arial"/>
          <w:b/>
          <w:color w:val="auto"/>
          <w:sz w:val="22"/>
        </w:rPr>
        <w:t>4</w:t>
      </w:r>
      <w:r w:rsidRPr="00AA72C2">
        <w:rPr>
          <w:rFonts w:ascii="Arial" w:hAnsi="Arial" w:cs="Arial"/>
          <w:b/>
          <w:color w:val="auto"/>
          <w:sz w:val="22"/>
        </w:rPr>
        <w:t xml:space="preserve"> </w:t>
      </w:r>
      <w:r w:rsidR="00662F10" w:rsidRPr="00AA72C2">
        <w:rPr>
          <w:rFonts w:ascii="Arial" w:hAnsi="Arial" w:cs="Arial"/>
          <w:b/>
          <w:color w:val="auto"/>
          <w:sz w:val="22"/>
        </w:rPr>
        <w:t>Performance Measures</w:t>
      </w:r>
      <w:bookmarkEnd w:id="57"/>
      <w:bookmarkEnd w:id="58"/>
    </w:p>
    <w:p w14:paraId="0F2ECB39" w14:textId="77777777" w:rsidR="00E970D0" w:rsidRPr="00E970D0" w:rsidRDefault="00E970D0" w:rsidP="00E970D0"/>
    <w:p w14:paraId="4EE9DF0B" w14:textId="77777777" w:rsidR="00873DFC" w:rsidRPr="00B9454E" w:rsidRDefault="00873DFC" w:rsidP="0045095D">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lang w:val="fi-FI"/>
        </w:rPr>
        <w:t>Most evaluation for document classifier is conducted experimentally.  Thus, it is used to measure its effectiveness or the quality of its predictions on the classification of data.</w:t>
      </w:r>
      <w:r w:rsidRPr="00B9454E">
        <w:rPr>
          <w:rFonts w:ascii="Arial" w:eastAsia="Times New Roman" w:hAnsi="Arial" w:cs="Arial"/>
          <w:color w:val="000000"/>
        </w:rPr>
        <w:t xml:space="preserve"> </w:t>
      </w:r>
      <w:r w:rsidR="00662F10" w:rsidRPr="00B9454E">
        <w:rPr>
          <w:rFonts w:ascii="Arial" w:eastAsia="Times New Roman" w:hAnsi="Arial" w:cs="Arial"/>
          <w:color w:val="000000"/>
        </w:rPr>
        <w:t xml:space="preserve">Predictions made are either considered Positive or Negative and expected judgments are called True or False (Pinto, </w:t>
      </w:r>
      <w:proofErr w:type="spellStart"/>
      <w:r w:rsidR="00662F10" w:rsidRPr="00B9454E">
        <w:rPr>
          <w:rFonts w:ascii="Arial" w:eastAsia="Times New Roman" w:hAnsi="Arial" w:cs="Arial"/>
          <w:color w:val="000000"/>
        </w:rPr>
        <w:t>Olieveira</w:t>
      </w:r>
      <w:proofErr w:type="spellEnd"/>
      <w:r w:rsidR="00662F10" w:rsidRPr="00B9454E">
        <w:rPr>
          <w:rFonts w:ascii="Arial" w:eastAsia="Times New Roman" w:hAnsi="Arial" w:cs="Arial"/>
          <w:color w:val="000000"/>
        </w:rPr>
        <w:t xml:space="preserve"> &amp; Alves). </w:t>
      </w:r>
    </w:p>
    <w:p w14:paraId="3D534F1F" w14:textId="67E3CEBC" w:rsidR="00662F10" w:rsidRPr="00B9454E" w:rsidRDefault="00873DFC" w:rsidP="0045095D">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rPr>
        <w:t xml:space="preserve">As shown in Figure 3.5, </w:t>
      </w:r>
      <w:r w:rsidR="0077276C" w:rsidRPr="00B9454E">
        <w:rPr>
          <w:rFonts w:ascii="Arial" w:eastAsia="Times New Roman" w:hAnsi="Arial" w:cs="Arial"/>
          <w:color w:val="000000"/>
        </w:rPr>
        <w:t xml:space="preserve">a confusion matrix is a table that has two rows and two columns which shows the total </w:t>
      </w:r>
      <w:r w:rsidRPr="00B9454E">
        <w:rPr>
          <w:rFonts w:ascii="Arial" w:eastAsia="Times New Roman" w:hAnsi="Arial" w:cs="Arial"/>
          <w:color w:val="000000"/>
        </w:rPr>
        <w:t xml:space="preserve">number of false positives, false negatives, true positives, and true negatives. </w:t>
      </w:r>
      <w:r w:rsidR="0077276C" w:rsidRPr="00B9454E">
        <w:rPr>
          <w:rFonts w:ascii="Arial" w:eastAsia="Times New Roman" w:hAnsi="Arial" w:cs="Arial"/>
          <w:color w:val="000000"/>
        </w:rPr>
        <w:t>Moreover, it</w:t>
      </w:r>
      <w:r w:rsidRPr="00B9454E">
        <w:rPr>
          <w:rFonts w:ascii="Arial" w:eastAsia="Times New Roman" w:hAnsi="Arial" w:cs="Arial"/>
          <w:color w:val="000000"/>
        </w:rPr>
        <w:t xml:space="preserve"> al</w:t>
      </w:r>
      <w:r w:rsidR="0077276C" w:rsidRPr="00B9454E">
        <w:rPr>
          <w:rFonts w:ascii="Arial" w:eastAsia="Times New Roman" w:hAnsi="Arial" w:cs="Arial"/>
          <w:color w:val="000000"/>
        </w:rPr>
        <w:t xml:space="preserve">lows more detailed analysis than a mere proportion of correct guesses (or accuracy). </w:t>
      </w:r>
    </w:p>
    <w:p w14:paraId="19FFB6C1" w14:textId="0F794F16" w:rsidR="0077276C" w:rsidRPr="00B9454E" w:rsidRDefault="0077276C" w:rsidP="0045095D">
      <w:pPr>
        <w:pStyle w:val="ListParagraph"/>
        <w:numPr>
          <w:ilvl w:val="0"/>
          <w:numId w:val="25"/>
        </w:numPr>
        <w:shd w:val="clear" w:color="auto" w:fill="FFFFFF"/>
        <w:spacing w:before="96" w:after="120" w:line="360" w:lineRule="auto"/>
        <w:jc w:val="both"/>
        <w:rPr>
          <w:rFonts w:ascii="Arial" w:eastAsia="Times New Roman" w:hAnsi="Arial" w:cs="Arial"/>
          <w:color w:val="000000"/>
        </w:rPr>
      </w:pPr>
      <w:r w:rsidRPr="00B9454E">
        <w:rPr>
          <w:rFonts w:ascii="Arial" w:eastAsia="Times New Roman" w:hAnsi="Arial" w:cs="Arial"/>
          <w:color w:val="000000"/>
        </w:rPr>
        <w:t xml:space="preserve">True positive </w:t>
      </w:r>
      <w:r w:rsidR="00E802FE" w:rsidRPr="00B9454E">
        <w:rPr>
          <w:rFonts w:ascii="Arial" w:eastAsia="Times New Roman" w:hAnsi="Arial" w:cs="Arial"/>
          <w:color w:val="000000"/>
        </w:rPr>
        <w:t>refers to the number of examples predicted positive that are actually positive</w:t>
      </w:r>
    </w:p>
    <w:p w14:paraId="66569A96" w14:textId="4602E971" w:rsidR="0077276C" w:rsidRPr="00B9454E" w:rsidRDefault="0077276C" w:rsidP="0045095D">
      <w:pPr>
        <w:pStyle w:val="ListParagraph"/>
        <w:numPr>
          <w:ilvl w:val="0"/>
          <w:numId w:val="25"/>
        </w:numPr>
        <w:shd w:val="clear" w:color="auto" w:fill="FFFFFF"/>
        <w:spacing w:before="96" w:after="120" w:line="360" w:lineRule="auto"/>
        <w:jc w:val="both"/>
        <w:rPr>
          <w:rFonts w:ascii="Arial" w:eastAsia="Times New Roman" w:hAnsi="Arial" w:cs="Arial"/>
          <w:color w:val="000000"/>
        </w:rPr>
      </w:pPr>
      <w:r w:rsidRPr="00B9454E">
        <w:rPr>
          <w:rFonts w:ascii="Arial" w:eastAsia="Times New Roman" w:hAnsi="Arial" w:cs="Arial"/>
          <w:color w:val="000000"/>
        </w:rPr>
        <w:t>False positive</w:t>
      </w:r>
      <w:r w:rsidR="00E802FE" w:rsidRPr="00B9454E">
        <w:rPr>
          <w:rFonts w:ascii="Arial" w:eastAsia="Times New Roman" w:hAnsi="Arial" w:cs="Arial"/>
          <w:color w:val="000000"/>
        </w:rPr>
        <w:t xml:space="preserve"> refers to the number of examples predicted positive that are actually negative</w:t>
      </w:r>
    </w:p>
    <w:p w14:paraId="69DC20C4" w14:textId="438D0343" w:rsidR="0077276C" w:rsidRPr="00B9454E" w:rsidRDefault="0077276C" w:rsidP="0045095D">
      <w:pPr>
        <w:pStyle w:val="ListParagraph"/>
        <w:numPr>
          <w:ilvl w:val="0"/>
          <w:numId w:val="25"/>
        </w:numPr>
        <w:shd w:val="clear" w:color="auto" w:fill="FFFFFF"/>
        <w:spacing w:before="96" w:after="120" w:line="360" w:lineRule="auto"/>
        <w:jc w:val="both"/>
        <w:rPr>
          <w:rFonts w:ascii="Arial" w:eastAsia="Times New Roman" w:hAnsi="Arial" w:cs="Arial"/>
          <w:color w:val="000000"/>
        </w:rPr>
      </w:pPr>
      <w:r w:rsidRPr="00B9454E">
        <w:rPr>
          <w:rFonts w:ascii="Arial" w:eastAsia="Times New Roman" w:hAnsi="Arial" w:cs="Arial"/>
          <w:color w:val="000000"/>
        </w:rPr>
        <w:lastRenderedPageBreak/>
        <w:t>True negative</w:t>
      </w:r>
      <w:r w:rsidR="00E802FE" w:rsidRPr="00B9454E">
        <w:rPr>
          <w:rFonts w:ascii="Arial" w:eastAsia="Times New Roman" w:hAnsi="Arial" w:cs="Arial"/>
          <w:color w:val="000000"/>
        </w:rPr>
        <w:t xml:space="preserve"> refers to the number of examples predicted negative that are actually negative</w:t>
      </w:r>
    </w:p>
    <w:p w14:paraId="41D89143" w14:textId="7BA0C408" w:rsidR="009F1C3B" w:rsidRPr="00B9454E" w:rsidRDefault="0077276C" w:rsidP="0045095D">
      <w:pPr>
        <w:pStyle w:val="ListParagraph"/>
        <w:numPr>
          <w:ilvl w:val="0"/>
          <w:numId w:val="25"/>
        </w:numPr>
        <w:shd w:val="clear" w:color="auto" w:fill="FFFFFF"/>
        <w:spacing w:before="96" w:after="120" w:line="360" w:lineRule="auto"/>
        <w:jc w:val="both"/>
        <w:rPr>
          <w:rFonts w:ascii="Arial" w:eastAsia="Times New Roman" w:hAnsi="Arial" w:cs="Arial"/>
          <w:color w:val="000000"/>
        </w:rPr>
      </w:pPr>
      <w:r w:rsidRPr="00B9454E">
        <w:rPr>
          <w:rFonts w:ascii="Arial" w:eastAsia="Times New Roman" w:hAnsi="Arial" w:cs="Arial"/>
          <w:color w:val="000000"/>
        </w:rPr>
        <w:t>False negative</w:t>
      </w:r>
      <w:r w:rsidR="00E802FE" w:rsidRPr="00B9454E">
        <w:rPr>
          <w:rFonts w:ascii="Arial" w:eastAsia="Times New Roman" w:hAnsi="Arial" w:cs="Arial"/>
          <w:color w:val="000000"/>
        </w:rPr>
        <w:t xml:space="preserve"> refers to the number of examples predicted negative that are actually positive</w:t>
      </w:r>
    </w:p>
    <w:p w14:paraId="618D5307" w14:textId="77777777" w:rsidR="00E802FE" w:rsidRPr="00B9454E" w:rsidRDefault="00E802FE" w:rsidP="0045095D">
      <w:pPr>
        <w:pStyle w:val="ListParagraph"/>
        <w:shd w:val="clear" w:color="auto" w:fill="FFFFFF"/>
        <w:spacing w:before="96" w:after="120" w:line="360" w:lineRule="auto"/>
        <w:ind w:left="1440"/>
        <w:jc w:val="both"/>
        <w:rPr>
          <w:rFonts w:ascii="Arial" w:eastAsia="Times New Roman" w:hAnsi="Arial" w:cs="Arial"/>
          <w:color w:val="000000"/>
        </w:rPr>
      </w:pPr>
    </w:p>
    <w:p w14:paraId="758EE120" w14:textId="702CD328" w:rsidR="00AA72C2" w:rsidRDefault="00E970D0" w:rsidP="00E970D0">
      <w:pPr>
        <w:shd w:val="clear" w:color="auto" w:fill="FFFFFF"/>
        <w:spacing w:before="96" w:after="120" w:line="360" w:lineRule="auto"/>
        <w:ind w:firstLine="720"/>
        <w:jc w:val="center"/>
        <w:rPr>
          <w:rFonts w:ascii="Arial" w:eastAsia="Times New Roman" w:hAnsi="Arial" w:cs="Arial"/>
          <w:i/>
          <w:color w:val="000000"/>
          <w:sz w:val="20"/>
        </w:rPr>
      </w:pPr>
      <w:r>
        <w:rPr>
          <w:noProof/>
          <w:lang w:val="en-PH" w:eastAsia="en-PH"/>
        </w:rPr>
        <w:drawing>
          <wp:inline distT="0" distB="0" distL="0" distR="0" wp14:anchorId="011FC408" wp14:editId="2068D129">
            <wp:extent cx="4815840" cy="148694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4313" cy="1495733"/>
                    </a:xfrm>
                    <a:prstGeom prst="rect">
                      <a:avLst/>
                    </a:prstGeom>
                  </pic:spPr>
                </pic:pic>
              </a:graphicData>
            </a:graphic>
          </wp:inline>
        </w:drawing>
      </w:r>
    </w:p>
    <w:p w14:paraId="7D7E0240" w14:textId="783B7988" w:rsidR="009F1C3B" w:rsidRPr="00F34DAB" w:rsidRDefault="008764CD" w:rsidP="0045095D">
      <w:pPr>
        <w:shd w:val="clear" w:color="auto" w:fill="FFFFFF"/>
        <w:spacing w:before="96" w:after="120" w:line="360" w:lineRule="auto"/>
        <w:ind w:firstLine="720"/>
        <w:jc w:val="center"/>
        <w:rPr>
          <w:rFonts w:ascii="Arial" w:eastAsia="Times New Roman" w:hAnsi="Arial" w:cs="Arial"/>
          <w:i/>
          <w:color w:val="000000"/>
          <w:sz w:val="20"/>
        </w:rPr>
      </w:pPr>
      <w:r>
        <w:rPr>
          <w:rFonts w:ascii="Arial" w:eastAsia="Times New Roman" w:hAnsi="Arial" w:cs="Arial"/>
          <w:i/>
          <w:color w:val="000000"/>
          <w:sz w:val="20"/>
        </w:rPr>
        <w:t>Table</w:t>
      </w:r>
      <w:r w:rsidR="009F1C3B" w:rsidRPr="00F34DAB">
        <w:rPr>
          <w:rFonts w:ascii="Arial" w:eastAsia="Times New Roman" w:hAnsi="Arial" w:cs="Arial"/>
          <w:i/>
          <w:color w:val="000000"/>
          <w:sz w:val="20"/>
        </w:rPr>
        <w:t xml:space="preserve"> 3.5: Confusion Matrix </w:t>
      </w:r>
    </w:p>
    <w:p w14:paraId="1EAF0766" w14:textId="4A4E6CE4" w:rsidR="00662F10" w:rsidRPr="00BB0DC7" w:rsidRDefault="00662F10" w:rsidP="0045095D">
      <w:pPr>
        <w:shd w:val="clear" w:color="auto" w:fill="FFFFFF"/>
        <w:spacing w:before="96" w:after="120" w:line="360" w:lineRule="auto"/>
        <w:jc w:val="both"/>
        <w:rPr>
          <w:rFonts w:ascii="Arial" w:eastAsia="Times New Roman" w:hAnsi="Arial" w:cs="Arial"/>
          <w:color w:val="000000"/>
        </w:rPr>
      </w:pPr>
    </w:p>
    <w:p w14:paraId="1BA13112" w14:textId="7A23BD87" w:rsidR="00B9454E" w:rsidRDefault="00F05231" w:rsidP="00E970D0">
      <w:pPr>
        <w:pStyle w:val="Heading3"/>
        <w:rPr>
          <w:rFonts w:ascii="Arial" w:eastAsia="Times New Roman" w:hAnsi="Arial" w:cs="Arial"/>
          <w:b/>
          <w:color w:val="auto"/>
          <w:sz w:val="22"/>
        </w:rPr>
      </w:pPr>
      <w:bookmarkStart w:id="59" w:name="_Toc476528667"/>
      <w:bookmarkStart w:id="60" w:name="_Toc478536432"/>
      <w:r w:rsidRPr="00E970D0">
        <w:rPr>
          <w:rFonts w:ascii="Arial" w:eastAsia="Times New Roman" w:hAnsi="Arial" w:cs="Arial"/>
          <w:b/>
          <w:color w:val="auto"/>
          <w:sz w:val="22"/>
        </w:rPr>
        <w:t>3.</w:t>
      </w:r>
      <w:r w:rsidR="00B9454E" w:rsidRPr="00E970D0">
        <w:rPr>
          <w:rFonts w:ascii="Arial" w:eastAsia="Times New Roman" w:hAnsi="Arial" w:cs="Arial"/>
          <w:b/>
          <w:color w:val="auto"/>
          <w:sz w:val="22"/>
        </w:rPr>
        <w:t>4</w:t>
      </w:r>
      <w:r w:rsidRPr="00E970D0">
        <w:rPr>
          <w:rFonts w:ascii="Arial" w:eastAsia="Times New Roman" w:hAnsi="Arial" w:cs="Arial"/>
          <w:b/>
          <w:color w:val="auto"/>
          <w:sz w:val="22"/>
        </w:rPr>
        <w:t xml:space="preserve">.1 </w:t>
      </w:r>
      <w:r w:rsidR="00662F10" w:rsidRPr="00E970D0">
        <w:rPr>
          <w:rFonts w:ascii="Arial" w:eastAsia="Times New Roman" w:hAnsi="Arial" w:cs="Arial"/>
          <w:b/>
          <w:color w:val="auto"/>
          <w:sz w:val="22"/>
        </w:rPr>
        <w:t>Precision</w:t>
      </w:r>
      <w:bookmarkEnd w:id="59"/>
      <w:bookmarkEnd w:id="60"/>
    </w:p>
    <w:p w14:paraId="428FE5E3" w14:textId="77777777" w:rsidR="00E970D0" w:rsidRPr="00E970D0" w:rsidRDefault="00E970D0" w:rsidP="00E970D0"/>
    <w:p w14:paraId="28CECA17" w14:textId="1AB513AA" w:rsidR="00662F10" w:rsidRPr="00B9454E" w:rsidRDefault="00163DE8" w:rsidP="00D3410B">
      <w:pPr>
        <w:shd w:val="clear" w:color="auto" w:fill="FFFFFF"/>
        <w:tabs>
          <w:tab w:val="left" w:pos="900"/>
        </w:tabs>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rPr>
        <w:t xml:space="preserve">Precision is used to measure the exactness of the classifier. Moreover, it refers to the fraction of predicted positive which are actually positive. It is also called positive predictive value (PPV). A high precision indicates less false positives, while a classifier with a low precision means there are more instances of false positives. Precision can be improved by decreasing the recall. </w:t>
      </w:r>
    </w:p>
    <w:p w14:paraId="202BA6B4" w14:textId="11B86478" w:rsidR="00662F10" w:rsidRPr="00B9454E" w:rsidRDefault="00F7178C" w:rsidP="0045095D">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rPr>
        <w:t xml:space="preserve">The </w:t>
      </w:r>
      <w:r w:rsidR="00BF4682" w:rsidRPr="00B9454E">
        <w:rPr>
          <w:rFonts w:ascii="Arial" w:eastAsia="Times New Roman" w:hAnsi="Arial" w:cs="Arial"/>
          <w:color w:val="000000"/>
        </w:rPr>
        <w:t>formula for precision is the number of positive predictions divided by the total number of positive class values predicted.</w:t>
      </w:r>
    </w:p>
    <w:p w14:paraId="66A1F37D" w14:textId="332D0C5B" w:rsidR="00F34DAB" w:rsidRPr="00B9454E" w:rsidRDefault="00F05231" w:rsidP="0045095D">
      <w:pPr>
        <w:shd w:val="clear" w:color="auto" w:fill="FFFFFF"/>
        <w:spacing w:before="96" w:after="120" w:line="360" w:lineRule="auto"/>
        <w:jc w:val="both"/>
        <w:rPr>
          <w:rFonts w:ascii="Arial" w:eastAsia="Times New Roman" w:hAnsi="Arial" w:cs="Arial"/>
          <w:color w:val="000000"/>
        </w:rPr>
      </w:pPr>
      <m:oMathPara>
        <m:oMath>
          <m:r>
            <w:rPr>
              <w:rFonts w:ascii="Cambria Math" w:eastAsia="Times New Roman" w:hAnsi="Cambria Math" w:cs="Arial"/>
              <w:color w:val="000000"/>
            </w:rPr>
            <m:t xml:space="preserve">Precision= </m:t>
          </m:r>
          <m:f>
            <m:fPr>
              <m:ctrlPr>
                <w:rPr>
                  <w:rFonts w:ascii="Cambria Math" w:eastAsia="Times New Roman" w:hAnsi="Cambria Math" w:cs="Arial"/>
                  <w:i/>
                  <w:color w:val="000000"/>
                </w:rPr>
              </m:ctrlPr>
            </m:fPr>
            <m:num>
              <m:r>
                <w:rPr>
                  <w:rFonts w:ascii="Cambria Math" w:eastAsia="Times New Roman" w:hAnsi="Cambria Math" w:cs="Arial"/>
                  <w:color w:val="000000"/>
                </w:rPr>
                <m:t>TP</m:t>
              </m:r>
            </m:num>
            <m:den>
              <m:r>
                <w:rPr>
                  <w:rFonts w:ascii="Cambria Math" w:eastAsia="Times New Roman" w:hAnsi="Cambria Math" w:cs="Arial"/>
                  <w:color w:val="000000"/>
                </w:rPr>
                <m:t>TP+FP</m:t>
              </m:r>
            </m:den>
          </m:f>
        </m:oMath>
      </m:oMathPara>
    </w:p>
    <w:p w14:paraId="192703FF" w14:textId="0D50BD17" w:rsidR="00054BBB" w:rsidRDefault="00F05231" w:rsidP="00E970D0">
      <w:pPr>
        <w:pStyle w:val="Heading3"/>
        <w:rPr>
          <w:rFonts w:ascii="Arial" w:eastAsia="Times New Roman" w:hAnsi="Arial" w:cs="Arial"/>
          <w:b/>
          <w:color w:val="auto"/>
          <w:sz w:val="22"/>
        </w:rPr>
      </w:pPr>
      <w:bookmarkStart w:id="61" w:name="_Toc476528668"/>
      <w:bookmarkStart w:id="62" w:name="_Toc478536433"/>
      <w:r w:rsidRPr="00E970D0">
        <w:rPr>
          <w:rFonts w:ascii="Arial" w:eastAsia="Times New Roman" w:hAnsi="Arial" w:cs="Arial"/>
          <w:b/>
          <w:color w:val="auto"/>
          <w:sz w:val="22"/>
        </w:rPr>
        <w:t>3.</w:t>
      </w:r>
      <w:r w:rsidR="00B9454E" w:rsidRPr="00E970D0">
        <w:rPr>
          <w:rFonts w:ascii="Arial" w:eastAsia="Times New Roman" w:hAnsi="Arial" w:cs="Arial"/>
          <w:b/>
          <w:color w:val="auto"/>
          <w:sz w:val="22"/>
        </w:rPr>
        <w:t>4</w:t>
      </w:r>
      <w:r w:rsidRPr="00E970D0">
        <w:rPr>
          <w:rFonts w:ascii="Arial" w:eastAsia="Times New Roman" w:hAnsi="Arial" w:cs="Arial"/>
          <w:b/>
          <w:color w:val="auto"/>
          <w:sz w:val="22"/>
        </w:rPr>
        <w:t xml:space="preserve">.2 </w:t>
      </w:r>
      <w:r w:rsidR="00662F10" w:rsidRPr="00E970D0">
        <w:rPr>
          <w:rFonts w:ascii="Arial" w:eastAsia="Times New Roman" w:hAnsi="Arial" w:cs="Arial"/>
          <w:b/>
          <w:color w:val="auto"/>
          <w:sz w:val="22"/>
        </w:rPr>
        <w:t>Recall</w:t>
      </w:r>
      <w:bookmarkEnd w:id="61"/>
      <w:bookmarkEnd w:id="62"/>
    </w:p>
    <w:p w14:paraId="257305A4" w14:textId="77777777" w:rsidR="00E970D0" w:rsidRPr="00E970D0" w:rsidRDefault="00E970D0" w:rsidP="00E970D0"/>
    <w:p w14:paraId="38855E4D" w14:textId="7B5F9D90" w:rsidR="00662F10" w:rsidRPr="00B9454E" w:rsidRDefault="00BF4682" w:rsidP="0045095D">
      <w:pPr>
        <w:shd w:val="clear" w:color="auto" w:fill="FFFFFF"/>
        <w:spacing w:before="96" w:after="120" w:line="360" w:lineRule="auto"/>
        <w:ind w:firstLine="720"/>
        <w:jc w:val="both"/>
        <w:rPr>
          <w:rFonts w:ascii="Arial" w:eastAsia="Times New Roman" w:hAnsi="Arial" w:cs="Arial"/>
          <w:color w:val="000000"/>
        </w:rPr>
      </w:pPr>
      <w:r w:rsidRPr="00B9454E">
        <w:rPr>
          <w:rFonts w:ascii="Arial" w:hAnsi="Arial" w:cs="Arial"/>
          <w:szCs w:val="24"/>
        </w:rPr>
        <w:t xml:space="preserve">Recall </w:t>
      </w:r>
      <w:r w:rsidR="00054BBB" w:rsidRPr="00B9454E">
        <w:rPr>
          <w:rFonts w:ascii="Arial" w:hAnsi="Arial" w:cs="Arial"/>
          <w:szCs w:val="24"/>
        </w:rPr>
        <w:t xml:space="preserve">refers to the fraction of those that are actually positive that were predicted as positive. </w:t>
      </w:r>
      <w:r w:rsidR="000C542B" w:rsidRPr="00B9454E">
        <w:rPr>
          <w:rFonts w:ascii="Arial" w:hAnsi="Arial" w:cs="Arial"/>
          <w:szCs w:val="24"/>
        </w:rPr>
        <w:t xml:space="preserve">It is used to measure </w:t>
      </w:r>
      <w:r w:rsidR="00163DE8" w:rsidRPr="00B9454E">
        <w:rPr>
          <w:rFonts w:ascii="Arial" w:hAnsi="Arial" w:cs="Arial"/>
          <w:szCs w:val="24"/>
        </w:rPr>
        <w:t>the completeness of a classifier.</w:t>
      </w:r>
      <w:r w:rsidRPr="00B9454E">
        <w:rPr>
          <w:rFonts w:ascii="Arial" w:hAnsi="Arial" w:cs="Arial"/>
          <w:szCs w:val="24"/>
        </w:rPr>
        <w:t xml:space="preserve"> Moreover, it is also called the true positive rate or sensitivity. </w:t>
      </w:r>
      <w:r w:rsidR="00163DE8" w:rsidRPr="00B9454E">
        <w:rPr>
          <w:rFonts w:ascii="Arial" w:hAnsi="Arial" w:cs="Arial"/>
          <w:szCs w:val="24"/>
        </w:rPr>
        <w:t xml:space="preserve"> Higher recall indicates less instances of false negatives, however, a classifier with lower recall means there are more instances of false negatives. Recall can be improved by decreasing the precision primarily because it is harder to be precise as the </w:t>
      </w:r>
      <w:r w:rsidR="000C542B" w:rsidRPr="00B9454E">
        <w:rPr>
          <w:rFonts w:ascii="Arial" w:hAnsi="Arial" w:cs="Arial"/>
          <w:szCs w:val="24"/>
        </w:rPr>
        <w:t xml:space="preserve">number of </w:t>
      </w:r>
      <w:r w:rsidR="00163DE8" w:rsidRPr="00B9454E">
        <w:rPr>
          <w:rFonts w:ascii="Arial" w:hAnsi="Arial" w:cs="Arial"/>
          <w:szCs w:val="24"/>
        </w:rPr>
        <w:t>sample</w:t>
      </w:r>
      <w:r w:rsidR="000C542B" w:rsidRPr="00B9454E">
        <w:rPr>
          <w:rFonts w:ascii="Arial" w:hAnsi="Arial" w:cs="Arial"/>
          <w:szCs w:val="24"/>
        </w:rPr>
        <w:t>s</w:t>
      </w:r>
      <w:r w:rsidR="00163DE8" w:rsidRPr="00B9454E">
        <w:rPr>
          <w:rFonts w:ascii="Arial" w:hAnsi="Arial" w:cs="Arial"/>
          <w:szCs w:val="24"/>
        </w:rPr>
        <w:t xml:space="preserve"> </w:t>
      </w:r>
      <w:r w:rsidR="000C542B" w:rsidRPr="00B9454E">
        <w:rPr>
          <w:rFonts w:ascii="Arial" w:hAnsi="Arial" w:cs="Arial"/>
          <w:szCs w:val="24"/>
        </w:rPr>
        <w:t>are increasing</w:t>
      </w:r>
      <w:r w:rsidR="00163DE8" w:rsidRPr="00B9454E">
        <w:rPr>
          <w:rFonts w:ascii="Arial" w:hAnsi="Arial" w:cs="Arial"/>
          <w:szCs w:val="24"/>
        </w:rPr>
        <w:t xml:space="preserve">. </w:t>
      </w:r>
      <w:r w:rsidR="000C542B" w:rsidRPr="00B9454E">
        <w:rPr>
          <w:rFonts w:ascii="Arial" w:hAnsi="Arial" w:cs="Arial"/>
          <w:szCs w:val="24"/>
        </w:rPr>
        <w:t xml:space="preserve"> </w:t>
      </w:r>
    </w:p>
    <w:p w14:paraId="6F7F829E" w14:textId="759A1328" w:rsidR="00662F10" w:rsidRPr="00B9454E" w:rsidRDefault="00BF4682" w:rsidP="0045095D">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rPr>
        <w:lastRenderedPageBreak/>
        <w:t>The formula for recall is the number of positive predictions divided by the number of positive class values in the test data.</w:t>
      </w:r>
    </w:p>
    <w:p w14:paraId="09C2CEA7" w14:textId="2B3EA6BA" w:rsidR="00662F10" w:rsidRPr="00B9454E" w:rsidRDefault="00F7178C" w:rsidP="00E970D0">
      <w:pPr>
        <w:shd w:val="clear" w:color="auto" w:fill="FFFFFF"/>
        <w:spacing w:before="96" w:after="120" w:line="360" w:lineRule="auto"/>
        <w:jc w:val="center"/>
        <w:rPr>
          <w:rFonts w:ascii="Arial" w:eastAsia="Times New Roman" w:hAnsi="Arial" w:cs="Arial"/>
          <w:color w:val="000000"/>
        </w:rPr>
      </w:pPr>
      <m:oMathPara>
        <m:oMath>
          <m:r>
            <w:rPr>
              <w:rFonts w:ascii="Cambria Math" w:eastAsia="Times New Roman" w:hAnsi="Cambria Math" w:cs="Arial"/>
              <w:color w:val="000000"/>
            </w:rPr>
            <m:t xml:space="preserve">Recall= </m:t>
          </m:r>
          <m:f>
            <m:fPr>
              <m:ctrlPr>
                <w:rPr>
                  <w:rFonts w:ascii="Cambria Math" w:eastAsia="Times New Roman" w:hAnsi="Cambria Math" w:cs="Arial"/>
                  <w:i/>
                  <w:color w:val="000000"/>
                </w:rPr>
              </m:ctrlPr>
            </m:fPr>
            <m:num>
              <m:r>
                <w:rPr>
                  <w:rFonts w:ascii="Cambria Math" w:eastAsia="Times New Roman" w:hAnsi="Cambria Math" w:cs="Arial"/>
                  <w:color w:val="000000"/>
                </w:rPr>
                <m:t>TP</m:t>
              </m:r>
            </m:num>
            <m:den>
              <m:r>
                <w:rPr>
                  <w:rFonts w:ascii="Cambria Math" w:eastAsia="Times New Roman" w:hAnsi="Cambria Math" w:cs="Arial"/>
                  <w:color w:val="000000"/>
                </w:rPr>
                <m:t>TP+FN</m:t>
              </m:r>
            </m:den>
          </m:f>
        </m:oMath>
      </m:oMathPara>
    </w:p>
    <w:p w14:paraId="117E9BD6" w14:textId="6D47F22F" w:rsidR="00662F10" w:rsidRDefault="00F05231" w:rsidP="00E970D0">
      <w:pPr>
        <w:pStyle w:val="Heading3"/>
        <w:rPr>
          <w:rFonts w:ascii="Arial" w:eastAsia="Times New Roman" w:hAnsi="Arial" w:cs="Arial"/>
          <w:b/>
          <w:color w:val="auto"/>
          <w:sz w:val="22"/>
        </w:rPr>
      </w:pPr>
      <w:bookmarkStart w:id="63" w:name="_Toc476528669"/>
      <w:bookmarkStart w:id="64" w:name="_Toc478536434"/>
      <w:r w:rsidRPr="00E970D0">
        <w:rPr>
          <w:rFonts w:ascii="Arial" w:eastAsia="Times New Roman" w:hAnsi="Arial" w:cs="Arial"/>
          <w:b/>
          <w:color w:val="auto"/>
          <w:sz w:val="22"/>
        </w:rPr>
        <w:t>3.</w:t>
      </w:r>
      <w:r w:rsidR="00B9454E" w:rsidRPr="00E970D0">
        <w:rPr>
          <w:rFonts w:ascii="Arial" w:eastAsia="Times New Roman" w:hAnsi="Arial" w:cs="Arial"/>
          <w:b/>
          <w:color w:val="auto"/>
          <w:sz w:val="22"/>
        </w:rPr>
        <w:t>4</w:t>
      </w:r>
      <w:r w:rsidRPr="00E970D0">
        <w:rPr>
          <w:rFonts w:ascii="Arial" w:eastAsia="Times New Roman" w:hAnsi="Arial" w:cs="Arial"/>
          <w:b/>
          <w:color w:val="auto"/>
          <w:sz w:val="22"/>
        </w:rPr>
        <w:t xml:space="preserve">.3 </w:t>
      </w:r>
      <w:r w:rsidR="00662F10" w:rsidRPr="00E970D0">
        <w:rPr>
          <w:rFonts w:ascii="Arial" w:eastAsia="Times New Roman" w:hAnsi="Arial" w:cs="Arial"/>
          <w:b/>
          <w:color w:val="auto"/>
          <w:sz w:val="22"/>
        </w:rPr>
        <w:t>Accuracy</w:t>
      </w:r>
      <w:bookmarkEnd w:id="63"/>
      <w:bookmarkEnd w:id="64"/>
    </w:p>
    <w:p w14:paraId="48AC25B1" w14:textId="77777777" w:rsidR="00E970D0" w:rsidRPr="00E970D0" w:rsidRDefault="00E970D0" w:rsidP="00E970D0"/>
    <w:p w14:paraId="412D18F0" w14:textId="38E93F69" w:rsidR="00662F10" w:rsidRPr="00B9454E" w:rsidRDefault="00662F10" w:rsidP="0045095D">
      <w:pPr>
        <w:shd w:val="clear" w:color="auto" w:fill="FFFFFF"/>
        <w:spacing w:before="96" w:after="120" w:line="360" w:lineRule="auto"/>
        <w:ind w:firstLine="720"/>
        <w:jc w:val="both"/>
        <w:rPr>
          <w:rFonts w:ascii="Arial" w:eastAsia="Times New Roman" w:hAnsi="Arial" w:cs="Arial"/>
          <w:color w:val="000000"/>
        </w:rPr>
      </w:pPr>
      <w:r w:rsidRPr="00B9454E">
        <w:rPr>
          <w:rFonts w:ascii="Arial" w:eastAsia="Times New Roman" w:hAnsi="Arial" w:cs="Arial"/>
          <w:color w:val="000000"/>
        </w:rPr>
        <w:t xml:space="preserve">The accuracy </w:t>
      </w:r>
      <w:r w:rsidR="00622D2F" w:rsidRPr="00B9454E">
        <w:rPr>
          <w:rFonts w:ascii="Arial" w:eastAsia="Times New Roman" w:hAnsi="Arial" w:cs="Arial"/>
          <w:color w:val="000000"/>
        </w:rPr>
        <w:t xml:space="preserve">is the percentage of </w:t>
      </w:r>
      <w:r w:rsidR="00BF4682" w:rsidRPr="00B9454E">
        <w:rPr>
          <w:rFonts w:ascii="Arial" w:eastAsia="Times New Roman" w:hAnsi="Arial" w:cs="Arial"/>
          <w:color w:val="000000"/>
        </w:rPr>
        <w:t>instances that were correctly classified into their respective classes</w:t>
      </w:r>
      <w:r w:rsidR="00622D2F" w:rsidRPr="00B9454E">
        <w:rPr>
          <w:rFonts w:ascii="Arial" w:eastAsia="Times New Roman" w:hAnsi="Arial" w:cs="Arial"/>
          <w:color w:val="000000"/>
        </w:rPr>
        <w:t xml:space="preserve">. It is also called sample accuracy. </w:t>
      </w:r>
    </w:p>
    <w:p w14:paraId="7A2291DD" w14:textId="52A49E1C" w:rsidR="00662F10" w:rsidRPr="00B9454E" w:rsidRDefault="00F7178C" w:rsidP="0045095D">
      <w:pPr>
        <w:shd w:val="clear" w:color="auto" w:fill="FFFFFF"/>
        <w:spacing w:before="96" w:after="120" w:line="360" w:lineRule="auto"/>
        <w:ind w:firstLine="720"/>
        <w:jc w:val="both"/>
        <w:rPr>
          <w:rFonts w:ascii="Arial" w:eastAsia="Times New Roman" w:hAnsi="Arial" w:cs="Arial"/>
          <w:color w:val="000000"/>
        </w:rPr>
      </w:pPr>
      <m:oMathPara>
        <m:oMath>
          <m:r>
            <w:rPr>
              <w:rFonts w:ascii="Cambria Math" w:eastAsia="Times New Roman" w:hAnsi="Cambria Math" w:cs="Arial"/>
              <w:color w:val="000000"/>
            </w:rPr>
            <m:t xml:space="preserve">Accuracy= </m:t>
          </m:r>
          <m:f>
            <m:fPr>
              <m:ctrlPr>
                <w:rPr>
                  <w:rFonts w:ascii="Cambria Math" w:eastAsia="Times New Roman" w:hAnsi="Cambria Math" w:cs="Arial"/>
                  <w:i/>
                  <w:color w:val="000000"/>
                </w:rPr>
              </m:ctrlPr>
            </m:fPr>
            <m:num>
              <m:r>
                <w:rPr>
                  <w:rFonts w:ascii="Cambria Math" w:eastAsia="Times New Roman" w:hAnsi="Cambria Math" w:cs="Arial"/>
                  <w:color w:val="000000"/>
                </w:rPr>
                <m:t>TP+TN</m:t>
              </m:r>
            </m:num>
            <m:den>
              <m:r>
                <w:rPr>
                  <w:rFonts w:ascii="Cambria Math" w:eastAsia="Times New Roman" w:hAnsi="Cambria Math" w:cs="Arial"/>
                  <w:color w:val="000000"/>
                </w:rPr>
                <m:t>TP+TN+FP+FN</m:t>
              </m:r>
            </m:den>
          </m:f>
        </m:oMath>
      </m:oMathPara>
    </w:p>
    <w:p w14:paraId="40006CD8" w14:textId="4885CD0B" w:rsidR="0092608E" w:rsidRDefault="00BF4682" w:rsidP="008764CD">
      <w:pPr>
        <w:shd w:val="clear" w:color="auto" w:fill="FFFFFF"/>
        <w:spacing w:before="96" w:after="120" w:line="360" w:lineRule="auto"/>
        <w:ind w:firstLine="720"/>
        <w:jc w:val="both"/>
        <w:rPr>
          <w:rFonts w:ascii="Arial" w:hAnsi="Arial" w:cs="Arial"/>
          <w:color w:val="252525"/>
          <w:szCs w:val="21"/>
          <w:shd w:val="clear" w:color="auto" w:fill="FFFFFF"/>
        </w:rPr>
      </w:pPr>
      <w:r w:rsidRPr="00B9454E">
        <w:rPr>
          <w:rFonts w:ascii="Arial" w:hAnsi="Arial" w:cs="Arial"/>
          <w:color w:val="252525"/>
          <w:szCs w:val="21"/>
          <w:shd w:val="clear" w:color="auto" w:fill="FFFFFF"/>
        </w:rPr>
        <w:t xml:space="preserve">One of the disadvantages of accuracy is it can yield to misleading result if the dataset is </w:t>
      </w:r>
      <w:r w:rsidR="0077276C" w:rsidRPr="00B9454E">
        <w:rPr>
          <w:rFonts w:ascii="Arial" w:hAnsi="Arial" w:cs="Arial"/>
          <w:color w:val="252525"/>
          <w:szCs w:val="21"/>
          <w:shd w:val="clear" w:color="auto" w:fill="FFFFFF"/>
        </w:rPr>
        <w:t xml:space="preserve">unbalanced </w:t>
      </w:r>
      <w:r w:rsidR="000C542B" w:rsidRPr="00B9454E">
        <w:rPr>
          <w:rFonts w:ascii="Arial" w:hAnsi="Arial" w:cs="Arial"/>
          <w:color w:val="252525"/>
          <w:szCs w:val="21"/>
          <w:shd w:val="clear" w:color="auto" w:fill="FFFFFF"/>
        </w:rPr>
        <w:t>or</w:t>
      </w:r>
      <w:r w:rsidR="0077276C" w:rsidRPr="00B9454E">
        <w:rPr>
          <w:rFonts w:ascii="Arial" w:hAnsi="Arial" w:cs="Arial"/>
          <w:color w:val="252525"/>
          <w:szCs w:val="21"/>
          <w:shd w:val="clear" w:color="auto" w:fill="FFFFFF"/>
        </w:rPr>
        <w:t xml:space="preserve"> the number of samples in </w:t>
      </w:r>
      <w:r w:rsidR="000C542B" w:rsidRPr="00B9454E">
        <w:rPr>
          <w:rFonts w:ascii="Arial" w:hAnsi="Arial" w:cs="Arial"/>
          <w:color w:val="252525"/>
          <w:szCs w:val="21"/>
          <w:shd w:val="clear" w:color="auto" w:fill="FFFFFF"/>
        </w:rPr>
        <w:t>different classes vary.</w:t>
      </w:r>
      <w:r w:rsidR="00BD6338" w:rsidRPr="00B9454E">
        <w:rPr>
          <w:rFonts w:ascii="Arial" w:hAnsi="Arial" w:cs="Arial"/>
        </w:rPr>
        <w:t xml:space="preserve"> </w:t>
      </w:r>
      <w:r w:rsidR="00BD6338" w:rsidRPr="00B9454E">
        <w:rPr>
          <w:rFonts w:ascii="Arial" w:hAnsi="Arial" w:cs="Arial"/>
          <w:color w:val="252525"/>
          <w:szCs w:val="21"/>
          <w:shd w:val="clear" w:color="auto" w:fill="FFFFFF"/>
        </w:rPr>
        <w:t xml:space="preserve">To illustrate, a model can predict the value of the class with the highest number of samples for all predictions and achieve a high classification accuracy. </w:t>
      </w:r>
    </w:p>
    <w:p w14:paraId="5018087F" w14:textId="77777777" w:rsidR="008764CD" w:rsidRPr="00B9454E" w:rsidRDefault="008764CD" w:rsidP="008764CD">
      <w:pPr>
        <w:shd w:val="clear" w:color="auto" w:fill="FFFFFF"/>
        <w:spacing w:before="96" w:after="120" w:line="360" w:lineRule="auto"/>
        <w:ind w:firstLine="720"/>
        <w:jc w:val="both"/>
        <w:rPr>
          <w:rFonts w:ascii="Arial" w:hAnsi="Arial" w:cs="Arial"/>
          <w:color w:val="252525"/>
          <w:szCs w:val="21"/>
          <w:shd w:val="clear" w:color="auto" w:fill="FFFFFF"/>
        </w:rPr>
      </w:pPr>
    </w:p>
    <w:p w14:paraId="19B2E7A0" w14:textId="3466A7D1" w:rsidR="000C542B" w:rsidRDefault="000C542B" w:rsidP="00E970D0">
      <w:pPr>
        <w:pStyle w:val="Heading3"/>
        <w:rPr>
          <w:rFonts w:ascii="Arial" w:eastAsia="Times New Roman" w:hAnsi="Arial" w:cs="Arial"/>
          <w:b/>
          <w:color w:val="auto"/>
          <w:sz w:val="22"/>
        </w:rPr>
      </w:pPr>
      <w:bookmarkStart w:id="65" w:name="_Toc478536435"/>
      <w:r w:rsidRPr="00E970D0">
        <w:rPr>
          <w:rFonts w:ascii="Arial" w:eastAsia="Times New Roman" w:hAnsi="Arial" w:cs="Arial"/>
          <w:b/>
          <w:color w:val="auto"/>
          <w:sz w:val="22"/>
        </w:rPr>
        <w:t>3.</w:t>
      </w:r>
      <w:r w:rsidR="008764CD">
        <w:rPr>
          <w:rFonts w:ascii="Arial" w:eastAsia="Times New Roman" w:hAnsi="Arial" w:cs="Arial"/>
          <w:b/>
          <w:color w:val="auto"/>
          <w:sz w:val="22"/>
        </w:rPr>
        <w:t>4</w:t>
      </w:r>
      <w:r w:rsidRPr="00E970D0">
        <w:rPr>
          <w:rFonts w:ascii="Arial" w:eastAsia="Times New Roman" w:hAnsi="Arial" w:cs="Arial"/>
          <w:b/>
          <w:color w:val="auto"/>
          <w:sz w:val="22"/>
        </w:rPr>
        <w:t xml:space="preserve">.4 </w:t>
      </w:r>
      <w:r w:rsidR="009F1C3B" w:rsidRPr="00E970D0">
        <w:rPr>
          <w:rFonts w:ascii="Arial" w:eastAsia="Times New Roman" w:hAnsi="Arial" w:cs="Arial"/>
          <w:b/>
          <w:color w:val="auto"/>
          <w:sz w:val="22"/>
        </w:rPr>
        <w:t>F Measure</w:t>
      </w:r>
      <w:bookmarkEnd w:id="65"/>
    </w:p>
    <w:p w14:paraId="1BD1FA5E" w14:textId="77777777" w:rsidR="00E970D0" w:rsidRPr="00E970D0" w:rsidRDefault="00E970D0" w:rsidP="00E970D0"/>
    <w:p w14:paraId="3FAAD012" w14:textId="128DE6EE" w:rsidR="00360609" w:rsidRPr="00B9454E" w:rsidRDefault="00360609" w:rsidP="0045095D">
      <w:pPr>
        <w:shd w:val="clear" w:color="auto" w:fill="FFFFFF"/>
        <w:spacing w:before="96" w:after="120" w:line="360" w:lineRule="auto"/>
        <w:ind w:firstLine="720"/>
        <w:jc w:val="both"/>
        <w:rPr>
          <w:rFonts w:ascii="Arial" w:eastAsia="Times New Roman" w:hAnsi="Arial" w:cs="Arial"/>
          <w:color w:val="000000"/>
          <w:szCs w:val="24"/>
        </w:rPr>
      </w:pPr>
      <w:r w:rsidRPr="00B9454E">
        <w:rPr>
          <w:rFonts w:ascii="Arial" w:eastAsia="Times New Roman" w:hAnsi="Arial" w:cs="Arial"/>
          <w:color w:val="000000"/>
          <w:szCs w:val="24"/>
        </w:rPr>
        <w:t xml:space="preserve">The F-measure (or F-score) is used to measure the accuracy of the test by considering both precision and recall in computing the score. It </w:t>
      </w:r>
      <w:r w:rsidR="00BD6338" w:rsidRPr="00B9454E">
        <w:rPr>
          <w:rFonts w:ascii="Arial" w:eastAsia="Times New Roman" w:hAnsi="Arial" w:cs="Arial"/>
          <w:color w:val="000000"/>
          <w:szCs w:val="24"/>
        </w:rPr>
        <w:t>conveys balance between</w:t>
      </w:r>
      <w:r w:rsidRPr="00B9454E">
        <w:rPr>
          <w:rFonts w:ascii="Arial" w:eastAsia="Times New Roman" w:hAnsi="Arial" w:cs="Arial"/>
          <w:color w:val="000000"/>
          <w:szCs w:val="24"/>
        </w:rPr>
        <w:t xml:space="preserve"> precision and recall wherein it reaches its best value at 1 and its worst value at 0. </w:t>
      </w:r>
    </w:p>
    <w:p w14:paraId="059E6AAD" w14:textId="06DFB377" w:rsidR="00F7178C" w:rsidRPr="00B9454E" w:rsidRDefault="00F7178C" w:rsidP="0045095D">
      <w:pPr>
        <w:shd w:val="clear" w:color="auto" w:fill="FFFFFF"/>
        <w:spacing w:before="96" w:after="120" w:line="360" w:lineRule="auto"/>
        <w:ind w:firstLine="720"/>
        <w:jc w:val="both"/>
        <w:rPr>
          <w:rFonts w:ascii="Arial" w:eastAsia="Times New Roman" w:hAnsi="Arial" w:cs="Arial"/>
          <w:color w:val="000000"/>
          <w:szCs w:val="24"/>
        </w:rPr>
      </w:pPr>
      <m:oMathPara>
        <m:oMath>
          <m:r>
            <w:rPr>
              <w:rFonts w:ascii="Cambria Math" w:eastAsia="Times New Roman" w:hAnsi="Cambria Math" w:cs="Arial"/>
              <w:color w:val="000000"/>
              <w:szCs w:val="24"/>
            </w:rPr>
            <m:t xml:space="preserve">F Measure=2 x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Precision x Recall</m:t>
              </m:r>
            </m:num>
            <m:den>
              <m:r>
                <w:rPr>
                  <w:rFonts w:ascii="Cambria Math" w:eastAsia="Times New Roman" w:hAnsi="Cambria Math" w:cs="Arial"/>
                  <w:color w:val="000000"/>
                  <w:szCs w:val="24"/>
                </w:rPr>
                <m:t>Precision+Recall</m:t>
              </m:r>
            </m:den>
          </m:f>
        </m:oMath>
      </m:oMathPara>
    </w:p>
    <w:p w14:paraId="144F42BD" w14:textId="564FAF45" w:rsidR="00F7178C" w:rsidRDefault="00360609" w:rsidP="0045095D">
      <w:pPr>
        <w:shd w:val="clear" w:color="auto" w:fill="FFFFFF"/>
        <w:spacing w:before="96" w:after="120" w:line="360" w:lineRule="auto"/>
        <w:ind w:firstLine="720"/>
        <w:jc w:val="both"/>
        <w:rPr>
          <w:rFonts w:ascii="Arial" w:eastAsia="Times New Roman" w:hAnsi="Arial" w:cs="Arial"/>
          <w:color w:val="000000"/>
          <w:szCs w:val="24"/>
        </w:rPr>
      </w:pPr>
      <w:r w:rsidRPr="00B9454E">
        <w:rPr>
          <w:rFonts w:ascii="Arial" w:eastAsia="Times New Roman" w:hAnsi="Arial" w:cs="Arial"/>
          <w:color w:val="000000"/>
          <w:szCs w:val="24"/>
        </w:rPr>
        <w:t xml:space="preserve">Two of the commonly used F measures are </w:t>
      </w:r>
      <m:oMath>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2</m:t>
            </m:r>
          </m:sub>
        </m:sSub>
      </m:oMath>
      <w:r w:rsidRPr="00B9454E">
        <w:rPr>
          <w:rFonts w:ascii="Arial" w:eastAsia="Times New Roman" w:hAnsi="Arial" w:cs="Arial"/>
          <w:color w:val="000000"/>
          <w:szCs w:val="24"/>
        </w:rPr>
        <w:t xml:space="preserve"> measure and </w:t>
      </w:r>
      <m:oMath>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0.5</m:t>
            </m:r>
          </m:sub>
        </m:sSub>
      </m:oMath>
      <w:r w:rsidRPr="00B9454E">
        <w:rPr>
          <w:rFonts w:ascii="Arial" w:eastAsia="Times New Roman" w:hAnsi="Arial" w:cs="Arial"/>
          <w:color w:val="000000"/>
          <w:szCs w:val="24"/>
        </w:rPr>
        <w:t xml:space="preserve"> measure. The </w:t>
      </w:r>
      <m:oMath>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2</m:t>
            </m:r>
          </m:sub>
        </m:sSub>
        <m:r>
          <w:rPr>
            <w:rFonts w:ascii="Cambria Math" w:eastAsia="Times New Roman" w:hAnsi="Cambria Math" w:cs="Arial"/>
            <w:color w:val="000000"/>
            <w:szCs w:val="24"/>
          </w:rPr>
          <m:t xml:space="preserve"> </m:t>
        </m:r>
      </m:oMath>
      <w:r w:rsidR="00F7178C" w:rsidRPr="00B9454E">
        <w:rPr>
          <w:rFonts w:ascii="Arial" w:eastAsia="Times New Roman" w:hAnsi="Arial" w:cs="Arial"/>
          <w:color w:val="000000"/>
          <w:szCs w:val="24"/>
        </w:rPr>
        <w:t>m</w:t>
      </w:r>
      <w:r w:rsidRPr="00B9454E">
        <w:rPr>
          <w:rFonts w:ascii="Arial" w:eastAsia="Times New Roman" w:hAnsi="Arial" w:cs="Arial"/>
          <w:color w:val="000000"/>
          <w:szCs w:val="24"/>
        </w:rPr>
        <w:t xml:space="preserve">easure puts more emphasis on the false negatives by weighing recall higher than precision. </w:t>
      </w:r>
      <m:oMath>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0.5</m:t>
            </m:r>
          </m:sub>
        </m:sSub>
      </m:oMath>
      <w:r w:rsidR="00F7178C" w:rsidRPr="00B9454E">
        <w:rPr>
          <w:rFonts w:ascii="Arial" w:eastAsia="Times New Roman" w:hAnsi="Arial" w:cs="Arial"/>
          <w:color w:val="000000"/>
          <w:szCs w:val="24"/>
        </w:rPr>
        <w:t xml:space="preserve"> measure puts more emphasis on reducing false negatives by weighing recall lower than precision.</w:t>
      </w:r>
    </w:p>
    <w:p w14:paraId="0C694214" w14:textId="77777777" w:rsidR="00D3410B" w:rsidRPr="00B9454E" w:rsidRDefault="00D3410B" w:rsidP="0045095D">
      <w:pPr>
        <w:shd w:val="clear" w:color="auto" w:fill="FFFFFF"/>
        <w:spacing w:before="96" w:after="120" w:line="360" w:lineRule="auto"/>
        <w:ind w:firstLine="720"/>
        <w:jc w:val="both"/>
        <w:rPr>
          <w:rFonts w:ascii="Arial" w:eastAsia="Times New Roman" w:hAnsi="Arial" w:cs="Arial"/>
          <w:color w:val="000000"/>
          <w:szCs w:val="24"/>
        </w:rPr>
      </w:pPr>
    </w:p>
    <w:p w14:paraId="6DCA1D77" w14:textId="10C95FE0" w:rsidR="001516F0" w:rsidRDefault="00F05231" w:rsidP="00E970D0">
      <w:pPr>
        <w:pStyle w:val="Heading3"/>
        <w:rPr>
          <w:rFonts w:ascii="Arial" w:eastAsia="Times New Roman" w:hAnsi="Arial" w:cs="Arial"/>
          <w:b/>
          <w:color w:val="auto"/>
          <w:sz w:val="22"/>
        </w:rPr>
      </w:pPr>
      <w:bookmarkStart w:id="66" w:name="_Toc478536436"/>
      <w:r w:rsidRPr="00E970D0">
        <w:rPr>
          <w:rFonts w:ascii="Arial" w:eastAsia="Times New Roman" w:hAnsi="Arial" w:cs="Arial"/>
          <w:b/>
          <w:color w:val="auto"/>
          <w:sz w:val="22"/>
        </w:rPr>
        <w:t>3.</w:t>
      </w:r>
      <w:r w:rsidR="008764CD">
        <w:rPr>
          <w:rFonts w:ascii="Arial" w:eastAsia="Times New Roman" w:hAnsi="Arial" w:cs="Arial"/>
          <w:b/>
          <w:color w:val="auto"/>
          <w:sz w:val="22"/>
        </w:rPr>
        <w:t>4</w:t>
      </w:r>
      <w:r w:rsidRPr="00E970D0">
        <w:rPr>
          <w:rFonts w:ascii="Arial" w:eastAsia="Times New Roman" w:hAnsi="Arial" w:cs="Arial"/>
          <w:b/>
          <w:color w:val="auto"/>
          <w:sz w:val="22"/>
        </w:rPr>
        <w:t xml:space="preserve">.5 </w:t>
      </w:r>
      <w:r w:rsidR="009F1C3B" w:rsidRPr="00E970D0">
        <w:rPr>
          <w:rFonts w:ascii="Arial" w:eastAsia="Times New Roman" w:hAnsi="Arial" w:cs="Arial"/>
          <w:b/>
          <w:color w:val="auto"/>
          <w:sz w:val="22"/>
        </w:rPr>
        <w:t>Kappa Statistics</w:t>
      </w:r>
      <w:bookmarkEnd w:id="66"/>
    </w:p>
    <w:p w14:paraId="617EA8CF" w14:textId="77777777" w:rsidR="00E970D0" w:rsidRPr="00E970D0" w:rsidRDefault="00E970D0" w:rsidP="00E970D0"/>
    <w:p w14:paraId="3EECFC05" w14:textId="4CDF4F54" w:rsidR="00A52277" w:rsidRPr="00B9454E" w:rsidRDefault="00BD6338" w:rsidP="0045095D">
      <w:pPr>
        <w:shd w:val="clear" w:color="auto" w:fill="FFFFFF"/>
        <w:spacing w:before="96" w:after="120" w:line="360" w:lineRule="auto"/>
        <w:ind w:firstLine="720"/>
        <w:jc w:val="both"/>
        <w:rPr>
          <w:rFonts w:ascii="Arial" w:hAnsi="Arial" w:cs="Arial"/>
        </w:rPr>
      </w:pPr>
      <w:proofErr w:type="spellStart"/>
      <w:r w:rsidRPr="00B9454E">
        <w:rPr>
          <w:rFonts w:ascii="Arial" w:hAnsi="Arial" w:cs="Arial"/>
        </w:rPr>
        <w:t>Interobserver</w:t>
      </w:r>
      <w:proofErr w:type="spellEnd"/>
      <w:r w:rsidRPr="00B9454E">
        <w:rPr>
          <w:rFonts w:ascii="Arial" w:hAnsi="Arial" w:cs="Arial"/>
        </w:rPr>
        <w:t xml:space="preserve"> agreement is a procedure to enhance the believability of data by comparing observations from two or more people who are evaluating the same thing. In evaluating, the observers would agree just by chance. Thus, kappa provides </w:t>
      </w:r>
      <w:r w:rsidR="00F7178C" w:rsidRPr="00B9454E">
        <w:rPr>
          <w:rFonts w:ascii="Arial" w:hAnsi="Arial" w:cs="Arial"/>
        </w:rPr>
        <w:t xml:space="preserve">numerical rating of the degree to which this occurs. The calculation is based on the difference between </w:t>
      </w:r>
      <w:r w:rsidR="00A52277" w:rsidRPr="00B9454E">
        <w:rPr>
          <w:rFonts w:ascii="Arial" w:hAnsi="Arial" w:cs="Arial"/>
        </w:rPr>
        <w:t xml:space="preserve">the </w:t>
      </w:r>
      <w:r w:rsidR="008C514B" w:rsidRPr="00B9454E">
        <w:rPr>
          <w:rFonts w:ascii="Arial" w:hAnsi="Arial" w:cs="Arial"/>
        </w:rPr>
        <w:t>number</w:t>
      </w:r>
      <w:r w:rsidR="00D3410B">
        <w:rPr>
          <w:rFonts w:ascii="Arial" w:hAnsi="Arial" w:cs="Arial"/>
        </w:rPr>
        <w:t>s</w:t>
      </w:r>
      <w:r w:rsidR="00A52277" w:rsidRPr="00B9454E">
        <w:rPr>
          <w:rFonts w:ascii="Arial" w:hAnsi="Arial" w:cs="Arial"/>
        </w:rPr>
        <w:t xml:space="preserve"> of agreement </w:t>
      </w:r>
      <w:r w:rsidR="00A52277" w:rsidRPr="00B9454E">
        <w:rPr>
          <w:rFonts w:ascii="Arial" w:hAnsi="Arial" w:cs="Arial"/>
        </w:rPr>
        <w:lastRenderedPageBreak/>
        <w:t>that are actually present compared to the number</w:t>
      </w:r>
      <w:r w:rsidR="00D3410B">
        <w:rPr>
          <w:rFonts w:ascii="Arial" w:hAnsi="Arial" w:cs="Arial"/>
        </w:rPr>
        <w:t>s</w:t>
      </w:r>
      <w:r w:rsidR="00A52277" w:rsidRPr="00B9454E">
        <w:rPr>
          <w:rFonts w:ascii="Arial" w:hAnsi="Arial" w:cs="Arial"/>
        </w:rPr>
        <w:t xml:space="preserve"> of agreement that would be expected to be present by chance. </w:t>
      </w:r>
    </w:p>
    <w:p w14:paraId="542FC39E" w14:textId="4A1AF637" w:rsidR="00A52277" w:rsidRPr="00B9454E" w:rsidRDefault="00A52277" w:rsidP="0045095D">
      <w:pPr>
        <w:shd w:val="clear" w:color="auto" w:fill="FFFFFF"/>
        <w:spacing w:before="96" w:after="120" w:line="360" w:lineRule="auto"/>
        <w:ind w:firstLine="720"/>
        <w:jc w:val="center"/>
        <w:rPr>
          <w:rFonts w:ascii="Arial" w:hAnsi="Arial" w:cs="Arial"/>
        </w:rPr>
      </w:pPr>
      <w:r w:rsidRPr="00B9454E">
        <w:rPr>
          <w:rFonts w:ascii="Arial" w:hAnsi="Arial" w:cs="Arial"/>
          <w:noProof/>
          <w:lang w:val="en-PH" w:eastAsia="en-PH"/>
        </w:rPr>
        <w:drawing>
          <wp:inline distT="0" distB="0" distL="0" distR="0" wp14:anchorId="07647693" wp14:editId="342589AB">
            <wp:extent cx="2057400" cy="590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400" cy="590550"/>
                    </a:xfrm>
                    <a:prstGeom prst="rect">
                      <a:avLst/>
                    </a:prstGeom>
                  </pic:spPr>
                </pic:pic>
              </a:graphicData>
            </a:graphic>
          </wp:inline>
        </w:drawing>
      </w:r>
    </w:p>
    <w:p w14:paraId="7DD958A9" w14:textId="53DDB4F4" w:rsidR="001516F0" w:rsidRPr="00B9454E" w:rsidRDefault="00A52277" w:rsidP="0045095D">
      <w:pPr>
        <w:shd w:val="clear" w:color="auto" w:fill="FFFFFF"/>
        <w:spacing w:before="96" w:after="120" w:line="360" w:lineRule="auto"/>
        <w:ind w:firstLine="720"/>
        <w:jc w:val="both"/>
        <w:rPr>
          <w:rFonts w:ascii="Arial" w:hAnsi="Arial" w:cs="Arial"/>
        </w:rPr>
      </w:pPr>
      <w:r w:rsidRPr="00B9454E">
        <w:rPr>
          <w:rFonts w:ascii="Arial" w:hAnsi="Arial" w:cs="Arial"/>
        </w:rPr>
        <w:t>Figure 3.5 illustrates how Kappa measure the differences by standardizing into a -1 to 1 scale.</w:t>
      </w:r>
    </w:p>
    <w:p w14:paraId="582BB644" w14:textId="77777777" w:rsidR="00844620" w:rsidRPr="00B9454E" w:rsidRDefault="00A52277" w:rsidP="0045095D">
      <w:pPr>
        <w:shd w:val="clear" w:color="auto" w:fill="FFFFFF"/>
        <w:spacing w:before="96" w:after="120" w:line="360" w:lineRule="auto"/>
        <w:ind w:firstLine="720"/>
        <w:jc w:val="center"/>
        <w:rPr>
          <w:rFonts w:ascii="Arial" w:hAnsi="Arial" w:cs="Arial"/>
          <w:i/>
          <w:sz w:val="20"/>
        </w:rPr>
      </w:pPr>
      <w:r w:rsidRPr="00B9454E">
        <w:rPr>
          <w:rFonts w:ascii="Arial" w:hAnsi="Arial" w:cs="Arial"/>
          <w:noProof/>
          <w:lang w:val="en-PH" w:eastAsia="en-PH"/>
        </w:rPr>
        <w:drawing>
          <wp:inline distT="0" distB="0" distL="0" distR="0" wp14:anchorId="73F51DD2" wp14:editId="4060AF23">
            <wp:extent cx="3573719" cy="189547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2561" b="10418"/>
                    <a:stretch/>
                  </pic:blipFill>
                  <pic:spPr bwMode="auto">
                    <a:xfrm>
                      <a:off x="0" y="0"/>
                      <a:ext cx="3601158" cy="1910029"/>
                    </a:xfrm>
                    <a:prstGeom prst="rect">
                      <a:avLst/>
                    </a:prstGeom>
                    <a:ln>
                      <a:noFill/>
                    </a:ln>
                    <a:extLst>
                      <a:ext uri="{53640926-AAD7-44D8-BBD7-CCE9431645EC}">
                        <a14:shadowObscured xmlns:a14="http://schemas.microsoft.com/office/drawing/2010/main"/>
                      </a:ext>
                    </a:extLst>
                  </pic:spPr>
                </pic:pic>
              </a:graphicData>
            </a:graphic>
          </wp:inline>
        </w:drawing>
      </w:r>
    </w:p>
    <w:p w14:paraId="37A75334" w14:textId="1FFC45C4" w:rsidR="001516F0" w:rsidRPr="00844620" w:rsidRDefault="00A52277" w:rsidP="0045095D">
      <w:pPr>
        <w:shd w:val="clear" w:color="auto" w:fill="FFFFFF"/>
        <w:spacing w:before="96" w:after="120" w:line="360" w:lineRule="auto"/>
        <w:ind w:firstLine="720"/>
        <w:jc w:val="center"/>
        <w:rPr>
          <w:rFonts w:ascii="Arial" w:hAnsi="Arial" w:cs="Arial"/>
        </w:rPr>
      </w:pPr>
      <w:r>
        <w:rPr>
          <w:rFonts w:ascii="Arial" w:hAnsi="Arial" w:cs="Arial"/>
          <w:i/>
          <w:sz w:val="20"/>
        </w:rPr>
        <w:t>Figure 3.5: Kappa Interpretation</w:t>
      </w:r>
    </w:p>
    <w:p w14:paraId="5929232D" w14:textId="77777777" w:rsidR="007A4226" w:rsidRDefault="007A4226" w:rsidP="0045095D">
      <w:pPr>
        <w:shd w:val="clear" w:color="auto" w:fill="FFFFFF"/>
        <w:spacing w:before="96" w:after="120" w:line="360" w:lineRule="auto"/>
        <w:jc w:val="both"/>
        <w:rPr>
          <w:rFonts w:ascii="Arial" w:eastAsia="Times New Roman" w:hAnsi="Arial" w:cs="Arial"/>
          <w:b/>
          <w:color w:val="000000"/>
          <w:sz w:val="28"/>
          <w:szCs w:val="28"/>
          <w:u w:val="single"/>
        </w:rPr>
      </w:pPr>
    </w:p>
    <w:p w14:paraId="79B20E9C" w14:textId="77777777" w:rsidR="001C2281" w:rsidRDefault="001C2281" w:rsidP="007A4226">
      <w:pPr>
        <w:rPr>
          <w:rFonts w:ascii="Arial" w:hAnsi="Arial" w:cs="Arial"/>
          <w:b/>
          <w:sz w:val="24"/>
        </w:rPr>
      </w:pPr>
    </w:p>
    <w:p w14:paraId="3EE76CD6" w14:textId="77777777" w:rsidR="001C2281" w:rsidRDefault="001C2281" w:rsidP="007A4226">
      <w:pPr>
        <w:rPr>
          <w:rFonts w:ascii="Arial" w:hAnsi="Arial" w:cs="Arial"/>
          <w:b/>
          <w:sz w:val="24"/>
        </w:rPr>
      </w:pPr>
    </w:p>
    <w:p w14:paraId="4F471273" w14:textId="77777777" w:rsidR="001C2281" w:rsidRDefault="001C2281" w:rsidP="007A4226">
      <w:pPr>
        <w:rPr>
          <w:rFonts w:ascii="Arial" w:hAnsi="Arial" w:cs="Arial"/>
          <w:b/>
          <w:sz w:val="24"/>
        </w:rPr>
      </w:pPr>
    </w:p>
    <w:p w14:paraId="749BB545" w14:textId="77777777" w:rsidR="001C2281" w:rsidRDefault="001C2281" w:rsidP="007A4226">
      <w:pPr>
        <w:rPr>
          <w:rFonts w:ascii="Arial" w:hAnsi="Arial" w:cs="Arial"/>
          <w:b/>
          <w:sz w:val="24"/>
        </w:rPr>
      </w:pPr>
    </w:p>
    <w:p w14:paraId="210D326A" w14:textId="77777777" w:rsidR="00B9454E" w:rsidRDefault="00B9454E" w:rsidP="007A4226">
      <w:pPr>
        <w:rPr>
          <w:rFonts w:ascii="Arial" w:hAnsi="Arial" w:cs="Arial"/>
          <w:b/>
          <w:sz w:val="24"/>
        </w:rPr>
      </w:pPr>
    </w:p>
    <w:p w14:paraId="1253D4D1" w14:textId="77777777" w:rsidR="00B9454E" w:rsidRDefault="00B9454E" w:rsidP="007A4226">
      <w:pPr>
        <w:rPr>
          <w:rFonts w:ascii="Arial" w:hAnsi="Arial" w:cs="Arial"/>
          <w:b/>
          <w:sz w:val="24"/>
        </w:rPr>
      </w:pPr>
    </w:p>
    <w:p w14:paraId="35181444" w14:textId="77777777" w:rsidR="00B9454E" w:rsidRDefault="00B9454E" w:rsidP="007A4226">
      <w:pPr>
        <w:rPr>
          <w:rFonts w:ascii="Arial" w:hAnsi="Arial" w:cs="Arial"/>
          <w:b/>
          <w:sz w:val="24"/>
        </w:rPr>
      </w:pPr>
    </w:p>
    <w:p w14:paraId="77CE5356" w14:textId="77777777" w:rsidR="00B9454E" w:rsidRDefault="00B9454E" w:rsidP="007A4226">
      <w:pPr>
        <w:rPr>
          <w:rFonts w:ascii="Arial" w:hAnsi="Arial" w:cs="Arial"/>
          <w:b/>
          <w:sz w:val="24"/>
        </w:rPr>
      </w:pPr>
    </w:p>
    <w:p w14:paraId="415FF3E4" w14:textId="77777777" w:rsidR="00B9454E" w:rsidRDefault="00B9454E" w:rsidP="007A4226">
      <w:pPr>
        <w:rPr>
          <w:rFonts w:ascii="Arial" w:hAnsi="Arial" w:cs="Arial"/>
          <w:b/>
          <w:sz w:val="24"/>
        </w:rPr>
      </w:pPr>
    </w:p>
    <w:p w14:paraId="3D18B9C8" w14:textId="55158EAB" w:rsidR="00D3410B" w:rsidRDefault="00D3410B" w:rsidP="007A4226">
      <w:pPr>
        <w:rPr>
          <w:rFonts w:ascii="Arial" w:hAnsi="Arial" w:cs="Arial"/>
          <w:b/>
          <w:sz w:val="24"/>
        </w:rPr>
      </w:pPr>
    </w:p>
    <w:p w14:paraId="370F09E4" w14:textId="77777777" w:rsidR="00D3410B" w:rsidRDefault="00D3410B" w:rsidP="007A4226">
      <w:pPr>
        <w:rPr>
          <w:rFonts w:ascii="Arial" w:hAnsi="Arial" w:cs="Arial"/>
          <w:b/>
          <w:sz w:val="24"/>
        </w:rPr>
      </w:pPr>
    </w:p>
    <w:p w14:paraId="56FB4C83" w14:textId="77777777" w:rsidR="00D3410B" w:rsidRDefault="00D3410B" w:rsidP="007A4226">
      <w:pPr>
        <w:rPr>
          <w:rFonts w:ascii="Arial" w:hAnsi="Arial" w:cs="Arial"/>
          <w:b/>
          <w:sz w:val="24"/>
        </w:rPr>
      </w:pPr>
    </w:p>
    <w:p w14:paraId="6697FD49" w14:textId="03E7525A" w:rsidR="007A4226" w:rsidRPr="00B002E0" w:rsidRDefault="007A4226" w:rsidP="00B002E0">
      <w:pPr>
        <w:pStyle w:val="Heading1"/>
        <w:rPr>
          <w:rFonts w:ascii="Arial" w:hAnsi="Arial" w:cs="Arial"/>
          <w:b/>
          <w:color w:val="000000" w:themeColor="text1"/>
          <w:sz w:val="22"/>
        </w:rPr>
      </w:pPr>
      <w:bookmarkStart w:id="67" w:name="_Toc478536437"/>
      <w:r w:rsidRPr="00B002E0">
        <w:rPr>
          <w:rFonts w:ascii="Arial" w:hAnsi="Arial" w:cs="Arial"/>
          <w:b/>
          <w:color w:val="000000" w:themeColor="text1"/>
          <w:sz w:val="22"/>
        </w:rPr>
        <w:lastRenderedPageBreak/>
        <w:t xml:space="preserve">4. </w:t>
      </w:r>
      <w:bookmarkEnd w:id="67"/>
      <w:r w:rsidR="00F05E6C">
        <w:rPr>
          <w:rFonts w:ascii="Arial" w:hAnsi="Arial" w:cs="Arial"/>
          <w:b/>
          <w:color w:val="000000" w:themeColor="text1"/>
          <w:sz w:val="22"/>
        </w:rPr>
        <w:t>Design and Methodology</w:t>
      </w:r>
    </w:p>
    <w:p w14:paraId="6FDCD48D" w14:textId="6AAA1005" w:rsidR="007A4226" w:rsidRPr="006A6DFD" w:rsidRDefault="007A4226" w:rsidP="007A4226">
      <w:pPr>
        <w:pStyle w:val="Heading2"/>
        <w:rPr>
          <w:rFonts w:ascii="Arial" w:eastAsia="Arial,Times New Roman" w:hAnsi="Arial" w:cs="Arial"/>
          <w:b/>
          <w:bCs/>
          <w:color w:val="auto"/>
          <w:sz w:val="22"/>
          <w:szCs w:val="24"/>
          <w:lang w:val="en-PH" w:eastAsia="en-PH"/>
        </w:rPr>
      </w:pPr>
      <w:bookmarkStart w:id="68" w:name="_Toc476528671"/>
      <w:bookmarkStart w:id="69" w:name="_Toc478536438"/>
      <w:r w:rsidRPr="006A6DFD">
        <w:rPr>
          <w:rFonts w:ascii="Arial" w:eastAsia="Arial,Times New Roman" w:hAnsi="Arial" w:cs="Arial"/>
          <w:b/>
          <w:bCs/>
          <w:color w:val="auto"/>
          <w:sz w:val="22"/>
          <w:szCs w:val="24"/>
          <w:lang w:val="en-PH" w:eastAsia="en-PH"/>
        </w:rPr>
        <w:t xml:space="preserve">4.1 </w:t>
      </w:r>
      <w:bookmarkEnd w:id="68"/>
      <w:r w:rsidRPr="006A6DFD">
        <w:rPr>
          <w:rFonts w:ascii="Arial" w:eastAsia="Arial,Times New Roman" w:hAnsi="Arial" w:cs="Arial"/>
          <w:b/>
          <w:bCs/>
          <w:color w:val="auto"/>
          <w:sz w:val="22"/>
          <w:szCs w:val="24"/>
          <w:lang w:val="en-PH" w:eastAsia="en-PH"/>
        </w:rPr>
        <w:t>System Overview</w:t>
      </w:r>
      <w:bookmarkEnd w:id="69"/>
    </w:p>
    <w:p w14:paraId="0C0589C0" w14:textId="292631BA" w:rsidR="007A4226" w:rsidRDefault="007A4226" w:rsidP="00B002E0">
      <w:pPr>
        <w:shd w:val="clear" w:color="auto" w:fill="FFFFFF" w:themeFill="background1"/>
        <w:spacing w:before="96" w:after="120" w:line="360" w:lineRule="atLeast"/>
        <w:ind w:firstLine="720"/>
        <w:jc w:val="both"/>
        <w:rPr>
          <w:rFonts w:ascii="Arial" w:eastAsia="Times New Roman" w:hAnsi="Arial" w:cs="Arial"/>
          <w:color w:val="000000"/>
          <w:szCs w:val="24"/>
          <w:lang w:val="en-PH" w:eastAsia="en-PH"/>
        </w:rPr>
      </w:pPr>
      <w:proofErr w:type="spellStart"/>
      <w:r w:rsidRPr="006A6DFD">
        <w:rPr>
          <w:rFonts w:ascii="Arial" w:eastAsia="Times New Roman" w:hAnsi="Arial" w:cs="Arial"/>
          <w:color w:val="000000"/>
          <w:szCs w:val="24"/>
          <w:lang w:val="en-PH" w:eastAsia="en-PH"/>
        </w:rPr>
        <w:t>Quickgarde</w:t>
      </w:r>
      <w:proofErr w:type="spellEnd"/>
      <w:r w:rsidRPr="006A6DFD">
        <w:rPr>
          <w:rFonts w:ascii="Arial" w:eastAsia="Times New Roman" w:hAnsi="Arial" w:cs="Arial"/>
          <w:color w:val="000000"/>
          <w:szCs w:val="24"/>
          <w:lang w:val="en-PH" w:eastAsia="en-PH"/>
        </w:rPr>
        <w:t xml:space="preserve"> is a prototype that can both detect and report cyberbullying occurrences. Moreover, it can detect harmful posts written in English and Tagalog. </w:t>
      </w:r>
    </w:p>
    <w:p w14:paraId="707DA0AC" w14:textId="77777777" w:rsidR="00B002E0" w:rsidRPr="00B002E0" w:rsidRDefault="00B002E0" w:rsidP="00B002E0">
      <w:pPr>
        <w:shd w:val="clear" w:color="auto" w:fill="FFFFFF" w:themeFill="background1"/>
        <w:spacing w:before="96" w:after="120" w:line="360" w:lineRule="atLeast"/>
        <w:ind w:firstLine="720"/>
        <w:jc w:val="both"/>
        <w:rPr>
          <w:rFonts w:ascii="Arial" w:eastAsia="Times New Roman" w:hAnsi="Arial" w:cs="Arial"/>
          <w:color w:val="000000"/>
          <w:szCs w:val="24"/>
          <w:lang w:val="en-PH" w:eastAsia="en-PH"/>
        </w:rPr>
      </w:pPr>
    </w:p>
    <w:p w14:paraId="5FC7DB29" w14:textId="38FA88C1" w:rsidR="007A4226" w:rsidRDefault="007A4226" w:rsidP="00B002E0">
      <w:pPr>
        <w:pStyle w:val="Heading2"/>
        <w:rPr>
          <w:rFonts w:ascii="Arial" w:eastAsia="Arial,Times New Roman" w:hAnsi="Arial" w:cs="Arial"/>
          <w:b/>
          <w:bCs/>
          <w:color w:val="auto"/>
          <w:sz w:val="22"/>
          <w:szCs w:val="22"/>
          <w:lang w:val="en-PH" w:eastAsia="en-PH"/>
        </w:rPr>
      </w:pPr>
      <w:bookmarkStart w:id="70" w:name="_Toc476528672"/>
      <w:bookmarkStart w:id="71" w:name="_Toc478536439"/>
      <w:r w:rsidRPr="006A6DFD">
        <w:rPr>
          <w:rFonts w:ascii="Arial" w:eastAsia="Arial,Times New Roman" w:hAnsi="Arial" w:cs="Arial"/>
          <w:b/>
          <w:bCs/>
          <w:color w:val="auto"/>
          <w:sz w:val="22"/>
          <w:szCs w:val="22"/>
          <w:lang w:val="en-PH" w:eastAsia="en-PH"/>
        </w:rPr>
        <w:t>4.2 System Objectives</w:t>
      </w:r>
      <w:bookmarkEnd w:id="70"/>
      <w:bookmarkEnd w:id="71"/>
    </w:p>
    <w:p w14:paraId="42993799" w14:textId="77777777" w:rsidR="00B002E0" w:rsidRPr="00B002E0" w:rsidRDefault="00B002E0" w:rsidP="00B002E0">
      <w:pPr>
        <w:rPr>
          <w:lang w:val="en-PH" w:eastAsia="en-PH"/>
        </w:rPr>
      </w:pPr>
      <w:bookmarkStart w:id="72" w:name="_Toc476528673"/>
    </w:p>
    <w:p w14:paraId="112FA8F0" w14:textId="13F86723" w:rsidR="007A4226" w:rsidRPr="006A6DFD" w:rsidRDefault="007A4226" w:rsidP="007A4226">
      <w:pPr>
        <w:pStyle w:val="Heading3"/>
        <w:rPr>
          <w:rFonts w:ascii="Arial" w:eastAsia="Arial,Times New Roman" w:hAnsi="Arial" w:cs="Arial"/>
          <w:b/>
          <w:color w:val="auto"/>
          <w:sz w:val="22"/>
          <w:szCs w:val="22"/>
          <w:lang w:val="en-PH" w:eastAsia="en-PH"/>
        </w:rPr>
      </w:pPr>
      <w:bookmarkStart w:id="73" w:name="_Toc478536440"/>
      <w:r w:rsidRPr="006A6DFD">
        <w:rPr>
          <w:rFonts w:ascii="Arial" w:eastAsia="Arial,Times New Roman" w:hAnsi="Arial" w:cs="Arial"/>
          <w:b/>
          <w:color w:val="auto"/>
          <w:sz w:val="22"/>
          <w:szCs w:val="22"/>
          <w:lang w:val="en-PH" w:eastAsia="en-PH"/>
        </w:rPr>
        <w:t>4.2.1 Main Objective</w:t>
      </w:r>
      <w:bookmarkEnd w:id="72"/>
      <w:bookmarkEnd w:id="73"/>
    </w:p>
    <w:p w14:paraId="38EAC7CB" w14:textId="284D8FFA" w:rsidR="007A4226" w:rsidRPr="006A6DFD" w:rsidRDefault="007A4226" w:rsidP="00B002E0">
      <w:pPr>
        <w:shd w:val="clear" w:color="auto" w:fill="FFFFFF" w:themeFill="background1"/>
        <w:spacing w:before="96" w:after="120" w:line="360" w:lineRule="atLeast"/>
        <w:ind w:firstLine="720"/>
        <w:jc w:val="both"/>
        <w:rPr>
          <w:rFonts w:ascii="Arial" w:eastAsia="Arial,Times New Roman" w:hAnsi="Arial" w:cs="Arial"/>
          <w:lang w:val="en-PH" w:eastAsia="en-PH"/>
        </w:rPr>
      </w:pPr>
      <w:r w:rsidRPr="006A6DFD">
        <w:rPr>
          <w:rFonts w:ascii="Arial" w:eastAsia="Arial,Times New Roman" w:hAnsi="Arial" w:cs="Arial"/>
          <w:lang w:val="en-PH" w:eastAsia="en-PH"/>
        </w:rPr>
        <w:t xml:space="preserve">The system’s main purpose is to be able to detect statements that contain cyberbullying elements and procure reports </w:t>
      </w:r>
      <w:r w:rsidR="00403703">
        <w:rPr>
          <w:rFonts w:ascii="Arial" w:eastAsia="Arial,Times New Roman" w:hAnsi="Arial" w:cs="Arial"/>
          <w:lang w:val="en-PH" w:eastAsia="en-PH"/>
        </w:rPr>
        <w:t xml:space="preserve">to the administrator via email. </w:t>
      </w:r>
    </w:p>
    <w:p w14:paraId="21FF99E1" w14:textId="556895F4" w:rsidR="007A4226" w:rsidRPr="006A6DFD" w:rsidRDefault="007A4226" w:rsidP="007A4226">
      <w:pPr>
        <w:pStyle w:val="Heading3"/>
        <w:rPr>
          <w:rFonts w:ascii="Arial" w:eastAsia="Arial,Times New Roman" w:hAnsi="Arial" w:cs="Arial"/>
          <w:b/>
          <w:color w:val="auto"/>
          <w:sz w:val="22"/>
          <w:szCs w:val="22"/>
          <w:lang w:val="en-PH" w:eastAsia="en-PH"/>
        </w:rPr>
      </w:pPr>
      <w:bookmarkStart w:id="74" w:name="_Toc476528674"/>
      <w:bookmarkStart w:id="75" w:name="_Toc478536441"/>
      <w:r w:rsidRPr="006A6DFD">
        <w:rPr>
          <w:rFonts w:ascii="Arial" w:eastAsia="Times New Roman" w:hAnsi="Arial" w:cs="Arial"/>
          <w:b/>
          <w:color w:val="auto"/>
          <w:sz w:val="22"/>
          <w:szCs w:val="22"/>
          <w:lang w:val="en-PH" w:eastAsia="en-PH"/>
        </w:rPr>
        <w:t xml:space="preserve">4.2.2 </w:t>
      </w:r>
      <w:r w:rsidRPr="006A6DFD">
        <w:rPr>
          <w:rFonts w:ascii="Arial" w:eastAsia="Arial,Times New Roman" w:hAnsi="Arial" w:cs="Arial"/>
          <w:b/>
          <w:color w:val="auto"/>
          <w:sz w:val="22"/>
          <w:szCs w:val="22"/>
          <w:lang w:val="en-PH" w:eastAsia="en-PH"/>
        </w:rPr>
        <w:t>Specific Objective</w:t>
      </w:r>
      <w:bookmarkEnd w:id="74"/>
      <w:r w:rsidR="00B002E0">
        <w:rPr>
          <w:rFonts w:ascii="Arial" w:eastAsia="Arial,Times New Roman" w:hAnsi="Arial" w:cs="Arial"/>
          <w:b/>
          <w:color w:val="auto"/>
          <w:sz w:val="22"/>
          <w:szCs w:val="22"/>
          <w:lang w:val="en-PH" w:eastAsia="en-PH"/>
        </w:rPr>
        <w:t>s</w:t>
      </w:r>
      <w:bookmarkEnd w:id="75"/>
    </w:p>
    <w:p w14:paraId="65BF0C20" w14:textId="77777777" w:rsidR="007A4226" w:rsidRPr="006A6DFD" w:rsidRDefault="007A4226" w:rsidP="007A4226">
      <w:pPr>
        <w:pStyle w:val="ListParagraph"/>
        <w:numPr>
          <w:ilvl w:val="0"/>
          <w:numId w:val="27"/>
        </w:numPr>
        <w:shd w:val="clear" w:color="auto" w:fill="FFFFFF" w:themeFill="background1"/>
        <w:spacing w:before="96" w:after="120" w:line="360" w:lineRule="atLeast"/>
        <w:jc w:val="both"/>
        <w:rPr>
          <w:rFonts w:ascii="Arial" w:eastAsia="Arial,Times New Roman" w:hAnsi="Arial" w:cs="Arial"/>
          <w:color w:val="000000" w:themeColor="text1"/>
          <w:lang w:val="en-PH" w:eastAsia="en-PH"/>
        </w:rPr>
      </w:pPr>
      <w:r w:rsidRPr="006A6DFD">
        <w:rPr>
          <w:rFonts w:ascii="Arial" w:eastAsia="Arial,Times New Roman" w:hAnsi="Arial" w:cs="Arial"/>
          <w:color w:val="000000" w:themeColor="text1"/>
          <w:lang w:val="en-PH" w:eastAsia="en-PH"/>
        </w:rPr>
        <w:t>Automate processes included in the research conducted</w:t>
      </w:r>
    </w:p>
    <w:p w14:paraId="6D411B16" w14:textId="77777777" w:rsidR="007A4226" w:rsidRPr="006A6DFD" w:rsidRDefault="007A4226" w:rsidP="007A4226">
      <w:pPr>
        <w:pStyle w:val="ListParagraph"/>
        <w:numPr>
          <w:ilvl w:val="0"/>
          <w:numId w:val="27"/>
        </w:numPr>
        <w:shd w:val="clear" w:color="auto" w:fill="FFFFFF" w:themeFill="background1"/>
        <w:spacing w:before="96" w:after="120" w:line="360" w:lineRule="atLeast"/>
        <w:jc w:val="both"/>
        <w:rPr>
          <w:rFonts w:ascii="Arial" w:eastAsia="Arial,Times New Roman" w:hAnsi="Arial" w:cs="Arial"/>
          <w:color w:val="000000" w:themeColor="text1"/>
          <w:lang w:val="en-PH" w:eastAsia="en-PH"/>
        </w:rPr>
      </w:pPr>
      <w:r w:rsidRPr="006A6DFD">
        <w:rPr>
          <w:rFonts w:ascii="Arial" w:eastAsia="Arial,Times New Roman" w:hAnsi="Arial" w:cs="Arial"/>
          <w:color w:val="000000" w:themeColor="text1"/>
          <w:lang w:val="en-PH" w:eastAsia="en-PH"/>
        </w:rPr>
        <w:t>Automate the process of monitoring social media sites</w:t>
      </w:r>
    </w:p>
    <w:p w14:paraId="58CE04EA" w14:textId="77777777" w:rsidR="007A4226" w:rsidRPr="006A6DFD" w:rsidRDefault="007A4226" w:rsidP="007A4226">
      <w:pPr>
        <w:pStyle w:val="ListParagraph"/>
        <w:numPr>
          <w:ilvl w:val="0"/>
          <w:numId w:val="27"/>
        </w:numPr>
        <w:shd w:val="clear" w:color="auto" w:fill="FFFFFF" w:themeFill="background1"/>
        <w:spacing w:before="96" w:after="120" w:line="360" w:lineRule="atLeast"/>
        <w:jc w:val="both"/>
        <w:rPr>
          <w:rFonts w:ascii="Arial" w:eastAsia="Arial,Times New Roman" w:hAnsi="Arial" w:cs="Arial"/>
          <w:color w:val="000000" w:themeColor="text1"/>
          <w:lang w:val="en-PH" w:eastAsia="en-PH"/>
        </w:rPr>
      </w:pPr>
      <w:r w:rsidRPr="006A6DFD">
        <w:rPr>
          <w:rFonts w:ascii="Arial" w:eastAsia="Arial,Times New Roman" w:hAnsi="Arial" w:cs="Arial"/>
          <w:color w:val="000000" w:themeColor="text1"/>
          <w:lang w:val="en-PH" w:eastAsia="en-PH"/>
        </w:rPr>
        <w:t>Detect cyberbullying occurrences</w:t>
      </w:r>
    </w:p>
    <w:p w14:paraId="729F6058" w14:textId="77777777" w:rsidR="007A4226" w:rsidRPr="006A6DFD" w:rsidRDefault="007A4226" w:rsidP="007A4226">
      <w:pPr>
        <w:pStyle w:val="ListParagraph"/>
        <w:numPr>
          <w:ilvl w:val="0"/>
          <w:numId w:val="27"/>
        </w:numPr>
        <w:shd w:val="clear" w:color="auto" w:fill="FFFFFF" w:themeFill="background1"/>
        <w:spacing w:before="96" w:after="120" w:line="360" w:lineRule="atLeast"/>
        <w:jc w:val="both"/>
        <w:rPr>
          <w:rFonts w:ascii="Arial" w:eastAsia="Arial,Times New Roman" w:hAnsi="Arial" w:cs="Arial"/>
          <w:color w:val="000000" w:themeColor="text1"/>
          <w:lang w:val="en-PH" w:eastAsia="en-PH"/>
        </w:rPr>
      </w:pPr>
      <w:r w:rsidRPr="006A6DFD">
        <w:rPr>
          <w:rFonts w:ascii="Arial" w:eastAsia="Arial,Times New Roman" w:hAnsi="Arial" w:cs="Arial"/>
          <w:color w:val="000000" w:themeColor="text1"/>
          <w:lang w:val="en-PH" w:eastAsia="en-PH"/>
        </w:rPr>
        <w:t>Flag detected cyberbullying occurrences</w:t>
      </w:r>
    </w:p>
    <w:p w14:paraId="673FF9EA" w14:textId="5AAD903C" w:rsidR="007A4226" w:rsidRPr="006A6DFD" w:rsidRDefault="009F115C" w:rsidP="007A4226">
      <w:pPr>
        <w:pStyle w:val="ListParagraph"/>
        <w:numPr>
          <w:ilvl w:val="0"/>
          <w:numId w:val="27"/>
        </w:numPr>
        <w:shd w:val="clear" w:color="auto" w:fill="FFFFFF" w:themeFill="background1"/>
        <w:spacing w:before="96" w:after="120" w:line="360" w:lineRule="atLeast"/>
        <w:jc w:val="both"/>
        <w:rPr>
          <w:rFonts w:ascii="Arial" w:eastAsia="Arial,Times New Roman" w:hAnsi="Arial" w:cs="Arial"/>
          <w:color w:val="000000" w:themeColor="text1"/>
          <w:lang w:val="en-PH" w:eastAsia="en-PH"/>
        </w:rPr>
      </w:pPr>
      <w:r>
        <w:rPr>
          <w:rFonts w:ascii="Arial" w:eastAsia="Arial,Times New Roman" w:hAnsi="Arial" w:cs="Arial"/>
          <w:color w:val="000000" w:themeColor="text1"/>
          <w:lang w:val="en-PH" w:eastAsia="en-PH"/>
        </w:rPr>
        <w:t>Report cyberbullying incidents to the administrator via email</w:t>
      </w:r>
    </w:p>
    <w:p w14:paraId="303AA1A3" w14:textId="77777777" w:rsidR="007A4226" w:rsidRPr="006A6DFD" w:rsidRDefault="007A4226" w:rsidP="007A4226">
      <w:pPr>
        <w:shd w:val="clear" w:color="auto" w:fill="FFFFFF"/>
        <w:spacing w:before="96" w:after="120" w:line="360" w:lineRule="atLeast"/>
        <w:jc w:val="both"/>
        <w:rPr>
          <w:rFonts w:ascii="Arial" w:eastAsia="Times New Roman" w:hAnsi="Arial" w:cs="Arial"/>
          <w:color w:val="000000"/>
          <w:lang w:val="en-PH" w:eastAsia="en-PH"/>
        </w:rPr>
      </w:pPr>
    </w:p>
    <w:p w14:paraId="5457B405" w14:textId="65529CDD" w:rsidR="007A4226" w:rsidRPr="006A6DFD" w:rsidRDefault="007A4226" w:rsidP="007A4226">
      <w:pPr>
        <w:pStyle w:val="Heading2"/>
        <w:rPr>
          <w:rFonts w:ascii="Arial" w:eastAsia="Arial,Times New Roman" w:hAnsi="Arial" w:cs="Arial"/>
          <w:b/>
          <w:bCs/>
          <w:color w:val="auto"/>
          <w:sz w:val="22"/>
          <w:szCs w:val="22"/>
          <w:lang w:val="en-PH" w:eastAsia="en-PH"/>
        </w:rPr>
      </w:pPr>
      <w:bookmarkStart w:id="76" w:name="_Toc476528675"/>
      <w:bookmarkStart w:id="77" w:name="_Toc478536442"/>
      <w:r w:rsidRPr="006A6DFD">
        <w:rPr>
          <w:rFonts w:ascii="Arial" w:eastAsia="Times New Roman" w:hAnsi="Arial" w:cs="Arial"/>
          <w:b/>
          <w:color w:val="000000"/>
          <w:sz w:val="22"/>
          <w:szCs w:val="22"/>
          <w:lang w:val="en-PH" w:eastAsia="en-PH"/>
        </w:rPr>
        <w:t xml:space="preserve">4.3 </w:t>
      </w:r>
      <w:r w:rsidRPr="006A6DFD">
        <w:rPr>
          <w:rFonts w:ascii="Arial" w:eastAsia="Arial,Times New Roman" w:hAnsi="Arial" w:cs="Arial"/>
          <w:b/>
          <w:bCs/>
          <w:color w:val="auto"/>
          <w:sz w:val="22"/>
          <w:szCs w:val="22"/>
          <w:lang w:val="en-PH" w:eastAsia="en-PH"/>
        </w:rPr>
        <w:t>Scope and Limitation</w:t>
      </w:r>
      <w:bookmarkEnd w:id="76"/>
      <w:bookmarkEnd w:id="77"/>
    </w:p>
    <w:p w14:paraId="43A1FA6F" w14:textId="674C1311" w:rsidR="007A4226" w:rsidRPr="006A6DFD" w:rsidRDefault="007A4226" w:rsidP="007A4226">
      <w:pPr>
        <w:shd w:val="clear" w:color="auto" w:fill="FFFFFF" w:themeFill="background1"/>
        <w:spacing w:before="96" w:after="120" w:line="360" w:lineRule="atLeast"/>
        <w:ind w:firstLine="720"/>
        <w:jc w:val="both"/>
        <w:rPr>
          <w:rFonts w:ascii="Arial" w:eastAsia="Arial,Times New Roman" w:hAnsi="Arial" w:cs="Arial"/>
          <w:color w:val="000000" w:themeColor="text1"/>
          <w:lang w:val="en-PH" w:eastAsia="en-PH"/>
        </w:rPr>
      </w:pPr>
      <w:proofErr w:type="spellStart"/>
      <w:r w:rsidRPr="006A6DFD">
        <w:rPr>
          <w:rFonts w:ascii="Arial" w:eastAsia="Arial,Times New Roman" w:hAnsi="Arial" w:cs="Arial"/>
          <w:color w:val="000000" w:themeColor="text1"/>
          <w:lang w:val="en-PH" w:eastAsia="en-PH"/>
        </w:rPr>
        <w:t>Quickgarde</w:t>
      </w:r>
      <w:proofErr w:type="spellEnd"/>
      <w:r w:rsidRPr="006A6DFD">
        <w:rPr>
          <w:rFonts w:ascii="Arial" w:eastAsia="Arial,Times New Roman" w:hAnsi="Arial" w:cs="Arial"/>
          <w:color w:val="000000" w:themeColor="text1"/>
          <w:lang w:val="en-PH" w:eastAsia="en-PH"/>
        </w:rPr>
        <w:t xml:space="preserve"> is a </w:t>
      </w:r>
      <w:r w:rsidR="00937B28">
        <w:rPr>
          <w:rFonts w:ascii="Arial" w:eastAsia="Arial,Times New Roman" w:hAnsi="Arial" w:cs="Arial"/>
          <w:color w:val="000000" w:themeColor="text1"/>
          <w:lang w:val="en-PH" w:eastAsia="en-PH"/>
        </w:rPr>
        <w:t xml:space="preserve">cyberbullying detection system </w:t>
      </w:r>
      <w:r w:rsidRPr="006A6DFD">
        <w:rPr>
          <w:rFonts w:ascii="Arial" w:eastAsia="Arial,Times New Roman" w:hAnsi="Arial" w:cs="Arial"/>
          <w:color w:val="000000" w:themeColor="text1"/>
          <w:lang w:val="en-PH" w:eastAsia="en-PH"/>
        </w:rPr>
        <w:t>that can detect and report cyberbullying occurrences. It covers only harmful posts written in English and</w:t>
      </w:r>
      <w:r w:rsidR="00937B28">
        <w:rPr>
          <w:rFonts w:ascii="Arial" w:eastAsia="Arial,Times New Roman" w:hAnsi="Arial" w:cs="Arial"/>
          <w:color w:val="000000" w:themeColor="text1"/>
          <w:lang w:val="en-PH" w:eastAsia="en-PH"/>
        </w:rPr>
        <w:t xml:space="preserve"> Tagalog language. Moreover, it</w:t>
      </w:r>
      <w:r w:rsidRPr="006A6DFD">
        <w:rPr>
          <w:rFonts w:ascii="Arial" w:eastAsia="Arial,Times New Roman" w:hAnsi="Arial" w:cs="Arial"/>
          <w:color w:val="000000" w:themeColor="text1"/>
          <w:lang w:val="en-PH" w:eastAsia="en-PH"/>
        </w:rPr>
        <w:t>s functionalities are limited only to textual data. The system was programmed in Java</w:t>
      </w:r>
      <w:r w:rsidR="001576F6">
        <w:rPr>
          <w:rFonts w:ascii="Arial" w:eastAsia="Arial,Times New Roman" w:hAnsi="Arial" w:cs="Arial"/>
          <w:color w:val="000000" w:themeColor="text1"/>
          <w:lang w:val="en-PH" w:eastAsia="en-PH"/>
        </w:rPr>
        <w:t>.</w:t>
      </w:r>
      <w:r w:rsidRPr="006A6DFD">
        <w:rPr>
          <w:rFonts w:ascii="Arial" w:eastAsia="Arial,Times New Roman" w:hAnsi="Arial" w:cs="Arial"/>
          <w:color w:val="000000" w:themeColor="text1"/>
          <w:lang w:val="en-PH" w:eastAsia="en-PH"/>
        </w:rPr>
        <w:t xml:space="preserve"> </w:t>
      </w:r>
    </w:p>
    <w:p w14:paraId="0ACDF47C" w14:textId="3ACC603B" w:rsidR="007A4226" w:rsidRDefault="007A4226" w:rsidP="005517C2">
      <w:pPr>
        <w:shd w:val="clear" w:color="auto" w:fill="FFFFFF" w:themeFill="background1"/>
        <w:spacing w:before="96" w:after="120" w:line="360" w:lineRule="atLeast"/>
        <w:ind w:firstLine="720"/>
        <w:jc w:val="both"/>
        <w:rPr>
          <w:rFonts w:ascii="Arial" w:eastAsia="Arial,Times New Roman" w:hAnsi="Arial" w:cs="Arial"/>
          <w:color w:val="000000" w:themeColor="text1"/>
          <w:lang w:val="en-PH" w:eastAsia="en-PH"/>
        </w:rPr>
      </w:pPr>
      <w:r w:rsidRPr="006A6DFD">
        <w:rPr>
          <w:rFonts w:ascii="Arial" w:eastAsia="Arial,Times New Roman" w:hAnsi="Arial" w:cs="Arial"/>
          <w:color w:val="000000" w:themeColor="text1"/>
          <w:lang w:val="en-PH" w:eastAsia="en-PH"/>
        </w:rPr>
        <w:t xml:space="preserve">As for the process of detecting instances of online bullying, the system is incorporated with a cyberbullying detection model which utilizes a Support Vector Machine algorithm deployed through WEKA. Once a cyberbullying post has been detected, a report regarding the incident will be </w:t>
      </w:r>
      <w:r w:rsidR="001576F6">
        <w:rPr>
          <w:rFonts w:ascii="Arial" w:eastAsia="Arial,Times New Roman" w:hAnsi="Arial" w:cs="Arial"/>
          <w:color w:val="000000" w:themeColor="text1"/>
          <w:lang w:val="en-PH" w:eastAsia="en-PH"/>
        </w:rPr>
        <w:t>sent</w:t>
      </w:r>
      <w:r w:rsidRPr="006A6DFD">
        <w:rPr>
          <w:rFonts w:ascii="Arial" w:eastAsia="Arial,Times New Roman" w:hAnsi="Arial" w:cs="Arial"/>
          <w:color w:val="000000" w:themeColor="text1"/>
          <w:lang w:val="en-PH" w:eastAsia="en-PH"/>
        </w:rPr>
        <w:t xml:space="preserve"> to the administrator. </w:t>
      </w:r>
      <w:r w:rsidRPr="005517C2">
        <w:rPr>
          <w:rFonts w:ascii="Arial" w:eastAsia="Arial,Times New Roman" w:hAnsi="Arial" w:cs="Arial"/>
          <w:color w:val="000000" w:themeColor="text1"/>
          <w:lang w:val="en-PH" w:eastAsia="en-PH"/>
        </w:rPr>
        <w:t xml:space="preserve">The report </w:t>
      </w:r>
      <w:r w:rsidR="001576F6" w:rsidRPr="005517C2">
        <w:rPr>
          <w:rFonts w:ascii="Arial" w:eastAsia="Arial,Times New Roman" w:hAnsi="Arial" w:cs="Arial"/>
          <w:color w:val="000000" w:themeColor="text1"/>
          <w:lang w:val="en-PH" w:eastAsia="en-PH"/>
        </w:rPr>
        <w:t>contains</w:t>
      </w:r>
      <w:r w:rsidR="001576F6">
        <w:rPr>
          <w:rFonts w:ascii="Arial" w:eastAsia="Arial,Times New Roman" w:hAnsi="Arial" w:cs="Arial"/>
          <w:color w:val="000000" w:themeColor="text1"/>
          <w:lang w:val="en-PH" w:eastAsia="en-PH"/>
        </w:rPr>
        <w:t xml:space="preserve"> </w:t>
      </w:r>
      <w:r w:rsidR="005517C2">
        <w:rPr>
          <w:rFonts w:ascii="Arial" w:eastAsia="Arial,Times New Roman" w:hAnsi="Arial" w:cs="Arial"/>
          <w:color w:val="000000" w:themeColor="text1"/>
          <w:lang w:val="en-PH" w:eastAsia="en-PH"/>
        </w:rPr>
        <w:t xml:space="preserve">the content of the cyberbullying post. </w:t>
      </w:r>
    </w:p>
    <w:p w14:paraId="4D94952B" w14:textId="77777777" w:rsidR="005517C2" w:rsidRDefault="005517C2" w:rsidP="005517C2">
      <w:pPr>
        <w:shd w:val="clear" w:color="auto" w:fill="FFFFFF" w:themeFill="background1"/>
        <w:spacing w:before="96" w:after="120" w:line="360" w:lineRule="atLeast"/>
        <w:ind w:firstLine="720"/>
        <w:jc w:val="both"/>
        <w:rPr>
          <w:rFonts w:ascii="Arial" w:eastAsia="Arial,Times New Roman" w:hAnsi="Arial" w:cs="Arial"/>
          <w:color w:val="000000" w:themeColor="text1"/>
          <w:lang w:val="en-PH" w:eastAsia="en-PH"/>
        </w:rPr>
      </w:pPr>
    </w:p>
    <w:p w14:paraId="1BC50C84" w14:textId="77777777" w:rsidR="005517C2" w:rsidRDefault="005517C2" w:rsidP="005517C2">
      <w:pPr>
        <w:shd w:val="clear" w:color="auto" w:fill="FFFFFF" w:themeFill="background1"/>
        <w:spacing w:before="96" w:after="120" w:line="360" w:lineRule="atLeast"/>
        <w:ind w:firstLine="720"/>
        <w:jc w:val="both"/>
        <w:rPr>
          <w:rFonts w:ascii="Arial" w:eastAsia="Arial,Times New Roman" w:hAnsi="Arial" w:cs="Arial"/>
          <w:color w:val="000000" w:themeColor="text1"/>
          <w:lang w:val="en-PH" w:eastAsia="en-PH"/>
        </w:rPr>
      </w:pPr>
    </w:p>
    <w:p w14:paraId="717DD208" w14:textId="77777777" w:rsidR="005517C2" w:rsidRDefault="005517C2" w:rsidP="005517C2">
      <w:pPr>
        <w:shd w:val="clear" w:color="auto" w:fill="FFFFFF" w:themeFill="background1"/>
        <w:spacing w:before="96" w:after="120" w:line="360" w:lineRule="atLeast"/>
        <w:ind w:firstLine="720"/>
        <w:jc w:val="both"/>
        <w:rPr>
          <w:rFonts w:ascii="Arial" w:eastAsia="Arial,Times New Roman" w:hAnsi="Arial" w:cs="Arial"/>
          <w:color w:val="000000" w:themeColor="text1"/>
          <w:lang w:val="en-PH" w:eastAsia="en-PH"/>
        </w:rPr>
      </w:pPr>
    </w:p>
    <w:p w14:paraId="02EF71F3" w14:textId="77777777" w:rsidR="005517C2" w:rsidRDefault="005517C2" w:rsidP="005517C2">
      <w:pPr>
        <w:shd w:val="clear" w:color="auto" w:fill="FFFFFF" w:themeFill="background1"/>
        <w:spacing w:before="96" w:after="120" w:line="360" w:lineRule="atLeast"/>
        <w:ind w:firstLine="720"/>
        <w:jc w:val="both"/>
        <w:rPr>
          <w:rFonts w:ascii="Arial" w:eastAsia="Arial,Times New Roman" w:hAnsi="Arial" w:cs="Arial"/>
          <w:color w:val="000000" w:themeColor="text1"/>
          <w:lang w:val="en-PH" w:eastAsia="en-PH"/>
        </w:rPr>
      </w:pPr>
    </w:p>
    <w:p w14:paraId="5277C468" w14:textId="77777777" w:rsidR="00B002E0" w:rsidRDefault="00B002E0" w:rsidP="005517C2">
      <w:pPr>
        <w:shd w:val="clear" w:color="auto" w:fill="FFFFFF" w:themeFill="background1"/>
        <w:spacing w:before="96" w:after="120" w:line="360" w:lineRule="atLeast"/>
        <w:ind w:firstLine="720"/>
        <w:jc w:val="both"/>
        <w:rPr>
          <w:rFonts w:ascii="Arial" w:eastAsia="Arial,Times New Roman" w:hAnsi="Arial" w:cs="Arial"/>
          <w:color w:val="000000" w:themeColor="text1"/>
          <w:lang w:val="en-PH" w:eastAsia="en-PH"/>
        </w:rPr>
      </w:pPr>
    </w:p>
    <w:p w14:paraId="36F32044" w14:textId="77777777" w:rsidR="005517C2" w:rsidRPr="005517C2" w:rsidRDefault="005517C2" w:rsidP="005517C2">
      <w:pPr>
        <w:shd w:val="clear" w:color="auto" w:fill="FFFFFF" w:themeFill="background1"/>
        <w:spacing w:before="96" w:after="120" w:line="360" w:lineRule="atLeast"/>
        <w:ind w:firstLine="720"/>
        <w:jc w:val="both"/>
        <w:rPr>
          <w:rFonts w:ascii="Arial" w:eastAsia="Arial,Times New Roman" w:hAnsi="Arial" w:cs="Arial"/>
          <w:color w:val="000000" w:themeColor="text1"/>
          <w:lang w:val="en-PH" w:eastAsia="en-PH"/>
        </w:rPr>
      </w:pPr>
    </w:p>
    <w:p w14:paraId="1A28F72A" w14:textId="1722AF31" w:rsidR="007A4226" w:rsidRPr="006A6DFD" w:rsidRDefault="007A4226" w:rsidP="007A4226">
      <w:pPr>
        <w:pStyle w:val="Heading2"/>
        <w:rPr>
          <w:rFonts w:ascii="Arial" w:eastAsia="Arial,Times New Roman" w:hAnsi="Arial" w:cs="Arial"/>
          <w:b/>
          <w:bCs/>
          <w:color w:val="auto"/>
          <w:sz w:val="22"/>
          <w:szCs w:val="22"/>
          <w:shd w:val="clear" w:color="auto" w:fill="FFFFFF"/>
          <w:lang w:val="en-PH" w:eastAsia="en-PH"/>
        </w:rPr>
      </w:pPr>
      <w:bookmarkStart w:id="78" w:name="_Toc476528676"/>
      <w:bookmarkStart w:id="79" w:name="_Toc478536443"/>
      <w:r w:rsidRPr="006A6DFD">
        <w:rPr>
          <w:rFonts w:ascii="Arial" w:eastAsia="Arial,Times New Roman" w:hAnsi="Arial" w:cs="Arial"/>
          <w:b/>
          <w:bCs/>
          <w:color w:val="auto"/>
          <w:sz w:val="22"/>
          <w:szCs w:val="22"/>
          <w:shd w:val="clear" w:color="auto" w:fill="FFFFFF"/>
          <w:lang w:val="en-PH" w:eastAsia="en-PH"/>
        </w:rPr>
        <w:lastRenderedPageBreak/>
        <w:t>4.4 System Architecture</w:t>
      </w:r>
      <w:bookmarkEnd w:id="78"/>
      <w:bookmarkEnd w:id="79"/>
    </w:p>
    <w:p w14:paraId="241D3892" w14:textId="44A10208" w:rsidR="00324B63" w:rsidRPr="006A6DFD" w:rsidRDefault="00324B63" w:rsidP="00B002E0">
      <w:pPr>
        <w:rPr>
          <w:lang w:val="en-PH" w:eastAsia="en-PH"/>
        </w:rPr>
      </w:pPr>
    </w:p>
    <w:p w14:paraId="579DEC8F" w14:textId="08CE7085" w:rsidR="007A4226" w:rsidRPr="006A6DFD" w:rsidRDefault="006614CC" w:rsidP="00324B63">
      <w:pPr>
        <w:spacing w:after="0" w:line="240" w:lineRule="auto"/>
        <w:jc w:val="center"/>
        <w:rPr>
          <w:rFonts w:ascii="Times New Roman" w:eastAsia="Times New Roman" w:hAnsi="Times New Roman" w:cs="Times New Roman"/>
          <w:b/>
          <w:lang w:val="en-PH" w:eastAsia="en-PH"/>
        </w:rPr>
      </w:pPr>
      <w:r>
        <w:rPr>
          <w:rFonts w:ascii="Times New Roman" w:eastAsia="Times New Roman" w:hAnsi="Times New Roman" w:cs="Times New Roman"/>
          <w:b/>
          <w:noProof/>
          <w:lang w:val="en-PH" w:eastAsia="en-PH"/>
        </w:rPr>
        <w:drawing>
          <wp:inline distT="0" distB="0" distL="0" distR="0" wp14:anchorId="72BF50D1" wp14:editId="227BC4EC">
            <wp:extent cx="6321095" cy="3137911"/>
            <wp:effectExtent l="0" t="0" r="381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png"/>
                    <pic:cNvPicPr/>
                  </pic:nvPicPr>
                  <pic:blipFill rotWithShape="1">
                    <a:blip r:embed="rId31">
                      <a:extLst>
                        <a:ext uri="{28A0092B-C50C-407E-A947-70E740481C1C}">
                          <a14:useLocalDpi xmlns:a14="http://schemas.microsoft.com/office/drawing/2010/main" val="0"/>
                        </a:ext>
                      </a:extLst>
                    </a:blip>
                    <a:srcRect l="2908" t="863" r="9025" b="5188"/>
                    <a:stretch/>
                  </pic:blipFill>
                  <pic:spPr bwMode="auto">
                    <a:xfrm>
                      <a:off x="0" y="0"/>
                      <a:ext cx="6328823" cy="3141747"/>
                    </a:xfrm>
                    <a:prstGeom prst="rect">
                      <a:avLst/>
                    </a:prstGeom>
                    <a:ln>
                      <a:noFill/>
                    </a:ln>
                    <a:extLst>
                      <a:ext uri="{53640926-AAD7-44D8-BBD7-CCE9431645EC}">
                        <a14:shadowObscured xmlns:a14="http://schemas.microsoft.com/office/drawing/2010/main"/>
                      </a:ext>
                    </a:extLst>
                  </pic:spPr>
                </pic:pic>
              </a:graphicData>
            </a:graphic>
          </wp:inline>
        </w:drawing>
      </w:r>
    </w:p>
    <w:p w14:paraId="60890702" w14:textId="77777777" w:rsidR="007A4226" w:rsidRPr="00937B28" w:rsidRDefault="007A4226" w:rsidP="007A4226">
      <w:pPr>
        <w:spacing w:after="0" w:line="240" w:lineRule="auto"/>
        <w:jc w:val="center"/>
        <w:rPr>
          <w:rFonts w:ascii="Arial" w:eastAsia="Times New Roman" w:hAnsi="Arial" w:cs="Arial"/>
          <w:i/>
          <w:sz w:val="20"/>
          <w:lang w:val="en-PH" w:eastAsia="en-PH"/>
        </w:rPr>
      </w:pPr>
      <w:r w:rsidRPr="00937B28">
        <w:rPr>
          <w:rFonts w:ascii="Arial" w:eastAsia="Times New Roman" w:hAnsi="Arial" w:cs="Arial"/>
          <w:i/>
          <w:sz w:val="20"/>
          <w:lang w:val="en-PH" w:eastAsia="en-PH"/>
        </w:rPr>
        <w:t>Figure 4.1 System Architecture</w:t>
      </w:r>
    </w:p>
    <w:p w14:paraId="03DEC87F" w14:textId="77777777" w:rsidR="007A4226" w:rsidRPr="006A6DFD" w:rsidRDefault="007A4226" w:rsidP="007A4226">
      <w:pPr>
        <w:spacing w:after="0" w:line="240" w:lineRule="auto"/>
        <w:rPr>
          <w:rFonts w:ascii="Arial" w:eastAsia="Times New Roman" w:hAnsi="Arial" w:cs="Arial"/>
          <w:b/>
          <w:color w:val="222222"/>
          <w:shd w:val="clear" w:color="auto" w:fill="FFFFFF"/>
          <w:lang w:val="en-PH" w:eastAsia="en-PH"/>
        </w:rPr>
      </w:pPr>
    </w:p>
    <w:p w14:paraId="5737841D" w14:textId="0A9B0E3D" w:rsidR="00E32440" w:rsidRPr="0055126F" w:rsidRDefault="007A4226" w:rsidP="0055126F">
      <w:pPr>
        <w:pStyle w:val="Heading2"/>
        <w:rPr>
          <w:rFonts w:ascii="Arial" w:eastAsia="Arial" w:hAnsi="Arial" w:cs="Arial"/>
          <w:b/>
          <w:color w:val="000000" w:themeColor="text1"/>
          <w:sz w:val="22"/>
          <w:shd w:val="clear" w:color="auto" w:fill="FFFFFF"/>
        </w:rPr>
      </w:pPr>
      <w:bookmarkStart w:id="80" w:name="_Toc478536444"/>
      <w:r w:rsidRPr="0055126F">
        <w:rPr>
          <w:rFonts w:ascii="Arial" w:eastAsia="Arial" w:hAnsi="Arial" w:cs="Arial"/>
          <w:b/>
          <w:color w:val="000000" w:themeColor="text1"/>
          <w:sz w:val="22"/>
          <w:shd w:val="clear" w:color="auto" w:fill="FFFFFF"/>
        </w:rPr>
        <w:t xml:space="preserve">4.4.1 </w:t>
      </w:r>
      <w:r w:rsidR="00D448DD" w:rsidRPr="0055126F">
        <w:rPr>
          <w:rFonts w:ascii="Arial" w:eastAsia="Arial" w:hAnsi="Arial" w:cs="Arial"/>
          <w:b/>
          <w:color w:val="000000" w:themeColor="text1"/>
          <w:sz w:val="22"/>
          <w:shd w:val="clear" w:color="auto" w:fill="FFFFFF"/>
        </w:rPr>
        <w:t>Experimentation</w:t>
      </w:r>
      <w:r w:rsidR="00E32440" w:rsidRPr="0055126F">
        <w:rPr>
          <w:rFonts w:ascii="Arial" w:eastAsia="Arial" w:hAnsi="Arial" w:cs="Arial"/>
          <w:b/>
          <w:color w:val="000000" w:themeColor="text1"/>
          <w:sz w:val="22"/>
          <w:shd w:val="clear" w:color="auto" w:fill="FFFFFF"/>
        </w:rPr>
        <w:t xml:space="preserve"> Phase</w:t>
      </w:r>
      <w:bookmarkEnd w:id="80"/>
    </w:p>
    <w:p w14:paraId="14BE71C7" w14:textId="57A1C6EC" w:rsidR="007A4226" w:rsidRPr="0055126F" w:rsidRDefault="00E32440" w:rsidP="0055126F">
      <w:pPr>
        <w:pStyle w:val="Heading3"/>
        <w:rPr>
          <w:rFonts w:ascii="Arial" w:eastAsia="Arial" w:hAnsi="Arial" w:cs="Arial"/>
          <w:b/>
          <w:color w:val="000000" w:themeColor="text1"/>
          <w:sz w:val="22"/>
        </w:rPr>
      </w:pPr>
      <w:bookmarkStart w:id="81" w:name="_Toc478536445"/>
      <w:r w:rsidRPr="0055126F">
        <w:rPr>
          <w:rFonts w:ascii="Arial" w:eastAsia="Arial" w:hAnsi="Arial" w:cs="Arial"/>
          <w:b/>
          <w:color w:val="000000" w:themeColor="text1"/>
          <w:sz w:val="22"/>
          <w:shd w:val="clear" w:color="auto" w:fill="FFFFFF"/>
        </w:rPr>
        <w:t xml:space="preserve">4.4.1.1 </w:t>
      </w:r>
      <w:r w:rsidR="007A4226" w:rsidRPr="0055126F">
        <w:rPr>
          <w:rFonts w:ascii="Arial" w:eastAsia="Arial" w:hAnsi="Arial" w:cs="Arial"/>
          <w:b/>
          <w:color w:val="000000" w:themeColor="text1"/>
          <w:sz w:val="22"/>
          <w:shd w:val="clear" w:color="auto" w:fill="FFFFFF"/>
        </w:rPr>
        <w:t xml:space="preserve">Data </w:t>
      </w:r>
      <w:r w:rsidR="00344C43" w:rsidRPr="0055126F">
        <w:rPr>
          <w:rFonts w:ascii="Arial" w:eastAsia="Arial" w:hAnsi="Arial" w:cs="Arial"/>
          <w:b/>
          <w:color w:val="000000" w:themeColor="text1"/>
          <w:sz w:val="22"/>
          <w:shd w:val="clear" w:color="auto" w:fill="FFFFFF"/>
        </w:rPr>
        <w:t>Corpus</w:t>
      </w:r>
      <w:bookmarkEnd w:id="81"/>
    </w:p>
    <w:p w14:paraId="6F6F2908" w14:textId="24709A8A" w:rsidR="006C44CB" w:rsidRDefault="007A4226" w:rsidP="006C44CB">
      <w:pPr>
        <w:spacing w:after="0" w:line="360" w:lineRule="auto"/>
        <w:ind w:firstLine="720"/>
        <w:jc w:val="both"/>
        <w:rPr>
          <w:rFonts w:ascii="Arial" w:eastAsia="Arial,Times New Roman" w:hAnsi="Arial" w:cs="Arial"/>
          <w:color w:val="222222"/>
          <w:shd w:val="clear" w:color="auto" w:fill="FFFFFF"/>
          <w:lang w:val="en-PH" w:eastAsia="en-PH"/>
        </w:rPr>
      </w:pPr>
      <w:r w:rsidRPr="006A6DFD">
        <w:rPr>
          <w:rFonts w:ascii="Arial" w:eastAsia="Arial,Times New Roman" w:hAnsi="Arial" w:cs="Arial"/>
          <w:color w:val="222222"/>
          <w:shd w:val="clear" w:color="auto" w:fill="FFFFFF"/>
          <w:lang w:val="en-PH" w:eastAsia="en-PH"/>
        </w:rPr>
        <w:t xml:space="preserve">Social networking sites such as </w:t>
      </w:r>
      <w:proofErr w:type="spellStart"/>
      <w:r w:rsidRPr="006A6DFD">
        <w:rPr>
          <w:rFonts w:ascii="Arial" w:eastAsia="Arial,Times New Roman" w:hAnsi="Arial" w:cs="Arial"/>
          <w:color w:val="222222"/>
          <w:shd w:val="clear" w:color="auto" w:fill="FFFFFF"/>
          <w:lang w:val="en-PH" w:eastAsia="en-PH"/>
        </w:rPr>
        <w:t>Youtube</w:t>
      </w:r>
      <w:proofErr w:type="spellEnd"/>
      <w:r w:rsidRPr="006A6DFD">
        <w:rPr>
          <w:rFonts w:ascii="Arial" w:eastAsia="Arial,Times New Roman" w:hAnsi="Arial" w:cs="Arial"/>
          <w:color w:val="222222"/>
          <w:shd w:val="clear" w:color="auto" w:fill="FFFFFF"/>
          <w:lang w:val="en-PH" w:eastAsia="en-PH"/>
        </w:rPr>
        <w:t xml:space="preserve">, Facebook and Twitter were used as sources of data for the corpus. The dataset from </w:t>
      </w:r>
      <w:proofErr w:type="spellStart"/>
      <w:r w:rsidRPr="006A6DFD">
        <w:rPr>
          <w:rFonts w:ascii="Arial" w:eastAsia="Arial,Times New Roman" w:hAnsi="Arial" w:cs="Arial"/>
          <w:color w:val="222222"/>
          <w:shd w:val="clear" w:color="auto" w:fill="FFFFFF"/>
          <w:lang w:val="en-PH" w:eastAsia="en-PH"/>
        </w:rPr>
        <w:t>Youtube</w:t>
      </w:r>
      <w:proofErr w:type="spellEnd"/>
      <w:r w:rsidRPr="006A6DFD">
        <w:rPr>
          <w:rFonts w:ascii="Arial" w:eastAsia="Arial,Times New Roman" w:hAnsi="Arial" w:cs="Arial"/>
          <w:color w:val="222222"/>
          <w:shd w:val="clear" w:color="auto" w:fill="FFFFFF"/>
          <w:lang w:val="en-PH" w:eastAsia="en-PH"/>
        </w:rPr>
        <w:t xml:space="preserve"> contains comments from videos focusing on controversial events in the Philippines such as cases of bashing against Filipino celebrities and video bloggers, and scandals wherein politician</w:t>
      </w:r>
      <w:r w:rsidR="006C44CB">
        <w:rPr>
          <w:rFonts w:ascii="Arial" w:eastAsia="Arial,Times New Roman" w:hAnsi="Arial" w:cs="Arial"/>
          <w:color w:val="222222"/>
          <w:shd w:val="clear" w:color="auto" w:fill="FFFFFF"/>
          <w:lang w:val="en-PH" w:eastAsia="en-PH"/>
        </w:rPr>
        <w:t xml:space="preserve">s and celebrities are involved because these </w:t>
      </w:r>
      <w:r w:rsidRPr="006A6DFD">
        <w:rPr>
          <w:rFonts w:ascii="Arial" w:eastAsia="Arial,Times New Roman" w:hAnsi="Arial" w:cs="Arial"/>
          <w:color w:val="222222"/>
          <w:shd w:val="clear" w:color="auto" w:fill="FFFFFF"/>
          <w:lang w:val="en-PH" w:eastAsia="en-PH"/>
        </w:rPr>
        <w:t>topics are often a rich source for objectionable and rude comments</w:t>
      </w:r>
      <w:r w:rsidR="006C44CB">
        <w:rPr>
          <w:rFonts w:ascii="Arial" w:eastAsia="Arial,Times New Roman" w:hAnsi="Arial" w:cs="Arial"/>
          <w:color w:val="222222"/>
          <w:shd w:val="clear" w:color="auto" w:fill="FFFFFF"/>
          <w:lang w:val="en-PH" w:eastAsia="en-PH"/>
        </w:rPr>
        <w:t xml:space="preserve"> (</w:t>
      </w:r>
      <w:proofErr w:type="spellStart"/>
      <w:r w:rsidR="006C44CB">
        <w:rPr>
          <w:rFonts w:ascii="Arial" w:eastAsia="Arial,Times New Roman" w:hAnsi="Arial" w:cs="Arial"/>
          <w:color w:val="222222"/>
          <w:shd w:val="clear" w:color="auto" w:fill="FFFFFF"/>
          <w:lang w:val="en-PH" w:eastAsia="en-PH"/>
        </w:rPr>
        <w:t>Dinakar</w:t>
      </w:r>
      <w:proofErr w:type="spellEnd"/>
      <w:r w:rsidR="006C44CB">
        <w:rPr>
          <w:rFonts w:ascii="Arial" w:eastAsia="Arial,Times New Roman" w:hAnsi="Arial" w:cs="Arial"/>
          <w:color w:val="222222"/>
          <w:shd w:val="clear" w:color="auto" w:fill="FFFFFF"/>
          <w:lang w:val="en-PH" w:eastAsia="en-PH"/>
        </w:rPr>
        <w:t xml:space="preserve">, </w:t>
      </w:r>
      <w:proofErr w:type="spellStart"/>
      <w:r w:rsidR="006C44CB">
        <w:rPr>
          <w:rFonts w:ascii="Arial" w:eastAsia="Arial,Times New Roman" w:hAnsi="Arial" w:cs="Arial"/>
          <w:color w:val="222222"/>
          <w:shd w:val="clear" w:color="auto" w:fill="FFFFFF"/>
          <w:lang w:val="en-PH" w:eastAsia="en-PH"/>
        </w:rPr>
        <w:t>Reichart</w:t>
      </w:r>
      <w:proofErr w:type="spellEnd"/>
      <w:r w:rsidR="006C44CB">
        <w:rPr>
          <w:rFonts w:ascii="Arial" w:eastAsia="Arial,Times New Roman" w:hAnsi="Arial" w:cs="Arial"/>
          <w:color w:val="222222"/>
          <w:shd w:val="clear" w:color="auto" w:fill="FFFFFF"/>
          <w:lang w:val="en-PH" w:eastAsia="en-PH"/>
        </w:rPr>
        <w:t xml:space="preserve"> &amp; Lieberman, 2011)</w:t>
      </w:r>
      <w:r w:rsidRPr="006A6DFD">
        <w:rPr>
          <w:rFonts w:ascii="Arial" w:eastAsia="Arial,Times New Roman" w:hAnsi="Arial" w:cs="Arial"/>
          <w:color w:val="222222"/>
          <w:shd w:val="clear" w:color="auto" w:fill="FFFFFF"/>
          <w:lang w:val="en-PH" w:eastAsia="en-PH"/>
        </w:rPr>
        <w:t xml:space="preserve">. </w:t>
      </w:r>
    </w:p>
    <w:p w14:paraId="00825E84" w14:textId="77777777" w:rsidR="006C44CB" w:rsidRPr="006C44CB" w:rsidRDefault="006C44CB" w:rsidP="007A4226">
      <w:pPr>
        <w:spacing w:after="0" w:line="360" w:lineRule="auto"/>
        <w:jc w:val="both"/>
        <w:rPr>
          <w:rFonts w:ascii="Arial" w:eastAsia="Arial,Times New Roman" w:hAnsi="Arial" w:cs="Arial"/>
          <w:color w:val="222222"/>
          <w:sz w:val="12"/>
          <w:shd w:val="clear" w:color="auto" w:fill="FFFFFF"/>
          <w:lang w:val="en-PH" w:eastAsia="en-PH"/>
        </w:rPr>
      </w:pPr>
    </w:p>
    <w:p w14:paraId="7BFAD97A" w14:textId="68951134" w:rsidR="007A4226" w:rsidRPr="006C44CB" w:rsidRDefault="007A4226" w:rsidP="007A4226">
      <w:pPr>
        <w:spacing w:after="0" w:line="360" w:lineRule="auto"/>
        <w:jc w:val="both"/>
        <w:rPr>
          <w:rFonts w:ascii="Arial" w:eastAsia="Arial,Times New Roman" w:hAnsi="Arial" w:cs="Arial"/>
          <w:color w:val="222222"/>
          <w:shd w:val="clear" w:color="auto" w:fill="FFFFFF"/>
          <w:lang w:val="en-PH" w:eastAsia="en-PH"/>
        </w:rPr>
      </w:pPr>
      <w:r w:rsidRPr="006A6DFD">
        <w:rPr>
          <w:rFonts w:ascii="Arial" w:eastAsia="Times New Roman" w:hAnsi="Arial" w:cs="Arial"/>
          <w:color w:val="222222"/>
          <w:shd w:val="clear" w:color="auto" w:fill="FFFFFF"/>
          <w:lang w:val="en-PH" w:eastAsia="en-PH"/>
        </w:rPr>
        <w:tab/>
      </w:r>
      <w:r w:rsidRPr="006A6DFD">
        <w:rPr>
          <w:rFonts w:ascii="Arial" w:eastAsia="Arial,Times New Roman" w:hAnsi="Arial" w:cs="Arial"/>
          <w:color w:val="222222"/>
          <w:shd w:val="clear" w:color="auto" w:fill="FFFFFF"/>
          <w:lang w:val="en-PH" w:eastAsia="en-PH"/>
        </w:rPr>
        <w:t xml:space="preserve">In Facebook, </w:t>
      </w:r>
      <w:r w:rsidR="00B1356C">
        <w:rPr>
          <w:rFonts w:ascii="Arial" w:eastAsia="Arial,Times New Roman" w:hAnsi="Arial" w:cs="Arial"/>
          <w:color w:val="222222"/>
          <w:shd w:val="clear" w:color="auto" w:fill="FFFFFF"/>
          <w:lang w:val="en-PH" w:eastAsia="en-PH"/>
        </w:rPr>
        <w:t>several</w:t>
      </w:r>
      <w:r w:rsidR="00CC6428">
        <w:rPr>
          <w:rFonts w:ascii="Arial" w:eastAsia="Arial,Times New Roman" w:hAnsi="Arial" w:cs="Arial"/>
          <w:color w:val="222222"/>
          <w:shd w:val="clear" w:color="auto" w:fill="FFFFFF"/>
          <w:lang w:val="en-PH" w:eastAsia="en-PH"/>
        </w:rPr>
        <w:t xml:space="preserve"> posts</w:t>
      </w:r>
      <w:r w:rsidRPr="006A6DFD">
        <w:rPr>
          <w:rFonts w:ascii="Arial" w:eastAsia="Arial,Times New Roman" w:hAnsi="Arial" w:cs="Arial"/>
          <w:color w:val="222222"/>
          <w:shd w:val="clear" w:color="auto" w:fill="FFFFFF"/>
          <w:lang w:val="en-PH" w:eastAsia="en-PH"/>
        </w:rPr>
        <w:t xml:space="preserve"> from the different universities' confession pages</w:t>
      </w:r>
      <w:r w:rsidR="00CC6428">
        <w:rPr>
          <w:rFonts w:ascii="Arial" w:eastAsia="Arial,Times New Roman" w:hAnsi="Arial" w:cs="Arial"/>
          <w:color w:val="222222"/>
          <w:shd w:val="clear" w:color="auto" w:fill="FFFFFF"/>
          <w:lang w:val="en-PH" w:eastAsia="en-PH"/>
        </w:rPr>
        <w:t xml:space="preserve"> were collected</w:t>
      </w:r>
      <w:r w:rsidRPr="006A6DFD">
        <w:rPr>
          <w:rFonts w:ascii="Arial" w:eastAsia="Arial,Times New Roman" w:hAnsi="Arial" w:cs="Arial"/>
          <w:color w:val="222222"/>
          <w:shd w:val="clear" w:color="auto" w:fill="FFFFFF"/>
          <w:lang w:val="en-PH" w:eastAsia="en-PH"/>
        </w:rPr>
        <w:t xml:space="preserve"> because these pages allow anyone to share personal secrets, rumors, gossips, and anything else they might want others to know about but are hesitant to post publicly or in a way that is tied to their identity. Thus, the anonymity of the person posting a confession makes these pages vulnerable to cyber bullying activities. In Twitter, </w:t>
      </w:r>
      <w:r w:rsidR="00B1356C">
        <w:rPr>
          <w:rFonts w:ascii="Arial" w:eastAsia="Arial,Times New Roman" w:hAnsi="Arial" w:cs="Arial"/>
          <w:color w:val="222222"/>
          <w:shd w:val="clear" w:color="auto" w:fill="FFFFFF"/>
          <w:lang w:val="en-PH" w:eastAsia="en-PH"/>
        </w:rPr>
        <w:t xml:space="preserve">various posts </w:t>
      </w:r>
      <w:r w:rsidRPr="006A6DFD">
        <w:rPr>
          <w:rFonts w:ascii="Arial" w:eastAsia="Arial,Times New Roman" w:hAnsi="Arial" w:cs="Arial"/>
          <w:color w:val="222222"/>
          <w:shd w:val="clear" w:color="auto" w:fill="FFFFFF"/>
          <w:lang w:val="en-PH" w:eastAsia="en-PH"/>
        </w:rPr>
        <w:t>from random Filipino</w:t>
      </w:r>
      <w:r w:rsidR="00B1356C">
        <w:rPr>
          <w:rFonts w:ascii="Arial" w:eastAsia="Arial,Times New Roman" w:hAnsi="Arial" w:cs="Arial"/>
          <w:color w:val="222222"/>
          <w:shd w:val="clear" w:color="auto" w:fill="FFFFFF"/>
          <w:lang w:val="en-PH" w:eastAsia="en-PH"/>
        </w:rPr>
        <w:t xml:space="preserve"> netizens</w:t>
      </w:r>
      <w:r w:rsidRPr="006A6DFD">
        <w:rPr>
          <w:rFonts w:ascii="Arial" w:eastAsia="Arial,Times New Roman" w:hAnsi="Arial" w:cs="Arial"/>
          <w:color w:val="222222"/>
          <w:shd w:val="clear" w:color="auto" w:fill="FFFFFF"/>
          <w:lang w:val="en-PH" w:eastAsia="en-PH"/>
        </w:rPr>
        <w:t xml:space="preserve"> were </w:t>
      </w:r>
      <w:r w:rsidR="00CC6428">
        <w:rPr>
          <w:rFonts w:ascii="Arial" w:eastAsia="Arial,Times New Roman" w:hAnsi="Arial" w:cs="Arial"/>
          <w:color w:val="222222"/>
          <w:shd w:val="clear" w:color="auto" w:fill="FFFFFF"/>
          <w:lang w:val="en-PH" w:eastAsia="en-PH"/>
        </w:rPr>
        <w:t>obtained</w:t>
      </w:r>
      <w:r w:rsidRPr="006A6DFD">
        <w:rPr>
          <w:rFonts w:ascii="Arial" w:eastAsia="Arial,Times New Roman" w:hAnsi="Arial" w:cs="Arial"/>
          <w:color w:val="222222"/>
          <w:shd w:val="clear" w:color="auto" w:fill="FFFFFF"/>
          <w:lang w:val="en-PH" w:eastAsia="en-PH"/>
        </w:rPr>
        <w:t xml:space="preserve">. Twitter is also prone to cyber bullying </w:t>
      </w:r>
      <w:r w:rsidR="00694345">
        <w:rPr>
          <w:rFonts w:ascii="Arial" w:eastAsia="Arial,Times New Roman" w:hAnsi="Arial" w:cs="Arial"/>
          <w:color w:val="222222"/>
          <w:shd w:val="clear" w:color="auto" w:fill="FFFFFF"/>
          <w:lang w:val="en-PH" w:eastAsia="en-PH"/>
        </w:rPr>
        <w:t xml:space="preserve">attacks </w:t>
      </w:r>
      <w:r w:rsidR="00694345" w:rsidRPr="006A6DFD">
        <w:rPr>
          <w:rFonts w:ascii="Arial" w:eastAsia="Arial,Times New Roman" w:hAnsi="Arial" w:cs="Arial"/>
          <w:color w:val="222222"/>
          <w:shd w:val="clear" w:color="auto" w:fill="FFFFFF"/>
          <w:lang w:val="en-PH" w:eastAsia="en-PH"/>
        </w:rPr>
        <w:t>since</w:t>
      </w:r>
      <w:r w:rsidRPr="006A6DFD">
        <w:rPr>
          <w:rFonts w:ascii="Arial" w:eastAsia="Arial,Times New Roman" w:hAnsi="Arial" w:cs="Arial"/>
          <w:color w:val="222222"/>
          <w:shd w:val="clear" w:color="auto" w:fill="FFFFFF"/>
          <w:lang w:val="en-PH" w:eastAsia="en-PH"/>
        </w:rPr>
        <w:t xml:space="preserve"> users can easily create fake accounts to launch their bullying cyber-attacks against people they don’t like or disagree with. In 2011, a study conducted by the University of Wisconsin-Madison found that 15,000 abusive tweets per hour, which equals 100,000 abusive tweets a week.</w:t>
      </w:r>
      <w:r w:rsidR="00CC6428">
        <w:rPr>
          <w:rFonts w:ascii="Arial" w:eastAsia="Arial,Times New Roman" w:hAnsi="Arial" w:cs="Arial"/>
          <w:color w:val="222222"/>
          <w:shd w:val="clear" w:color="auto" w:fill="FFFFFF"/>
          <w:lang w:val="en-PH" w:eastAsia="en-PH"/>
        </w:rPr>
        <w:t xml:space="preserve"> </w:t>
      </w:r>
      <w:r w:rsidR="00CC6428" w:rsidRPr="00CC6428">
        <w:rPr>
          <w:rFonts w:ascii="Arial" w:eastAsia="Arial,Times New Roman" w:hAnsi="Arial" w:cs="Arial"/>
          <w:color w:val="222222"/>
          <w:shd w:val="clear" w:color="auto" w:fill="FFFFFF"/>
          <w:vertAlign w:val="superscript"/>
          <w:lang w:val="en-PH" w:eastAsia="en-PH"/>
        </w:rPr>
        <w:t>[17]</w:t>
      </w:r>
    </w:p>
    <w:p w14:paraId="61760BFD" w14:textId="77777777" w:rsidR="007A4226" w:rsidRPr="006A6DFD" w:rsidRDefault="007A4226" w:rsidP="007A4226">
      <w:pPr>
        <w:spacing w:after="0" w:line="360" w:lineRule="auto"/>
        <w:jc w:val="both"/>
        <w:rPr>
          <w:rFonts w:ascii="Arial" w:eastAsia="Arial,Times New Roman" w:hAnsi="Arial" w:cs="Arial"/>
          <w:color w:val="222222"/>
          <w:shd w:val="clear" w:color="auto" w:fill="FFFFFF"/>
          <w:lang w:val="en-PH" w:eastAsia="en-PH"/>
        </w:rPr>
      </w:pPr>
    </w:p>
    <w:p w14:paraId="67FDBE8A" w14:textId="02E354C8" w:rsidR="007A4226" w:rsidRPr="00344C43" w:rsidRDefault="002244EC" w:rsidP="00344C43">
      <w:pPr>
        <w:spacing w:after="0" w:line="360" w:lineRule="auto"/>
        <w:ind w:firstLine="720"/>
        <w:jc w:val="both"/>
        <w:rPr>
          <w:rFonts w:ascii="Arial" w:eastAsia="Arial,Times New Roman" w:hAnsi="Arial" w:cs="Arial"/>
          <w:b/>
          <w:color w:val="222222"/>
          <w:shd w:val="clear" w:color="auto" w:fill="FFFFFF"/>
          <w:lang w:val="en-PH" w:eastAsia="en-PH"/>
        </w:rPr>
      </w:pPr>
      <w:r>
        <w:rPr>
          <w:rFonts w:ascii="Arial" w:eastAsia="Arial,Times New Roman" w:hAnsi="Arial" w:cs="Arial"/>
          <w:color w:val="222222"/>
          <w:shd w:val="clear" w:color="auto" w:fill="FFFFFF"/>
          <w:lang w:val="en-PH" w:eastAsia="en-PH"/>
        </w:rPr>
        <w:lastRenderedPageBreak/>
        <w:t>Import.io, a web sc</w:t>
      </w:r>
      <w:r w:rsidR="00DE4AEB">
        <w:rPr>
          <w:rFonts w:ascii="Arial" w:eastAsia="Arial,Times New Roman" w:hAnsi="Arial" w:cs="Arial"/>
          <w:color w:val="222222"/>
          <w:shd w:val="clear" w:color="auto" w:fill="FFFFFF"/>
          <w:lang w:val="en-PH" w:eastAsia="en-PH"/>
        </w:rPr>
        <w:t>raping tool, was utilized to extract data from these social media sites. It is a tool which allows people to conve</w:t>
      </w:r>
      <w:r w:rsidR="00B1356C">
        <w:rPr>
          <w:rFonts w:ascii="Arial" w:eastAsia="Arial,Times New Roman" w:hAnsi="Arial" w:cs="Arial"/>
          <w:color w:val="222222"/>
          <w:shd w:val="clear" w:color="auto" w:fill="FFFFFF"/>
          <w:lang w:val="en-PH" w:eastAsia="en-PH"/>
        </w:rPr>
        <w:t xml:space="preserve">rt unstructured web data into a tabular </w:t>
      </w:r>
      <w:r w:rsidR="00DE4AEB">
        <w:rPr>
          <w:rFonts w:ascii="Arial" w:eastAsia="Arial,Times New Roman" w:hAnsi="Arial" w:cs="Arial"/>
          <w:color w:val="222222"/>
          <w:shd w:val="clear" w:color="auto" w:fill="FFFFFF"/>
          <w:lang w:val="en-PH" w:eastAsia="en-PH"/>
        </w:rPr>
        <w:t xml:space="preserve">format and store it in an Excel or CSV file. </w:t>
      </w:r>
      <w:r w:rsidR="00DE4AEB" w:rsidRPr="00DE4AEB">
        <w:rPr>
          <w:rFonts w:ascii="Arial" w:eastAsia="Arial,Times New Roman" w:hAnsi="Arial" w:cs="Arial"/>
          <w:color w:val="222222"/>
          <w:shd w:val="clear" w:color="auto" w:fill="FFFFFF"/>
          <w:vertAlign w:val="superscript"/>
          <w:lang w:val="en-PH" w:eastAsia="en-PH"/>
        </w:rPr>
        <w:t>[18]</w:t>
      </w:r>
      <w:r w:rsidR="00DE4AEB">
        <w:rPr>
          <w:rFonts w:ascii="Arial" w:eastAsia="Arial,Times New Roman" w:hAnsi="Arial" w:cs="Arial"/>
          <w:color w:val="222222"/>
          <w:shd w:val="clear" w:color="auto" w:fill="FFFFFF"/>
          <w:lang w:val="en-PH" w:eastAsia="en-PH"/>
        </w:rPr>
        <w:t xml:space="preserve"> </w:t>
      </w:r>
      <w:r w:rsidR="007A4226" w:rsidRPr="006A6DFD">
        <w:rPr>
          <w:rFonts w:ascii="Arial" w:eastAsia="Arial,Times New Roman" w:hAnsi="Arial" w:cs="Arial"/>
          <w:color w:val="222222"/>
          <w:shd w:val="clear" w:color="auto" w:fill="FFFFFF"/>
          <w:lang w:val="en-PH" w:eastAsia="en-PH"/>
        </w:rPr>
        <w:t xml:space="preserve">The only field </w:t>
      </w:r>
      <w:r w:rsidR="00B1356C">
        <w:rPr>
          <w:rFonts w:ascii="Arial" w:eastAsia="Arial,Times New Roman" w:hAnsi="Arial" w:cs="Arial"/>
          <w:color w:val="222222"/>
          <w:shd w:val="clear" w:color="auto" w:fill="FFFFFF"/>
          <w:lang w:val="en-PH" w:eastAsia="en-PH"/>
        </w:rPr>
        <w:t xml:space="preserve">in the table </w:t>
      </w:r>
      <w:r w:rsidR="007A4226" w:rsidRPr="006A6DFD">
        <w:rPr>
          <w:rFonts w:ascii="Arial" w:eastAsia="Arial,Times New Roman" w:hAnsi="Arial" w:cs="Arial"/>
          <w:color w:val="222222"/>
          <w:shd w:val="clear" w:color="auto" w:fill="FFFFFF"/>
          <w:lang w:val="en-PH" w:eastAsia="en-PH"/>
        </w:rPr>
        <w:t xml:space="preserve">that was used in collecting data </w:t>
      </w:r>
      <w:r w:rsidR="00E8118F">
        <w:rPr>
          <w:rFonts w:ascii="Arial" w:eastAsia="Arial,Times New Roman" w:hAnsi="Arial" w:cs="Arial"/>
          <w:color w:val="222222"/>
          <w:shd w:val="clear" w:color="auto" w:fill="FFFFFF"/>
          <w:lang w:val="en-PH" w:eastAsia="en-PH"/>
        </w:rPr>
        <w:t xml:space="preserve">for the corpus </w:t>
      </w:r>
      <w:r w:rsidR="007A4226" w:rsidRPr="006A6DFD">
        <w:rPr>
          <w:rFonts w:ascii="Arial" w:eastAsia="Arial,Times New Roman" w:hAnsi="Arial" w:cs="Arial"/>
          <w:color w:val="222222"/>
          <w:shd w:val="clear" w:color="auto" w:fill="FFFFFF"/>
          <w:lang w:val="en-PH" w:eastAsia="en-PH"/>
        </w:rPr>
        <w:t>was the textual content of the post while the other features such as the user information, links, and others</w:t>
      </w:r>
      <w:r w:rsidR="00B1356C">
        <w:rPr>
          <w:rFonts w:ascii="Arial" w:eastAsia="Arial,Times New Roman" w:hAnsi="Arial" w:cs="Arial"/>
          <w:color w:val="222222"/>
          <w:shd w:val="clear" w:color="auto" w:fill="FFFFFF"/>
          <w:lang w:val="en-PH" w:eastAsia="en-PH"/>
        </w:rPr>
        <w:t xml:space="preserve"> were disregarded</w:t>
      </w:r>
      <w:r w:rsidR="007A4226" w:rsidRPr="006A6DFD">
        <w:rPr>
          <w:rFonts w:ascii="Arial" w:eastAsia="Arial,Times New Roman" w:hAnsi="Arial" w:cs="Arial"/>
          <w:color w:val="222222"/>
          <w:shd w:val="clear" w:color="auto" w:fill="FFFFFF"/>
          <w:lang w:val="en-PH" w:eastAsia="en-PH"/>
        </w:rPr>
        <w:t>. A t</w:t>
      </w:r>
      <w:r w:rsidR="00B1356C">
        <w:rPr>
          <w:rFonts w:ascii="Arial" w:eastAsia="Arial,Times New Roman" w:hAnsi="Arial" w:cs="Arial"/>
          <w:color w:val="222222"/>
          <w:shd w:val="clear" w:color="auto" w:fill="FFFFFF"/>
          <w:lang w:val="en-PH" w:eastAsia="en-PH"/>
        </w:rPr>
        <w:t xml:space="preserve">otal number of 2000 statements written in Filipino and English were obtained. </w:t>
      </w:r>
    </w:p>
    <w:p w14:paraId="290A6232" w14:textId="54703FDB" w:rsidR="007960A4" w:rsidRPr="0055126F" w:rsidRDefault="007960A4" w:rsidP="0055126F">
      <w:pPr>
        <w:pStyle w:val="Heading3"/>
        <w:rPr>
          <w:rFonts w:ascii="Arial" w:eastAsia="Arial" w:hAnsi="Arial" w:cs="Arial"/>
          <w:b/>
          <w:color w:val="000000" w:themeColor="text1"/>
          <w:sz w:val="22"/>
          <w:shd w:val="clear" w:color="auto" w:fill="FFFFFF"/>
        </w:rPr>
      </w:pPr>
      <w:bookmarkStart w:id="82" w:name="_Toc478536446"/>
      <w:r w:rsidRPr="0055126F">
        <w:rPr>
          <w:rFonts w:ascii="Arial" w:eastAsia="Arial" w:hAnsi="Arial" w:cs="Arial"/>
          <w:b/>
          <w:color w:val="000000" w:themeColor="text1"/>
          <w:sz w:val="22"/>
          <w:shd w:val="clear" w:color="auto" w:fill="FFFFFF"/>
        </w:rPr>
        <w:t>4.4.1.2 Cleaning of the dataset</w:t>
      </w:r>
      <w:bookmarkEnd w:id="82"/>
    </w:p>
    <w:p w14:paraId="2FAAC6F5" w14:textId="1313F286" w:rsidR="007A4226" w:rsidRPr="006A6DFD" w:rsidRDefault="0055126F" w:rsidP="0055126F">
      <w:pPr>
        <w:tabs>
          <w:tab w:val="left" w:pos="984"/>
        </w:tabs>
        <w:spacing w:after="0" w:line="240" w:lineRule="auto"/>
        <w:rPr>
          <w:rFonts w:ascii="Arial" w:eastAsia="Times New Roman" w:hAnsi="Arial" w:cs="Arial"/>
          <w:color w:val="222222"/>
          <w:shd w:val="clear" w:color="auto" w:fill="FFFFFF"/>
          <w:lang w:val="en-PH" w:eastAsia="en-PH"/>
        </w:rPr>
      </w:pPr>
      <w:r>
        <w:rPr>
          <w:rFonts w:ascii="Arial" w:eastAsia="Times New Roman" w:hAnsi="Arial" w:cs="Arial"/>
          <w:color w:val="222222"/>
          <w:shd w:val="clear" w:color="auto" w:fill="FFFFFF"/>
          <w:lang w:val="en-PH" w:eastAsia="en-PH"/>
        </w:rPr>
        <w:tab/>
      </w:r>
    </w:p>
    <w:p w14:paraId="0C3AC7E4" w14:textId="39E2A2BF" w:rsidR="00B4180F" w:rsidRDefault="007A4226" w:rsidP="00B4180F">
      <w:pPr>
        <w:spacing w:after="0" w:line="360" w:lineRule="auto"/>
        <w:ind w:firstLine="720"/>
        <w:jc w:val="both"/>
        <w:rPr>
          <w:rFonts w:ascii="Arial" w:eastAsia="Arial,Times New Roman" w:hAnsi="Arial" w:cs="Arial"/>
          <w:color w:val="222222"/>
          <w:shd w:val="clear" w:color="auto" w:fill="FFFFFF"/>
          <w:lang w:val="en-PH" w:eastAsia="en-PH"/>
        </w:rPr>
      </w:pPr>
      <w:r w:rsidRPr="006A6DFD">
        <w:rPr>
          <w:rFonts w:ascii="Arial" w:eastAsia="Arial,Times New Roman" w:hAnsi="Arial" w:cs="Arial"/>
          <w:color w:val="222222"/>
          <w:shd w:val="clear" w:color="auto" w:fill="FFFFFF"/>
          <w:lang w:val="en-PH" w:eastAsia="en-PH"/>
        </w:rPr>
        <w:t xml:space="preserve">The cleaning procedure that was applied on the dataset involved the removal of all special characters (excluding apostrophes and hyphens), non-readable text (e.g. </w:t>
      </w:r>
      <w:proofErr w:type="spellStart"/>
      <w:r w:rsidRPr="006A6DFD">
        <w:rPr>
          <w:rFonts w:ascii="Arial" w:eastAsia="Arial,Times New Roman" w:hAnsi="Arial" w:cs="Arial"/>
          <w:color w:val="222222"/>
          <w:shd w:val="clear" w:color="auto" w:fill="FFFFFF"/>
          <w:lang w:val="en-PH" w:eastAsia="en-PH"/>
        </w:rPr>
        <w:t>asdfghjkl</w:t>
      </w:r>
      <w:proofErr w:type="spellEnd"/>
      <w:r w:rsidRPr="006A6DFD">
        <w:rPr>
          <w:rFonts w:ascii="Arial" w:eastAsia="Arial,Times New Roman" w:hAnsi="Arial" w:cs="Arial"/>
          <w:color w:val="222222"/>
          <w:shd w:val="clear" w:color="auto" w:fill="FFFFFF"/>
          <w:lang w:val="en-PH" w:eastAsia="en-PH"/>
        </w:rPr>
        <w:t xml:space="preserve">), emoticons, links, and characters belonging to various foreign countries' writing systems. This was done in order to prevent complications from arising particularly during the experimental phase of the project. Such characters do not make any sense with regard to the detection of cyberbullying occurrences, therefore their appearance may contribute to a probable decrease in the accuracy rate of the model. Apostrophes and hyphens, on the other hand, were retained for they help join characters together in order to yield another word. Since the presence of distinct features were used as basis for the frequency of each word in every statement, it is important to include all words preserved in forms understandable by Filipinos within the dataset. This was procedure was done using </w:t>
      </w:r>
      <w:r w:rsidR="00694345">
        <w:rPr>
          <w:rFonts w:ascii="Arial" w:eastAsia="Arial,Times New Roman" w:hAnsi="Arial" w:cs="Arial"/>
          <w:color w:val="222222"/>
          <w:shd w:val="clear" w:color="auto" w:fill="FFFFFF"/>
          <w:lang w:val="en-PH" w:eastAsia="en-PH"/>
        </w:rPr>
        <w:t>regular expressions.</w:t>
      </w:r>
    </w:p>
    <w:p w14:paraId="77084DA7" w14:textId="080BDCF9" w:rsidR="007A4226" w:rsidRPr="006A6DFD" w:rsidRDefault="007A4226" w:rsidP="00B702E6">
      <w:pPr>
        <w:pStyle w:val="Heading4"/>
        <w:numPr>
          <w:ilvl w:val="3"/>
          <w:numId w:val="35"/>
        </w:numPr>
        <w:rPr>
          <w:rFonts w:ascii="Arial" w:eastAsia="Arial" w:hAnsi="Arial" w:cs="Arial"/>
          <w:sz w:val="22"/>
          <w:szCs w:val="22"/>
        </w:rPr>
      </w:pPr>
      <w:r w:rsidRPr="006A6DFD">
        <w:rPr>
          <w:rFonts w:ascii="Arial" w:eastAsia="Arial" w:hAnsi="Arial" w:cs="Arial"/>
          <w:sz w:val="22"/>
          <w:szCs w:val="22"/>
          <w:shd w:val="clear" w:color="auto" w:fill="FFFFFF"/>
        </w:rPr>
        <w:t>Data Annotation</w:t>
      </w:r>
      <w:r w:rsidRPr="006A6DFD">
        <w:rPr>
          <w:rFonts w:ascii="Arial" w:hAnsi="Arial" w:cs="Arial"/>
          <w:sz w:val="22"/>
          <w:szCs w:val="22"/>
          <w:shd w:val="clear" w:color="auto" w:fill="FFFFFF"/>
        </w:rPr>
        <w:br/>
      </w:r>
    </w:p>
    <w:p w14:paraId="2DC320DD" w14:textId="02E74234" w:rsidR="009B0021" w:rsidRPr="00102B4F" w:rsidRDefault="00A465B3" w:rsidP="009B0021">
      <w:pPr>
        <w:spacing w:after="0" w:line="360" w:lineRule="auto"/>
        <w:ind w:firstLine="720"/>
        <w:jc w:val="both"/>
        <w:rPr>
          <w:rFonts w:ascii="Arial" w:eastAsia="Times New Roman" w:hAnsi="Arial" w:cs="Arial"/>
          <w:color w:val="222222"/>
          <w:shd w:val="clear" w:color="auto" w:fill="FFFFFF"/>
          <w:lang w:val="en-PH" w:eastAsia="en-PH"/>
        </w:rPr>
      </w:pPr>
      <w:r>
        <w:rPr>
          <w:rFonts w:ascii="Arial" w:eastAsia="Times New Roman" w:hAnsi="Arial" w:cs="Arial"/>
          <w:color w:val="222222"/>
          <w:shd w:val="clear" w:color="auto" w:fill="FFFFFF"/>
          <w:lang w:val="en-PH" w:eastAsia="en-PH"/>
        </w:rPr>
        <w:t xml:space="preserve">Once the preprocessing steps </w:t>
      </w:r>
      <w:r w:rsidR="00102B4F">
        <w:rPr>
          <w:rFonts w:ascii="Arial" w:eastAsia="Times New Roman" w:hAnsi="Arial" w:cs="Arial"/>
          <w:color w:val="222222"/>
          <w:shd w:val="clear" w:color="auto" w:fill="FFFFFF"/>
          <w:lang w:val="en-PH" w:eastAsia="en-PH"/>
        </w:rPr>
        <w:t>were</w:t>
      </w:r>
      <w:r>
        <w:rPr>
          <w:rFonts w:ascii="Arial" w:eastAsia="Times New Roman" w:hAnsi="Arial" w:cs="Arial"/>
          <w:color w:val="222222"/>
          <w:shd w:val="clear" w:color="auto" w:fill="FFFFFF"/>
          <w:lang w:val="en-PH" w:eastAsia="en-PH"/>
        </w:rPr>
        <w:t xml:space="preserve"> accomplished, the dataset </w:t>
      </w:r>
      <w:r w:rsidR="00102B4F">
        <w:rPr>
          <w:rFonts w:ascii="Arial" w:eastAsia="Times New Roman" w:hAnsi="Arial" w:cs="Arial"/>
          <w:color w:val="222222"/>
          <w:shd w:val="clear" w:color="auto" w:fill="FFFFFF"/>
          <w:lang w:val="en-PH" w:eastAsia="en-PH"/>
        </w:rPr>
        <w:t xml:space="preserve">was further subjected to annotation. For this step, each data was classified into three labels: </w:t>
      </w:r>
      <w:r w:rsidR="00102B4F" w:rsidRPr="00102B4F">
        <w:rPr>
          <w:rFonts w:ascii="Arial" w:eastAsia="Times New Roman" w:hAnsi="Arial" w:cs="Arial"/>
          <w:color w:val="222222"/>
          <w:shd w:val="clear" w:color="auto" w:fill="FFFFFF"/>
          <w:lang w:val="en-PH" w:eastAsia="en-PH"/>
        </w:rPr>
        <w:t>Cyberbullying</w:t>
      </w:r>
      <w:r w:rsidR="00102B4F">
        <w:rPr>
          <w:rFonts w:ascii="Arial" w:eastAsia="Times New Roman" w:hAnsi="Arial" w:cs="Arial"/>
          <w:color w:val="222222"/>
          <w:shd w:val="clear" w:color="auto" w:fill="FFFFFF"/>
          <w:lang w:val="en-PH" w:eastAsia="en-PH"/>
        </w:rPr>
        <w:t>, Non-</w:t>
      </w:r>
      <w:r w:rsidR="00102B4F" w:rsidRPr="00102B4F">
        <w:rPr>
          <w:rFonts w:ascii="Arial" w:eastAsia="Times New Roman" w:hAnsi="Arial" w:cs="Arial"/>
          <w:color w:val="222222"/>
          <w:shd w:val="clear" w:color="auto" w:fill="FFFFFF"/>
          <w:lang w:val="en-PH" w:eastAsia="en-PH"/>
        </w:rPr>
        <w:t>Cyberbullying</w:t>
      </w:r>
      <w:r w:rsidR="00102B4F">
        <w:rPr>
          <w:rFonts w:ascii="Arial" w:eastAsia="Times New Roman" w:hAnsi="Arial" w:cs="Arial"/>
          <w:color w:val="222222"/>
          <w:shd w:val="clear" w:color="auto" w:fill="FFFFFF"/>
          <w:lang w:val="en-PH" w:eastAsia="en-PH"/>
        </w:rPr>
        <w:t xml:space="preserve">, and </w:t>
      </w:r>
      <w:r w:rsidR="00102B4F" w:rsidRPr="00102B4F">
        <w:rPr>
          <w:rFonts w:ascii="Arial" w:eastAsia="Times New Roman" w:hAnsi="Arial" w:cs="Arial"/>
          <w:color w:val="222222"/>
          <w:shd w:val="clear" w:color="auto" w:fill="FFFFFF"/>
          <w:lang w:val="en-PH" w:eastAsia="en-PH"/>
        </w:rPr>
        <w:t>Ambiguous Cyberbullying</w:t>
      </w:r>
      <w:r w:rsidR="00102B4F">
        <w:rPr>
          <w:rFonts w:ascii="Arial" w:eastAsia="Times New Roman" w:hAnsi="Arial" w:cs="Arial"/>
          <w:color w:val="222222"/>
          <w:shd w:val="clear" w:color="auto" w:fill="FFFFFF"/>
          <w:lang w:val="en-PH" w:eastAsia="en-PH"/>
        </w:rPr>
        <w:t xml:space="preserve"> (a case wherein the annotator was unable to identify whether a certain post implies cyberbullying or not). </w:t>
      </w:r>
      <w:r w:rsidR="009B0021">
        <w:rPr>
          <w:rFonts w:ascii="Arial" w:eastAsia="Times New Roman" w:hAnsi="Arial" w:cs="Arial"/>
          <w:color w:val="222222"/>
          <w:shd w:val="clear" w:color="auto" w:fill="FFFFFF"/>
          <w:lang w:val="en-PH" w:eastAsia="en-PH"/>
        </w:rPr>
        <w:t xml:space="preserve">For this process, 100 questionnaires (that contains 10 sentences </w:t>
      </w:r>
      <w:r w:rsidR="00B702E6">
        <w:rPr>
          <w:rFonts w:ascii="Arial" w:eastAsia="Times New Roman" w:hAnsi="Arial" w:cs="Arial"/>
          <w:color w:val="222222"/>
          <w:shd w:val="clear" w:color="auto" w:fill="FFFFFF"/>
          <w:lang w:val="en-PH" w:eastAsia="en-PH"/>
        </w:rPr>
        <w:t>(</w:t>
      </w:r>
      <w:r w:rsidR="00B702E6" w:rsidRPr="00B702E6">
        <w:rPr>
          <w:rFonts w:ascii="Arial" w:eastAsia="Times New Roman" w:hAnsi="Arial" w:cs="Arial"/>
          <w:color w:val="222222"/>
          <w:shd w:val="clear" w:color="auto" w:fill="FFFFFF"/>
          <w:lang w:val="en-PH" w:eastAsia="en-PH"/>
        </w:rPr>
        <w:t>with a total number of 1000 statements)</w:t>
      </w:r>
      <w:r w:rsidR="00B702E6">
        <w:rPr>
          <w:rFonts w:ascii="Arial" w:eastAsia="Times New Roman" w:hAnsi="Arial" w:cs="Arial"/>
          <w:color w:val="222222"/>
          <w:shd w:val="clear" w:color="auto" w:fill="FFFFFF"/>
          <w:lang w:val="en-PH" w:eastAsia="en-PH"/>
        </w:rPr>
        <w:t xml:space="preserve"> </w:t>
      </w:r>
      <w:r w:rsidR="009B0021">
        <w:rPr>
          <w:rFonts w:ascii="Arial" w:eastAsia="Times New Roman" w:hAnsi="Arial" w:cs="Arial"/>
          <w:color w:val="222222"/>
          <w:shd w:val="clear" w:color="auto" w:fill="FFFFFF"/>
          <w:lang w:val="en-PH" w:eastAsia="en-PH"/>
        </w:rPr>
        <w:t xml:space="preserve">taken from the corpus were distributed among APC students. As for the remaining 1000 statements, </w:t>
      </w:r>
      <w:r w:rsidR="006317D7" w:rsidRPr="006317D7">
        <w:rPr>
          <w:rFonts w:ascii="Arial" w:eastAsia="Times New Roman" w:hAnsi="Arial" w:cs="Arial"/>
          <w:color w:val="222222"/>
          <w:shd w:val="clear" w:color="auto" w:fill="FFFFFF"/>
          <w:lang w:val="en-PH" w:eastAsia="en-PH"/>
        </w:rPr>
        <w:t xml:space="preserve">three annotators were assigned to label </w:t>
      </w:r>
      <w:r w:rsidR="006317D7">
        <w:rPr>
          <w:rFonts w:ascii="Arial" w:eastAsia="Times New Roman" w:hAnsi="Arial" w:cs="Arial"/>
          <w:color w:val="222222"/>
          <w:shd w:val="clear" w:color="auto" w:fill="FFFFFF"/>
          <w:lang w:val="en-PH" w:eastAsia="en-PH"/>
        </w:rPr>
        <w:t xml:space="preserve">each statement. </w:t>
      </w:r>
      <w:r w:rsidR="00801E47">
        <w:rPr>
          <w:rFonts w:ascii="Arial" w:eastAsia="Times New Roman" w:hAnsi="Arial" w:cs="Arial"/>
          <w:color w:val="222222"/>
          <w:shd w:val="clear" w:color="auto" w:fill="FFFFFF"/>
          <w:lang w:val="en-PH" w:eastAsia="en-PH"/>
        </w:rPr>
        <w:t xml:space="preserve">The participants will manually label each data into three categories. Furthermore, the labeled data will be used in training the classifier. </w:t>
      </w:r>
    </w:p>
    <w:p w14:paraId="47C71D3B" w14:textId="77777777" w:rsidR="00B702E6" w:rsidRPr="00B702E6" w:rsidRDefault="00B702E6" w:rsidP="00B702E6">
      <w:pPr>
        <w:spacing w:after="0" w:line="360" w:lineRule="auto"/>
        <w:ind w:firstLine="720"/>
        <w:jc w:val="both"/>
        <w:rPr>
          <w:rFonts w:ascii="Arial" w:eastAsia="Times New Roman" w:hAnsi="Arial" w:cs="Arial"/>
          <w:color w:val="222222"/>
          <w:shd w:val="clear" w:color="auto" w:fill="FFFFFF"/>
          <w:lang w:val="en-PH" w:eastAsia="en-PH"/>
        </w:rPr>
      </w:pPr>
    </w:p>
    <w:p w14:paraId="3CB94511" w14:textId="13C7518F" w:rsidR="00B702E6" w:rsidRPr="00B702E6" w:rsidRDefault="00B702E6" w:rsidP="00B702E6">
      <w:pPr>
        <w:spacing w:after="0" w:line="360" w:lineRule="auto"/>
        <w:jc w:val="both"/>
        <w:rPr>
          <w:rFonts w:ascii="Arial" w:eastAsia="Times New Roman" w:hAnsi="Arial" w:cs="Arial"/>
          <w:b/>
          <w:color w:val="222222"/>
          <w:shd w:val="clear" w:color="auto" w:fill="FFFFFF"/>
          <w:lang w:val="en-PH" w:eastAsia="en-PH"/>
        </w:rPr>
      </w:pPr>
      <w:r>
        <w:rPr>
          <w:rFonts w:ascii="Arial" w:eastAsia="Times New Roman" w:hAnsi="Arial" w:cs="Arial"/>
          <w:b/>
          <w:color w:val="222222"/>
          <w:shd w:val="clear" w:color="auto" w:fill="FFFFFF"/>
          <w:lang w:val="en-PH" w:eastAsia="en-PH"/>
        </w:rPr>
        <w:t>4.4.1.4</w:t>
      </w:r>
      <w:r w:rsidRPr="00B702E6">
        <w:rPr>
          <w:rFonts w:ascii="Arial" w:eastAsia="Times New Roman" w:hAnsi="Arial" w:cs="Arial"/>
          <w:b/>
          <w:color w:val="222222"/>
          <w:shd w:val="clear" w:color="auto" w:fill="FFFFFF"/>
          <w:lang w:val="en-PH" w:eastAsia="en-PH"/>
        </w:rPr>
        <w:t xml:space="preserve"> Tokenization</w:t>
      </w:r>
    </w:p>
    <w:p w14:paraId="2A9B657C" w14:textId="77777777" w:rsidR="00B702E6" w:rsidRPr="00B702E6" w:rsidRDefault="00B702E6" w:rsidP="00B702E6">
      <w:pPr>
        <w:spacing w:after="0" w:line="360" w:lineRule="auto"/>
        <w:ind w:firstLine="720"/>
        <w:jc w:val="both"/>
        <w:rPr>
          <w:rFonts w:ascii="Arial" w:eastAsia="Times New Roman" w:hAnsi="Arial" w:cs="Arial"/>
          <w:color w:val="222222"/>
          <w:shd w:val="clear" w:color="auto" w:fill="FFFFFF"/>
          <w:lang w:val="en-PH" w:eastAsia="en-PH"/>
        </w:rPr>
      </w:pPr>
    </w:p>
    <w:p w14:paraId="2462289A" w14:textId="77777777" w:rsidR="00B702E6" w:rsidRDefault="00B702E6" w:rsidP="00B702E6">
      <w:pPr>
        <w:spacing w:after="0" w:line="360" w:lineRule="auto"/>
        <w:jc w:val="both"/>
        <w:rPr>
          <w:rFonts w:ascii="Arial" w:eastAsia="Times New Roman" w:hAnsi="Arial" w:cs="Arial"/>
          <w:color w:val="222222"/>
          <w:shd w:val="clear" w:color="auto" w:fill="FFFFFF"/>
          <w:lang w:val="en-PH" w:eastAsia="en-PH"/>
        </w:rPr>
      </w:pPr>
      <w:r w:rsidRPr="00B702E6">
        <w:rPr>
          <w:rFonts w:ascii="Arial" w:eastAsia="Times New Roman" w:hAnsi="Arial" w:cs="Arial"/>
          <w:color w:val="222222"/>
          <w:shd w:val="clear" w:color="auto" w:fill="FFFFFF"/>
          <w:lang w:val="en-PH" w:eastAsia="en-PH"/>
        </w:rPr>
        <w:t xml:space="preserve">In this phase, all of the statements that were cleaned will be divided per each word within a particular statement based on the whitespaces separating them. This function will help provide </w:t>
      </w:r>
      <w:r w:rsidRPr="00B702E6">
        <w:rPr>
          <w:rFonts w:ascii="Arial" w:eastAsia="Times New Roman" w:hAnsi="Arial" w:cs="Arial"/>
          <w:color w:val="222222"/>
          <w:shd w:val="clear" w:color="auto" w:fill="FFFFFF"/>
          <w:lang w:val="en-PH" w:eastAsia="en-PH"/>
        </w:rPr>
        <w:lastRenderedPageBreak/>
        <w:t>each distinct occurrence of all the words that were part of the statements stored within the corpus. Once this process had been accomplished, it will determine the number of occurrences (frequency) of each feature as they occur in every statement. The acquired numerical values will then be used in the implementation of the Bag-of-Words.</w:t>
      </w:r>
    </w:p>
    <w:p w14:paraId="27BE2E7C" w14:textId="15A24829" w:rsidR="007A4226" w:rsidRPr="006A6DFD" w:rsidRDefault="007A4226" w:rsidP="00B702E6">
      <w:pPr>
        <w:spacing w:after="0" w:line="360" w:lineRule="auto"/>
        <w:jc w:val="both"/>
        <w:rPr>
          <w:rStyle w:val="Heading4Char"/>
          <w:rFonts w:ascii="Arial" w:eastAsia="Arial,Calibri" w:hAnsi="Arial" w:cs="Arial"/>
          <w:sz w:val="22"/>
          <w:szCs w:val="22"/>
        </w:rPr>
      </w:pPr>
      <w:del w:id="83" w:author="N. Nocon" w:date="2017-02-20T23:38:00Z">
        <w:r w:rsidRPr="006A6DFD" w:rsidDel="001865BC">
          <w:rPr>
            <w:rFonts w:ascii="Arial" w:eastAsia="Times New Roman" w:hAnsi="Arial" w:cs="Arial"/>
            <w:color w:val="222222"/>
            <w:shd w:val="clear" w:color="auto" w:fill="FFFFFF"/>
            <w:lang w:val="en-PH" w:eastAsia="en-PH"/>
          </w:rPr>
          <w:br/>
        </w:r>
        <w:r w:rsidRPr="006A6DFD" w:rsidDel="001865BC">
          <w:rPr>
            <w:rFonts w:ascii="Arial" w:eastAsia="Times New Roman" w:hAnsi="Arial" w:cs="Arial"/>
            <w:color w:val="222222"/>
            <w:shd w:val="clear" w:color="auto" w:fill="FFFFFF"/>
            <w:lang w:val="en-PH" w:eastAsia="en-PH"/>
          </w:rPr>
          <w:br/>
        </w:r>
      </w:del>
      <w:r w:rsidRPr="006A6DFD">
        <w:rPr>
          <w:rFonts w:ascii="Arial" w:eastAsia="Times New Roman" w:hAnsi="Arial" w:cs="Arial"/>
          <w:color w:val="222222"/>
          <w:shd w:val="clear" w:color="auto" w:fill="FFFFFF"/>
          <w:lang w:val="en-PH" w:eastAsia="en-PH"/>
        </w:rPr>
        <w:br/>
      </w:r>
      <w:r w:rsidRPr="006A6DFD">
        <w:rPr>
          <w:rStyle w:val="Heading4Char"/>
          <w:rFonts w:ascii="Arial" w:eastAsiaTheme="minorHAnsi" w:hAnsi="Arial" w:cs="Arial"/>
          <w:sz w:val="22"/>
          <w:szCs w:val="22"/>
        </w:rPr>
        <w:t>4.4.</w:t>
      </w:r>
      <w:r w:rsidR="00E32440">
        <w:rPr>
          <w:rStyle w:val="Heading4Char"/>
          <w:rFonts w:ascii="Arial" w:eastAsiaTheme="minorHAnsi" w:hAnsi="Arial" w:cs="Arial"/>
          <w:sz w:val="22"/>
          <w:szCs w:val="22"/>
        </w:rPr>
        <w:t>1.</w:t>
      </w:r>
      <w:r w:rsidR="00B702E6">
        <w:rPr>
          <w:rStyle w:val="Heading4Char"/>
          <w:rFonts w:ascii="Arial" w:eastAsiaTheme="minorHAnsi" w:hAnsi="Arial" w:cs="Arial"/>
          <w:sz w:val="22"/>
          <w:szCs w:val="22"/>
        </w:rPr>
        <w:t>5</w:t>
      </w:r>
      <w:r w:rsidR="00765B70">
        <w:rPr>
          <w:rStyle w:val="Heading4Char"/>
          <w:rFonts w:ascii="Arial" w:eastAsiaTheme="minorHAnsi" w:hAnsi="Arial" w:cs="Arial"/>
          <w:sz w:val="22"/>
          <w:szCs w:val="22"/>
        </w:rPr>
        <w:t xml:space="preserve"> </w:t>
      </w:r>
      <w:r w:rsidRPr="006A6DFD">
        <w:rPr>
          <w:rStyle w:val="Heading4Char"/>
          <w:rFonts w:ascii="Arial" w:eastAsia="Arial,Calibri" w:hAnsi="Arial" w:cs="Arial"/>
          <w:sz w:val="22"/>
          <w:szCs w:val="22"/>
        </w:rPr>
        <w:t>Bag-of-Words</w:t>
      </w:r>
    </w:p>
    <w:p w14:paraId="65C39EA1" w14:textId="77777777" w:rsidR="00CD0F31" w:rsidRDefault="00CD0F31" w:rsidP="007A4226">
      <w:pPr>
        <w:spacing w:after="0" w:line="360" w:lineRule="auto"/>
        <w:ind w:firstLine="720"/>
        <w:jc w:val="both"/>
        <w:rPr>
          <w:rFonts w:ascii="Arial" w:eastAsia="Times New Roman" w:hAnsi="Arial" w:cs="Arial"/>
          <w:color w:val="222222"/>
          <w:shd w:val="clear" w:color="auto" w:fill="FFFFFF"/>
          <w:lang w:val="en-PH" w:eastAsia="en-PH"/>
        </w:rPr>
      </w:pPr>
    </w:p>
    <w:p w14:paraId="5C19B11A" w14:textId="3804E2A0" w:rsidR="00F36ADF" w:rsidRDefault="00CD0F31" w:rsidP="00F36ADF">
      <w:pPr>
        <w:spacing w:after="0" w:line="360" w:lineRule="auto"/>
        <w:ind w:firstLine="720"/>
        <w:jc w:val="both"/>
        <w:rPr>
          <w:rFonts w:ascii="Arial" w:eastAsia="Times New Roman" w:hAnsi="Arial" w:cs="Arial"/>
          <w:color w:val="222222"/>
          <w:shd w:val="clear" w:color="auto" w:fill="FFFFFF"/>
          <w:lang w:eastAsia="en-PH"/>
        </w:rPr>
      </w:pPr>
      <w:r>
        <w:rPr>
          <w:rFonts w:ascii="Arial" w:eastAsia="Times New Roman" w:hAnsi="Arial" w:cs="Arial"/>
          <w:color w:val="222222"/>
          <w:shd w:val="clear" w:color="auto" w:fill="FFFFFF"/>
          <w:lang w:val="en-PH" w:eastAsia="en-PH"/>
        </w:rPr>
        <w:t xml:space="preserve">The dataset was </w:t>
      </w:r>
      <w:r w:rsidR="00B4180F">
        <w:rPr>
          <w:rFonts w:ascii="Arial" w:eastAsia="Times New Roman" w:hAnsi="Arial" w:cs="Arial"/>
          <w:color w:val="222222"/>
          <w:shd w:val="clear" w:color="auto" w:fill="FFFFFF"/>
          <w:lang w:val="en-PH" w:eastAsia="en-PH"/>
        </w:rPr>
        <w:t>transformed</w:t>
      </w:r>
      <w:r>
        <w:rPr>
          <w:rFonts w:ascii="Arial" w:eastAsia="Times New Roman" w:hAnsi="Arial" w:cs="Arial"/>
          <w:color w:val="222222"/>
          <w:shd w:val="clear" w:color="auto" w:fill="FFFFFF"/>
          <w:lang w:val="en-PH" w:eastAsia="en-PH"/>
        </w:rPr>
        <w:t xml:space="preserve"> into a Bag-of-Words mo</w:t>
      </w:r>
      <w:r w:rsidR="00F36ADF">
        <w:rPr>
          <w:rFonts w:ascii="Arial" w:eastAsia="Times New Roman" w:hAnsi="Arial" w:cs="Arial"/>
          <w:color w:val="222222"/>
          <w:shd w:val="clear" w:color="auto" w:fill="FFFFFF"/>
          <w:lang w:val="en-PH" w:eastAsia="en-PH"/>
        </w:rPr>
        <w:t xml:space="preserve">del, </w:t>
      </w:r>
      <w:r w:rsidRPr="00CD0F31">
        <w:rPr>
          <w:rFonts w:ascii="Arial" w:eastAsia="Times New Roman" w:hAnsi="Arial" w:cs="Arial"/>
          <w:color w:val="222222"/>
          <w:shd w:val="clear" w:color="auto" w:fill="FFFFFF"/>
          <w:lang w:eastAsia="en-PH"/>
        </w:rPr>
        <w:t>in which a set of text documents is converted into a numeric feature vectors wherein the order of word occurrences and grammar are ignored.</w:t>
      </w:r>
      <w:r>
        <w:rPr>
          <w:rFonts w:ascii="Arial" w:eastAsia="Times New Roman" w:hAnsi="Arial" w:cs="Arial"/>
          <w:color w:val="222222"/>
          <w:shd w:val="clear" w:color="auto" w:fill="FFFFFF"/>
          <w:lang w:eastAsia="en-PH"/>
        </w:rPr>
        <w:t xml:space="preserve"> </w:t>
      </w:r>
      <w:r w:rsidR="00F36ADF">
        <w:rPr>
          <w:rFonts w:ascii="Arial" w:eastAsia="Times New Roman" w:hAnsi="Arial" w:cs="Arial"/>
          <w:color w:val="222222"/>
          <w:shd w:val="clear" w:color="auto" w:fill="FFFFFF"/>
          <w:lang w:eastAsia="en-PH"/>
        </w:rPr>
        <w:t>It is primarily</w:t>
      </w:r>
      <w:r w:rsidRPr="00CD0F31">
        <w:rPr>
          <w:rFonts w:ascii="Arial" w:eastAsia="Times New Roman" w:hAnsi="Arial" w:cs="Arial"/>
          <w:color w:val="222222"/>
          <w:shd w:val="clear" w:color="auto" w:fill="FFFFFF"/>
          <w:lang w:eastAsia="en-PH"/>
        </w:rPr>
        <w:t xml:space="preserve"> used as a tool of feature generation. </w:t>
      </w:r>
      <w:r w:rsidR="00F36ADF">
        <w:rPr>
          <w:rFonts w:ascii="Arial" w:eastAsia="Times New Roman" w:hAnsi="Arial" w:cs="Arial"/>
          <w:color w:val="222222"/>
          <w:shd w:val="clear" w:color="auto" w:fill="FFFFFF"/>
          <w:lang w:eastAsia="en-PH"/>
        </w:rPr>
        <w:t xml:space="preserve">The process begins by creating a list of unique words from the text. Once a list has been created, the number of times a word appears in a document will be computed. </w:t>
      </w:r>
      <w:r w:rsidR="00573EFE" w:rsidRPr="00573EFE">
        <w:rPr>
          <w:rFonts w:ascii="Arial" w:eastAsia="Times New Roman" w:hAnsi="Arial" w:cs="Arial"/>
          <w:color w:val="222222"/>
          <w:shd w:val="clear" w:color="auto" w:fill="FFFFFF"/>
          <w:lang w:eastAsia="en-PH"/>
        </w:rPr>
        <w:t>From the bag-of-words we removed all words that contained digits.</w:t>
      </w:r>
      <w:r w:rsidR="00121B33">
        <w:rPr>
          <w:rFonts w:ascii="Arial" w:eastAsia="Times New Roman" w:hAnsi="Arial" w:cs="Arial"/>
          <w:color w:val="222222"/>
          <w:shd w:val="clear" w:color="auto" w:fill="FFFFFF"/>
          <w:lang w:eastAsia="en-PH"/>
        </w:rPr>
        <w:t xml:space="preserve"> </w:t>
      </w:r>
    </w:p>
    <w:p w14:paraId="460A196C" w14:textId="075D7D89" w:rsidR="007A4226" w:rsidRPr="00F36ADF" w:rsidRDefault="007A4226" w:rsidP="00F36ADF">
      <w:pPr>
        <w:spacing w:after="0" w:line="360" w:lineRule="auto"/>
        <w:ind w:firstLine="720"/>
        <w:jc w:val="both"/>
        <w:rPr>
          <w:rFonts w:ascii="Arial" w:eastAsia="Times New Roman" w:hAnsi="Arial" w:cs="Arial"/>
          <w:color w:val="222222"/>
          <w:shd w:val="clear" w:color="auto" w:fill="FFFFFF"/>
          <w:lang w:eastAsia="en-PH"/>
        </w:rPr>
      </w:pPr>
    </w:p>
    <w:p w14:paraId="0C7E1DED" w14:textId="5D39C843" w:rsidR="007A4226" w:rsidRDefault="00344C43" w:rsidP="00F36ADF">
      <w:pPr>
        <w:spacing w:after="0" w:line="360" w:lineRule="auto"/>
        <w:jc w:val="center"/>
        <w:rPr>
          <w:rFonts w:ascii="Arial" w:eastAsia="Arial,Times New Roman" w:hAnsi="Arial" w:cs="Arial"/>
          <w:color w:val="222222"/>
          <w:shd w:val="clear" w:color="auto" w:fill="FFFFFF"/>
          <w:lang w:val="en-PH" w:eastAsia="en-PH"/>
        </w:rPr>
      </w:pPr>
      <w:r>
        <w:rPr>
          <w:rFonts w:ascii="Arial" w:eastAsia="Arial,Times New Roman" w:hAnsi="Arial" w:cs="Arial"/>
          <w:noProof/>
          <w:color w:val="222222"/>
          <w:shd w:val="clear" w:color="auto" w:fill="FFFFFF"/>
          <w:lang w:val="en-PH" w:eastAsia="en-PH"/>
        </w:rPr>
        <w:drawing>
          <wp:inline distT="0" distB="0" distL="0" distR="0" wp14:anchorId="0CC4AD27" wp14:editId="2AF1552E">
            <wp:extent cx="4450080" cy="1967190"/>
            <wp:effectExtent l="0" t="0" r="7620" b="0"/>
            <wp:docPr id="5" name="Picture 5" descr="C:\Users\Ballesteros\Downloads\b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lesteros\Downloads\bo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3925" cy="1986572"/>
                    </a:xfrm>
                    <a:prstGeom prst="rect">
                      <a:avLst/>
                    </a:prstGeom>
                    <a:noFill/>
                    <a:ln>
                      <a:noFill/>
                    </a:ln>
                  </pic:spPr>
                </pic:pic>
              </a:graphicData>
            </a:graphic>
          </wp:inline>
        </w:drawing>
      </w:r>
    </w:p>
    <w:p w14:paraId="63E8F6EB" w14:textId="7B557CEB" w:rsidR="00F36ADF" w:rsidRPr="00051802" w:rsidRDefault="00F36ADF" w:rsidP="00F36ADF">
      <w:pPr>
        <w:spacing w:after="0" w:line="360" w:lineRule="auto"/>
        <w:jc w:val="center"/>
        <w:rPr>
          <w:rFonts w:ascii="Arial" w:eastAsia="Arial,Times New Roman" w:hAnsi="Arial" w:cs="Arial"/>
          <w:i/>
          <w:color w:val="222222"/>
          <w:sz w:val="20"/>
          <w:shd w:val="clear" w:color="auto" w:fill="FFFFFF"/>
          <w:lang w:val="en-PH" w:eastAsia="en-PH"/>
        </w:rPr>
      </w:pPr>
      <w:r w:rsidRPr="00051802">
        <w:rPr>
          <w:rFonts w:ascii="Arial" w:eastAsia="Arial,Times New Roman" w:hAnsi="Arial" w:cs="Arial"/>
          <w:i/>
          <w:color w:val="222222"/>
          <w:sz w:val="20"/>
          <w:shd w:val="clear" w:color="auto" w:fill="FFFFFF"/>
          <w:lang w:val="en-PH" w:eastAsia="en-PH"/>
        </w:rPr>
        <w:t>Figure 4.2: Bag of Words Model</w:t>
      </w:r>
    </w:p>
    <w:p w14:paraId="33AE5D03" w14:textId="77777777" w:rsidR="007A4226" w:rsidRPr="006A6DFD" w:rsidRDefault="007A4226" w:rsidP="007A4226">
      <w:pPr>
        <w:spacing w:after="0" w:line="360" w:lineRule="auto"/>
        <w:ind w:left="2880" w:firstLine="720"/>
        <w:jc w:val="both"/>
        <w:rPr>
          <w:rFonts w:ascii="Arial" w:eastAsia="Arial,Times New Roman" w:hAnsi="Arial" w:cs="Arial"/>
          <w:i/>
          <w:color w:val="222222"/>
          <w:shd w:val="clear" w:color="auto" w:fill="FFFFFF"/>
          <w:lang w:val="en-PH" w:eastAsia="en-PH"/>
        </w:rPr>
      </w:pPr>
    </w:p>
    <w:p w14:paraId="43330991" w14:textId="78859A3E" w:rsidR="007A4226" w:rsidRPr="006A6DFD" w:rsidRDefault="007A4226" w:rsidP="007A4226">
      <w:pPr>
        <w:spacing w:after="0" w:line="360" w:lineRule="auto"/>
        <w:ind w:firstLine="720"/>
        <w:jc w:val="both"/>
        <w:rPr>
          <w:rFonts w:ascii="Arial" w:eastAsia="Times New Roman" w:hAnsi="Arial" w:cs="Arial"/>
          <w:lang w:val="en-PH" w:eastAsia="en-PH"/>
        </w:rPr>
      </w:pPr>
      <w:r w:rsidRPr="006A6DFD">
        <w:rPr>
          <w:rFonts w:ascii="Arial" w:eastAsia="Arial,Times New Roman" w:hAnsi="Arial" w:cs="Arial"/>
          <w:color w:val="222222"/>
          <w:shd w:val="clear" w:color="auto" w:fill="FFFFFF"/>
          <w:lang w:val="en-PH" w:eastAsia="en-PH"/>
        </w:rPr>
        <w:t>After cleaning the dataset, the csv</w:t>
      </w:r>
      <w:r w:rsidR="00121B33">
        <w:rPr>
          <w:rFonts w:ascii="Arial" w:eastAsia="Arial,Times New Roman" w:hAnsi="Arial" w:cs="Arial"/>
          <w:color w:val="222222"/>
          <w:shd w:val="clear" w:color="auto" w:fill="FFFFFF"/>
          <w:lang w:val="en-PH" w:eastAsia="en-PH"/>
        </w:rPr>
        <w:t xml:space="preserve"> (comma-separated values)</w:t>
      </w:r>
      <w:r w:rsidRPr="006A6DFD">
        <w:rPr>
          <w:rFonts w:ascii="Arial" w:eastAsia="Arial,Times New Roman" w:hAnsi="Arial" w:cs="Arial"/>
          <w:color w:val="222222"/>
          <w:shd w:val="clear" w:color="auto" w:fill="FFFFFF"/>
          <w:lang w:val="en-PH" w:eastAsia="en-PH"/>
        </w:rPr>
        <w:t xml:space="preserve"> file was converted into .</w:t>
      </w:r>
      <w:proofErr w:type="spellStart"/>
      <w:r w:rsidRPr="006A6DFD">
        <w:rPr>
          <w:rFonts w:ascii="Arial" w:eastAsia="Arial,Times New Roman" w:hAnsi="Arial" w:cs="Arial"/>
          <w:color w:val="222222"/>
          <w:shd w:val="clear" w:color="auto" w:fill="FFFFFF"/>
          <w:lang w:val="en-PH" w:eastAsia="en-PH"/>
        </w:rPr>
        <w:t>arff</w:t>
      </w:r>
      <w:proofErr w:type="spellEnd"/>
      <w:r w:rsidRPr="006A6DFD">
        <w:rPr>
          <w:rFonts w:ascii="Arial" w:eastAsia="Arial,Times New Roman" w:hAnsi="Arial" w:cs="Arial"/>
          <w:color w:val="222222"/>
          <w:shd w:val="clear" w:color="auto" w:fill="FFFFFF"/>
          <w:lang w:val="en-PH" w:eastAsia="en-PH"/>
        </w:rPr>
        <w:t xml:space="preserve"> (Attribute-Relation File Format) format since it is the one being used in WEKA. In this format, the distinct features will be represented by the attributes, and the relation as the whole corpus itself. At the bottom part of the file, the number of occurrences (of each word in every statement) along with the annotations placed by both the researchers and their correspondents (in every statement), will be placed. Such data initially came from the .csv file containing the cleaned, parsed, and evaluated words comprising each of the 2000 statements.</w:t>
      </w:r>
    </w:p>
    <w:p w14:paraId="1802D279" w14:textId="0556CDDC" w:rsidR="007A4226" w:rsidRPr="006A6DFD" w:rsidRDefault="007A4226" w:rsidP="007A4226">
      <w:pPr>
        <w:pStyle w:val="Heading4"/>
        <w:rPr>
          <w:rFonts w:ascii="Arial" w:eastAsia="Arial" w:hAnsi="Arial" w:cs="Arial"/>
          <w:sz w:val="22"/>
          <w:szCs w:val="22"/>
        </w:rPr>
      </w:pPr>
      <w:r w:rsidRPr="006A6DFD">
        <w:rPr>
          <w:rFonts w:ascii="Arial" w:hAnsi="Arial" w:cs="Arial"/>
          <w:sz w:val="22"/>
          <w:szCs w:val="22"/>
          <w:shd w:val="clear" w:color="auto" w:fill="FFFFFF"/>
        </w:rPr>
        <w:lastRenderedPageBreak/>
        <w:t>4.4.</w:t>
      </w:r>
      <w:r w:rsidR="00E32440">
        <w:rPr>
          <w:rFonts w:ascii="Arial" w:hAnsi="Arial" w:cs="Arial"/>
          <w:sz w:val="22"/>
          <w:szCs w:val="22"/>
          <w:shd w:val="clear" w:color="auto" w:fill="FFFFFF"/>
        </w:rPr>
        <w:t>1.</w:t>
      </w:r>
      <w:r w:rsidR="00B702E6">
        <w:rPr>
          <w:rFonts w:ascii="Arial" w:hAnsi="Arial" w:cs="Arial"/>
          <w:sz w:val="22"/>
          <w:szCs w:val="22"/>
          <w:shd w:val="clear" w:color="auto" w:fill="FFFFFF"/>
        </w:rPr>
        <w:t>6</w:t>
      </w:r>
      <w:r w:rsidRPr="006A6DFD">
        <w:rPr>
          <w:rFonts w:ascii="Arial" w:hAnsi="Arial" w:cs="Arial"/>
          <w:sz w:val="22"/>
          <w:szCs w:val="22"/>
          <w:shd w:val="clear" w:color="auto" w:fill="FFFFFF"/>
        </w:rPr>
        <w:t xml:space="preserve"> </w:t>
      </w:r>
      <w:r w:rsidR="002E14DE">
        <w:rPr>
          <w:rFonts w:ascii="Arial" w:eastAsia="Arial" w:hAnsi="Arial" w:cs="Arial"/>
          <w:sz w:val="22"/>
          <w:szCs w:val="22"/>
          <w:shd w:val="clear" w:color="auto" w:fill="FFFFFF"/>
        </w:rPr>
        <w:t>Support Vector Machine</w:t>
      </w:r>
    </w:p>
    <w:p w14:paraId="5DCEC9B8" w14:textId="50F2723A" w:rsidR="005517C2" w:rsidRDefault="007A4226" w:rsidP="005517C2">
      <w:pPr>
        <w:spacing w:after="0" w:line="360" w:lineRule="auto"/>
        <w:ind w:firstLine="720"/>
        <w:jc w:val="both"/>
        <w:rPr>
          <w:rFonts w:ascii="Arial" w:eastAsia="Arial,Times New Roman" w:hAnsi="Arial" w:cs="Arial"/>
          <w:color w:val="222222"/>
          <w:shd w:val="clear" w:color="auto" w:fill="FFFFFF"/>
          <w:lang w:val="en-PH" w:eastAsia="en-PH"/>
        </w:rPr>
      </w:pPr>
      <w:r w:rsidRPr="006A6DFD">
        <w:rPr>
          <w:rFonts w:ascii="Arial" w:eastAsia="Arial,Times New Roman" w:hAnsi="Arial" w:cs="Arial"/>
          <w:color w:val="222222"/>
          <w:shd w:val="clear" w:color="auto" w:fill="FFFFFF"/>
          <w:lang w:val="en-PH" w:eastAsia="en-PH"/>
        </w:rPr>
        <w:t xml:space="preserve">Classification is the task of identifying the </w:t>
      </w:r>
      <w:r w:rsidR="00694345">
        <w:rPr>
          <w:rFonts w:ascii="Arial" w:eastAsia="Times New Roman" w:hAnsi="Arial" w:cs="Arial"/>
          <w:color w:val="222222"/>
          <w:shd w:val="clear" w:color="auto" w:fill="FFFFFF"/>
          <w:lang w:val="en-PH" w:eastAsia="en-PH"/>
        </w:rPr>
        <w:t xml:space="preserve">label </w:t>
      </w:r>
      <w:r w:rsidRPr="006A6DFD">
        <w:rPr>
          <w:rFonts w:ascii="Arial" w:eastAsia="Arial,Times New Roman" w:hAnsi="Arial" w:cs="Arial"/>
          <w:color w:val="222222"/>
          <w:shd w:val="clear" w:color="auto" w:fill="FFFFFF"/>
          <w:lang w:val="en-PH" w:eastAsia="en-PH"/>
        </w:rPr>
        <w:t xml:space="preserve">for a single entity from a set of data. </w:t>
      </w:r>
      <w:r w:rsidR="00694345">
        <w:rPr>
          <w:rFonts w:ascii="Arial" w:eastAsia="Arial,Times New Roman" w:hAnsi="Arial" w:cs="Arial"/>
          <w:color w:val="222222"/>
          <w:shd w:val="clear" w:color="auto" w:fill="FFFFFF"/>
          <w:lang w:val="en-PH" w:eastAsia="en-PH"/>
        </w:rPr>
        <w:t>i</w:t>
      </w:r>
      <w:r w:rsidRPr="006A6DFD">
        <w:rPr>
          <w:rFonts w:ascii="Arial" w:eastAsia="Arial,Times New Roman" w:hAnsi="Arial" w:cs="Arial"/>
          <w:color w:val="222222"/>
          <w:shd w:val="clear" w:color="auto" w:fill="FFFFFF"/>
          <w:lang w:val="en-PH" w:eastAsia="en-PH"/>
        </w:rPr>
        <w:t xml:space="preserve">n order to determine cyberbullying from not-cyberbullying data, an </w:t>
      </w:r>
      <w:r w:rsidR="00121B33">
        <w:rPr>
          <w:rFonts w:ascii="Arial" w:eastAsia="Arial,Times New Roman" w:hAnsi="Arial" w:cs="Arial"/>
          <w:color w:val="222222"/>
          <w:shd w:val="clear" w:color="auto" w:fill="FFFFFF"/>
          <w:lang w:val="en-PH" w:eastAsia="en-PH"/>
        </w:rPr>
        <w:t>SVM classifier was trained</w:t>
      </w:r>
      <w:r w:rsidRPr="006A6DFD">
        <w:rPr>
          <w:rFonts w:ascii="Arial" w:eastAsia="Arial,Times New Roman" w:hAnsi="Arial" w:cs="Arial"/>
          <w:color w:val="222222"/>
          <w:shd w:val="clear" w:color="auto" w:fill="FFFFFF"/>
          <w:lang w:val="en-PH" w:eastAsia="en-PH"/>
        </w:rPr>
        <w:t xml:space="preserve"> on a set of labeled data. Thus, these words are essentially treated as features that the classifier will use to model the positive instances of cyberbullying as compared to non-cyberbullying and ambiguous cyberbullying. </w:t>
      </w:r>
    </w:p>
    <w:p w14:paraId="3336E9D5" w14:textId="611D7547" w:rsidR="00121B33" w:rsidRPr="00A465B3" w:rsidRDefault="007A4226" w:rsidP="005517C2">
      <w:pPr>
        <w:spacing w:after="0" w:line="360" w:lineRule="auto"/>
        <w:ind w:firstLine="720"/>
        <w:jc w:val="both"/>
        <w:rPr>
          <w:rFonts w:ascii="Arial" w:eastAsia="Arial,Times New Roman" w:hAnsi="Arial" w:cs="Arial"/>
          <w:color w:val="222222"/>
          <w:shd w:val="clear" w:color="auto" w:fill="FFFFFF"/>
          <w:lang w:val="en-PH" w:eastAsia="en-PH"/>
        </w:rPr>
      </w:pPr>
      <w:r w:rsidRPr="006A6DFD">
        <w:rPr>
          <w:rFonts w:ascii="Arial" w:eastAsia="Times New Roman" w:hAnsi="Arial" w:cs="Arial"/>
          <w:color w:val="222222"/>
          <w:shd w:val="clear" w:color="auto" w:fill="FFFFFF"/>
          <w:lang w:val="en-PH" w:eastAsia="en-PH"/>
        </w:rPr>
        <w:br/>
      </w:r>
      <w:r w:rsidRPr="006A6DFD">
        <w:rPr>
          <w:rFonts w:ascii="Arial" w:eastAsia="Times New Roman" w:hAnsi="Arial" w:cs="Arial"/>
          <w:color w:val="222222"/>
          <w:shd w:val="clear" w:color="auto" w:fill="FFFFFF"/>
          <w:lang w:val="en-PH" w:eastAsia="en-PH"/>
        </w:rPr>
        <w:tab/>
      </w:r>
      <w:r w:rsidRPr="006A6DFD">
        <w:rPr>
          <w:rFonts w:ascii="Arial" w:eastAsia="Arial,Times New Roman" w:hAnsi="Arial" w:cs="Arial"/>
          <w:color w:val="222222"/>
          <w:shd w:val="clear" w:color="auto" w:fill="FFFFFF"/>
          <w:lang w:val="en-PH" w:eastAsia="en-PH"/>
        </w:rPr>
        <w:t>The Support Vector Machine algorithm was the only text classification algorithm that was used in the research projec</w:t>
      </w:r>
      <w:r w:rsidR="00F40B5E" w:rsidRPr="006A6DFD">
        <w:rPr>
          <w:rFonts w:ascii="Arial" w:eastAsia="Arial,Times New Roman" w:hAnsi="Arial" w:cs="Arial"/>
          <w:color w:val="222222"/>
          <w:shd w:val="clear" w:color="auto" w:fill="FFFFFF"/>
          <w:lang w:val="en-PH" w:eastAsia="en-PH"/>
        </w:rPr>
        <w:t>t</w:t>
      </w:r>
      <w:r w:rsidRPr="006A6DFD">
        <w:rPr>
          <w:rFonts w:ascii="Arial" w:eastAsia="Arial,Times New Roman" w:hAnsi="Arial" w:cs="Arial"/>
          <w:color w:val="222222"/>
          <w:shd w:val="clear" w:color="auto" w:fill="FFFFFF"/>
          <w:lang w:val="en-PH" w:eastAsia="en-PH"/>
        </w:rPr>
        <w:t xml:space="preserve">. It was </w:t>
      </w:r>
      <w:r w:rsidR="00BC6CCF" w:rsidRPr="006A6DFD">
        <w:rPr>
          <w:rFonts w:ascii="Arial" w:eastAsia="Arial,Times New Roman" w:hAnsi="Arial" w:cs="Arial"/>
          <w:color w:val="222222"/>
          <w:shd w:val="clear" w:color="auto" w:fill="FFFFFF"/>
          <w:lang w:val="en-PH" w:eastAsia="en-PH"/>
        </w:rPr>
        <w:t>implemented in the WEKA toolkit, a data processing and machine learning tool.</w:t>
      </w:r>
    </w:p>
    <w:p w14:paraId="2A48E7CB" w14:textId="357ECF55" w:rsidR="007A4226" w:rsidRPr="006A6DFD" w:rsidRDefault="007A4226" w:rsidP="007A4226">
      <w:pPr>
        <w:pStyle w:val="Heading4"/>
        <w:rPr>
          <w:rFonts w:ascii="Arial" w:eastAsia="Arial" w:hAnsi="Arial" w:cs="Arial"/>
          <w:sz w:val="22"/>
          <w:szCs w:val="22"/>
        </w:rPr>
      </w:pPr>
      <w:r w:rsidRPr="006A6DFD">
        <w:rPr>
          <w:rFonts w:ascii="Arial" w:eastAsia="Arial" w:hAnsi="Arial" w:cs="Arial"/>
          <w:sz w:val="22"/>
          <w:szCs w:val="22"/>
          <w:shd w:val="clear" w:color="auto" w:fill="FFFFFF"/>
        </w:rPr>
        <w:t>4.4.</w:t>
      </w:r>
      <w:r w:rsidR="00E32440">
        <w:rPr>
          <w:rFonts w:ascii="Arial" w:eastAsia="Arial" w:hAnsi="Arial" w:cs="Arial"/>
          <w:sz w:val="22"/>
          <w:szCs w:val="22"/>
          <w:shd w:val="clear" w:color="auto" w:fill="FFFFFF"/>
        </w:rPr>
        <w:t>1.</w:t>
      </w:r>
      <w:r w:rsidR="00B702E6">
        <w:rPr>
          <w:rFonts w:ascii="Arial" w:eastAsia="Arial" w:hAnsi="Arial" w:cs="Arial"/>
          <w:sz w:val="22"/>
          <w:szCs w:val="22"/>
          <w:shd w:val="clear" w:color="auto" w:fill="FFFFFF"/>
        </w:rPr>
        <w:t>7</w:t>
      </w:r>
      <w:r w:rsidRPr="006A6DFD">
        <w:rPr>
          <w:rFonts w:ascii="Arial" w:eastAsia="Arial" w:hAnsi="Arial" w:cs="Arial"/>
          <w:sz w:val="22"/>
          <w:szCs w:val="22"/>
          <w:shd w:val="clear" w:color="auto" w:fill="FFFFFF"/>
        </w:rPr>
        <w:t xml:space="preserve"> </w:t>
      </w:r>
      <w:r w:rsidR="009C2007">
        <w:rPr>
          <w:rFonts w:ascii="Arial" w:eastAsia="Arial" w:hAnsi="Arial" w:cs="Arial"/>
          <w:sz w:val="22"/>
          <w:szCs w:val="22"/>
          <w:shd w:val="clear" w:color="auto" w:fill="FFFFFF"/>
        </w:rPr>
        <w:t>Cyberbullying Detection Model</w:t>
      </w:r>
    </w:p>
    <w:p w14:paraId="49F1281E" w14:textId="38E45437" w:rsidR="007A4226" w:rsidRPr="006A6DFD" w:rsidRDefault="00573EFE" w:rsidP="007A4226">
      <w:pPr>
        <w:spacing w:after="0" w:line="360" w:lineRule="auto"/>
        <w:ind w:firstLine="720"/>
        <w:jc w:val="both"/>
        <w:rPr>
          <w:rFonts w:ascii="Arial" w:eastAsia="Arial,Times New Roman" w:hAnsi="Arial" w:cs="Arial"/>
          <w:color w:val="222222"/>
          <w:shd w:val="clear" w:color="auto" w:fill="FFFFFF"/>
          <w:lang w:val="en-PH" w:eastAsia="en-PH"/>
        </w:rPr>
      </w:pPr>
      <w:r>
        <w:rPr>
          <w:rFonts w:ascii="Arial" w:eastAsia="Arial,Times New Roman" w:hAnsi="Arial" w:cs="Arial"/>
          <w:color w:val="222222"/>
          <w:shd w:val="clear" w:color="auto" w:fill="FFFFFF"/>
          <w:lang w:val="en-PH" w:eastAsia="en-PH"/>
        </w:rPr>
        <w:t xml:space="preserve">Among the 2000 statements, a total number of 900 was used for this experiment. </w:t>
      </w:r>
      <w:r w:rsidR="007A4226" w:rsidRPr="006A6DFD">
        <w:rPr>
          <w:rFonts w:ascii="Arial" w:eastAsia="Arial,Times New Roman" w:hAnsi="Arial" w:cs="Arial"/>
          <w:color w:val="222222"/>
          <w:shd w:val="clear" w:color="auto" w:fill="FFFFFF"/>
          <w:lang w:val="en-PH" w:eastAsia="en-PH"/>
        </w:rPr>
        <w:t xml:space="preserve">The sole experiment that was performed involved the use of the Support Vector Machine (SVM) algorithm on, supposedly, the 2000 statements. </w:t>
      </w:r>
    </w:p>
    <w:p w14:paraId="03276BB3" w14:textId="6488D90D" w:rsidR="00344C43" w:rsidRPr="006F4DA0" w:rsidRDefault="007A4226" w:rsidP="00344C43">
      <w:pPr>
        <w:spacing w:after="0" w:line="360" w:lineRule="auto"/>
        <w:ind w:firstLine="720"/>
        <w:jc w:val="both"/>
        <w:rPr>
          <w:rFonts w:ascii="Arial" w:eastAsia="Arial,Times New Roman" w:hAnsi="Arial" w:cs="Arial"/>
          <w:color w:val="000000" w:themeColor="text1"/>
          <w:shd w:val="clear" w:color="auto" w:fill="FFFFFF"/>
          <w:lang w:val="en-PH" w:eastAsia="en-PH"/>
        </w:rPr>
      </w:pPr>
      <w:r w:rsidRPr="006A6DFD">
        <w:rPr>
          <w:rFonts w:ascii="Arial" w:eastAsia="Times New Roman" w:hAnsi="Arial" w:cs="Arial"/>
          <w:color w:val="222222"/>
          <w:shd w:val="clear" w:color="auto" w:fill="FFFFFF"/>
          <w:lang w:val="en-PH" w:eastAsia="en-PH"/>
        </w:rPr>
        <w:br/>
      </w:r>
      <w:r w:rsidRPr="006A6DFD">
        <w:rPr>
          <w:rFonts w:ascii="Arial" w:eastAsia="Times New Roman" w:hAnsi="Arial" w:cs="Arial"/>
          <w:color w:val="222222"/>
          <w:shd w:val="clear" w:color="auto" w:fill="FFFFFF"/>
          <w:lang w:val="en-PH" w:eastAsia="en-PH"/>
        </w:rPr>
        <w:tab/>
      </w:r>
      <w:r w:rsidRPr="006A6DFD">
        <w:rPr>
          <w:rFonts w:ascii="Arial" w:eastAsia="Arial,Times New Roman" w:hAnsi="Arial" w:cs="Arial"/>
          <w:color w:val="222222"/>
          <w:shd w:val="clear" w:color="auto" w:fill="FFFFFF"/>
          <w:lang w:val="en-PH" w:eastAsia="en-PH"/>
        </w:rPr>
        <w:t xml:space="preserve">In this phase, the algorithm will be implemented together with the processed data in </w:t>
      </w:r>
      <w:r w:rsidRPr="006F4DA0">
        <w:rPr>
          <w:rFonts w:ascii="Arial" w:eastAsia="Arial,Times New Roman" w:hAnsi="Arial" w:cs="Arial"/>
          <w:color w:val="000000" w:themeColor="text1"/>
          <w:shd w:val="clear" w:color="auto" w:fill="FFFFFF"/>
          <w:lang w:val="en-PH" w:eastAsia="en-PH"/>
        </w:rPr>
        <w:t>WEKA. The flagging of cyberbullying statements takes place in this phase</w:t>
      </w:r>
      <w:r w:rsidR="00121B33" w:rsidRPr="006F4DA0">
        <w:rPr>
          <w:rFonts w:ascii="Arial" w:eastAsia="Arial,Times New Roman" w:hAnsi="Arial" w:cs="Arial"/>
          <w:color w:val="000000" w:themeColor="text1"/>
          <w:shd w:val="clear" w:color="auto" w:fill="FFFFFF"/>
          <w:lang w:val="en-PH" w:eastAsia="en-PH"/>
        </w:rPr>
        <w:t xml:space="preserve">. </w:t>
      </w:r>
      <w:r w:rsidRPr="006F4DA0">
        <w:rPr>
          <w:rFonts w:ascii="Arial" w:eastAsia="Arial,Times New Roman" w:hAnsi="Arial" w:cs="Arial"/>
          <w:color w:val="000000" w:themeColor="text1"/>
          <w:shd w:val="clear" w:color="auto" w:fill="FFFFFF"/>
          <w:lang w:val="en-PH" w:eastAsia="en-PH"/>
        </w:rPr>
        <w:t>There will be charts that the tool will present to indicate how it classified a particular statement.</w:t>
      </w:r>
    </w:p>
    <w:p w14:paraId="38D8409A" w14:textId="1440E439" w:rsidR="00937B28" w:rsidRPr="006F4DA0" w:rsidRDefault="0055126F" w:rsidP="007E11A2">
      <w:pPr>
        <w:pStyle w:val="Heading2"/>
        <w:rPr>
          <w:rFonts w:ascii="Arial" w:eastAsia="Times New Roman" w:hAnsi="Arial" w:cs="Arial"/>
          <w:b/>
          <w:color w:val="000000" w:themeColor="text1"/>
          <w:sz w:val="22"/>
          <w:szCs w:val="22"/>
          <w:lang w:val="en-PH" w:eastAsia="en-PH"/>
        </w:rPr>
      </w:pPr>
      <w:bookmarkStart w:id="84" w:name="_Toc478536447"/>
      <w:r w:rsidRPr="006F4DA0">
        <w:rPr>
          <w:rFonts w:ascii="Arial" w:eastAsia="Times New Roman" w:hAnsi="Arial" w:cs="Arial"/>
          <w:b/>
          <w:color w:val="000000" w:themeColor="text1"/>
          <w:sz w:val="22"/>
          <w:szCs w:val="22"/>
          <w:lang w:val="en-PH" w:eastAsia="en-PH"/>
        </w:rPr>
        <w:t>4.4.2</w:t>
      </w:r>
      <w:r w:rsidR="007E11A2" w:rsidRPr="006F4DA0">
        <w:rPr>
          <w:rFonts w:ascii="Arial" w:eastAsia="Times New Roman" w:hAnsi="Arial" w:cs="Arial"/>
          <w:b/>
          <w:color w:val="000000" w:themeColor="text1"/>
          <w:sz w:val="22"/>
          <w:szCs w:val="22"/>
          <w:lang w:val="en-PH" w:eastAsia="en-PH"/>
        </w:rPr>
        <w:t xml:space="preserve"> </w:t>
      </w:r>
      <w:r w:rsidR="00344C43" w:rsidRPr="006F4DA0">
        <w:rPr>
          <w:rFonts w:ascii="Arial" w:eastAsia="Times New Roman" w:hAnsi="Arial" w:cs="Arial"/>
          <w:b/>
          <w:color w:val="000000" w:themeColor="text1"/>
          <w:sz w:val="22"/>
          <w:szCs w:val="22"/>
          <w:lang w:val="en-PH" w:eastAsia="en-PH"/>
        </w:rPr>
        <w:t>Training Phase</w:t>
      </w:r>
      <w:bookmarkEnd w:id="84"/>
      <w:r w:rsidR="00F471C3" w:rsidRPr="006F4DA0">
        <w:rPr>
          <w:rFonts w:ascii="Arial" w:eastAsia="Times New Roman" w:hAnsi="Arial" w:cs="Arial"/>
          <w:b/>
          <w:color w:val="000000" w:themeColor="text1"/>
          <w:sz w:val="22"/>
          <w:szCs w:val="22"/>
          <w:lang w:val="en-PH" w:eastAsia="en-PH"/>
        </w:rPr>
        <w:t xml:space="preserve"> </w:t>
      </w:r>
      <w:r w:rsidR="009C2007" w:rsidRPr="006F4DA0">
        <w:rPr>
          <w:rFonts w:ascii="Arial" w:eastAsia="Times New Roman" w:hAnsi="Arial" w:cs="Arial"/>
          <w:b/>
          <w:color w:val="000000" w:themeColor="text1"/>
          <w:sz w:val="22"/>
          <w:szCs w:val="22"/>
          <w:lang w:val="en-PH" w:eastAsia="en-PH"/>
        </w:rPr>
        <w:t xml:space="preserve"> </w:t>
      </w:r>
    </w:p>
    <w:p w14:paraId="6B00F62B" w14:textId="0CAC30F1" w:rsidR="009F115C" w:rsidRPr="006F4DA0" w:rsidRDefault="00344C43" w:rsidP="00324B63">
      <w:pPr>
        <w:shd w:val="clear" w:color="auto" w:fill="FFFFFF"/>
        <w:spacing w:before="96" w:after="120" w:line="360" w:lineRule="atLeast"/>
        <w:ind w:firstLine="720"/>
        <w:jc w:val="both"/>
        <w:rPr>
          <w:rFonts w:ascii="Arial" w:eastAsia="Times New Roman" w:hAnsi="Arial" w:cs="Arial"/>
          <w:color w:val="000000" w:themeColor="text1"/>
          <w:lang w:val="en-PH" w:eastAsia="en-PH"/>
        </w:rPr>
      </w:pPr>
      <w:r w:rsidRPr="006F4DA0">
        <w:rPr>
          <w:rFonts w:ascii="Arial" w:eastAsia="Times New Roman" w:hAnsi="Arial" w:cs="Arial"/>
          <w:color w:val="000000" w:themeColor="text1"/>
          <w:lang w:val="en-PH" w:eastAsia="en-PH"/>
        </w:rPr>
        <w:t xml:space="preserve">This section illustrates the processes involved in the automation of the processes in the experimentation phase. </w:t>
      </w:r>
    </w:p>
    <w:p w14:paraId="654FAA2A" w14:textId="4A9B7BF8" w:rsidR="00344C43" w:rsidRPr="006F4DA0" w:rsidRDefault="00344C43" w:rsidP="007E11A2">
      <w:pPr>
        <w:pStyle w:val="Heading3"/>
        <w:rPr>
          <w:rFonts w:ascii="Arial" w:eastAsia="Times New Roman" w:hAnsi="Arial" w:cs="Arial"/>
          <w:b/>
          <w:color w:val="000000" w:themeColor="text1"/>
          <w:sz w:val="22"/>
          <w:szCs w:val="22"/>
        </w:rPr>
      </w:pPr>
      <w:bookmarkStart w:id="85" w:name="_Toc478536448"/>
      <w:r w:rsidRPr="006F4DA0">
        <w:rPr>
          <w:rFonts w:ascii="Arial" w:eastAsia="Times New Roman" w:hAnsi="Arial" w:cs="Arial"/>
          <w:b/>
          <w:color w:val="000000" w:themeColor="text1"/>
          <w:sz w:val="22"/>
          <w:szCs w:val="22"/>
        </w:rPr>
        <w:t>4.4.2.1 Data Collection</w:t>
      </w:r>
      <w:bookmarkEnd w:id="85"/>
    </w:p>
    <w:p w14:paraId="39D94CA0" w14:textId="743CF86A" w:rsidR="00344C43" w:rsidRPr="006F4DA0" w:rsidRDefault="00344C43" w:rsidP="00344C43">
      <w:pPr>
        <w:shd w:val="clear" w:color="auto" w:fill="FFFFFF"/>
        <w:spacing w:before="96" w:after="120" w:line="360" w:lineRule="atLeast"/>
        <w:jc w:val="both"/>
        <w:rPr>
          <w:rFonts w:ascii="Arial" w:eastAsia="Times New Roman" w:hAnsi="Arial" w:cs="Arial"/>
          <w:color w:val="000000" w:themeColor="text1"/>
          <w:lang w:val="en-PH" w:eastAsia="en-PH"/>
        </w:rPr>
      </w:pPr>
      <w:r w:rsidRPr="006F4DA0">
        <w:rPr>
          <w:rFonts w:ascii="Arial" w:eastAsia="Times New Roman" w:hAnsi="Arial" w:cs="Arial"/>
          <w:b/>
          <w:color w:val="000000" w:themeColor="text1"/>
          <w:lang w:val="en-PH" w:eastAsia="en-PH"/>
        </w:rPr>
        <w:tab/>
      </w:r>
      <w:r w:rsidRPr="006F4DA0">
        <w:rPr>
          <w:rFonts w:ascii="Arial" w:eastAsia="Times New Roman" w:hAnsi="Arial" w:cs="Arial"/>
          <w:color w:val="000000" w:themeColor="text1"/>
          <w:lang w:val="en-PH" w:eastAsia="en-PH"/>
        </w:rPr>
        <w:t>The training phase begins by collecting data from the user through the use of a consol</w:t>
      </w:r>
      <w:r w:rsidR="00B702E6" w:rsidRPr="006F4DA0">
        <w:rPr>
          <w:rFonts w:ascii="Arial" w:eastAsia="Times New Roman" w:hAnsi="Arial" w:cs="Arial"/>
          <w:color w:val="000000" w:themeColor="text1"/>
          <w:lang w:val="en-PH" w:eastAsia="en-PH"/>
        </w:rPr>
        <w:t xml:space="preserve">e. </w:t>
      </w:r>
    </w:p>
    <w:p w14:paraId="558F4525" w14:textId="08EA5AC1" w:rsidR="00F471C3" w:rsidRPr="006F4DA0" w:rsidRDefault="00F471C3" w:rsidP="007E11A2">
      <w:pPr>
        <w:pStyle w:val="Heading3"/>
        <w:rPr>
          <w:rFonts w:ascii="Arial" w:eastAsia="Times New Roman" w:hAnsi="Arial" w:cs="Arial"/>
          <w:b/>
          <w:color w:val="000000" w:themeColor="text1"/>
          <w:sz w:val="22"/>
          <w:szCs w:val="22"/>
        </w:rPr>
      </w:pPr>
      <w:bookmarkStart w:id="86" w:name="_Toc478536449"/>
      <w:r w:rsidRPr="006F4DA0">
        <w:rPr>
          <w:rFonts w:ascii="Arial" w:eastAsia="Times New Roman" w:hAnsi="Arial" w:cs="Arial"/>
          <w:b/>
          <w:color w:val="000000" w:themeColor="text1"/>
          <w:sz w:val="22"/>
          <w:szCs w:val="22"/>
        </w:rPr>
        <w:t>4.4.2.</w:t>
      </w:r>
      <w:r w:rsidR="00B702E6" w:rsidRPr="006F4DA0">
        <w:rPr>
          <w:rFonts w:ascii="Arial" w:eastAsia="Times New Roman" w:hAnsi="Arial" w:cs="Arial"/>
          <w:b/>
          <w:color w:val="000000" w:themeColor="text1"/>
          <w:sz w:val="22"/>
          <w:szCs w:val="22"/>
        </w:rPr>
        <w:t>2.</w:t>
      </w:r>
      <w:r w:rsidR="00344C43" w:rsidRPr="006F4DA0">
        <w:rPr>
          <w:rFonts w:ascii="Arial" w:eastAsia="Times New Roman" w:hAnsi="Arial" w:cs="Arial"/>
          <w:b/>
          <w:color w:val="000000" w:themeColor="text1"/>
          <w:sz w:val="22"/>
          <w:szCs w:val="22"/>
        </w:rPr>
        <w:t xml:space="preserve"> Data Cleaning</w:t>
      </w:r>
      <w:bookmarkEnd w:id="86"/>
      <w:r w:rsidR="00344C43" w:rsidRPr="006F4DA0">
        <w:rPr>
          <w:rFonts w:ascii="Arial" w:eastAsia="Times New Roman" w:hAnsi="Arial" w:cs="Arial"/>
          <w:b/>
          <w:color w:val="000000" w:themeColor="text1"/>
          <w:sz w:val="22"/>
          <w:szCs w:val="22"/>
        </w:rPr>
        <w:t xml:space="preserve"> </w:t>
      </w:r>
    </w:p>
    <w:p w14:paraId="1D42732C" w14:textId="77777777" w:rsidR="00344C43" w:rsidRPr="006F4DA0" w:rsidRDefault="00344C43" w:rsidP="00344C43">
      <w:pPr>
        <w:shd w:val="clear" w:color="auto" w:fill="FFFFFF"/>
        <w:spacing w:before="96" w:after="120" w:line="360" w:lineRule="atLeast"/>
        <w:jc w:val="both"/>
        <w:rPr>
          <w:rFonts w:ascii="Arial" w:eastAsia="Times New Roman" w:hAnsi="Arial" w:cs="Arial"/>
          <w:color w:val="000000" w:themeColor="text1"/>
          <w:lang w:val="en-PH" w:eastAsia="en-PH"/>
        </w:rPr>
      </w:pPr>
      <w:r w:rsidRPr="006F4DA0">
        <w:rPr>
          <w:rFonts w:ascii="Arial" w:eastAsia="Times New Roman" w:hAnsi="Arial" w:cs="Arial"/>
          <w:color w:val="000000" w:themeColor="text1"/>
          <w:lang w:val="en-PH" w:eastAsia="en-PH"/>
        </w:rPr>
        <w:tab/>
        <w:t>The following lines of code perform the process of cleaning the user input:</w:t>
      </w:r>
    </w:p>
    <w:p w14:paraId="3188F6EF" w14:textId="6D6AECE6" w:rsidR="00344C43" w:rsidRPr="006F4DA0" w:rsidRDefault="00344C43" w:rsidP="00730EDE">
      <w:pPr>
        <w:shd w:val="clear" w:color="auto" w:fill="FFFFFF"/>
        <w:spacing w:before="96" w:after="120" w:line="360" w:lineRule="atLeast"/>
        <w:jc w:val="center"/>
        <w:rPr>
          <w:rFonts w:ascii="Arial" w:eastAsia="Times New Roman" w:hAnsi="Arial" w:cs="Arial"/>
          <w:color w:val="000000" w:themeColor="text1"/>
          <w:lang w:val="en-PH" w:eastAsia="en-PH"/>
        </w:rPr>
      </w:pPr>
      <w:r w:rsidRPr="006F4DA0">
        <w:rPr>
          <w:rFonts w:ascii="Arial" w:hAnsi="Arial" w:cs="Arial"/>
          <w:noProof/>
          <w:color w:val="000000" w:themeColor="text1"/>
          <w:lang w:val="en-PH" w:eastAsia="en-PH"/>
        </w:rPr>
        <w:drawing>
          <wp:inline distT="0" distB="0" distL="0" distR="0" wp14:anchorId="2572EFBD" wp14:editId="3C32E357">
            <wp:extent cx="42481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1379"/>
                    <a:stretch/>
                  </pic:blipFill>
                  <pic:spPr bwMode="auto">
                    <a:xfrm>
                      <a:off x="0" y="0"/>
                      <a:ext cx="4248150" cy="485775"/>
                    </a:xfrm>
                    <a:prstGeom prst="rect">
                      <a:avLst/>
                    </a:prstGeom>
                    <a:ln>
                      <a:noFill/>
                    </a:ln>
                    <a:extLst>
                      <a:ext uri="{53640926-AAD7-44D8-BBD7-CCE9431645EC}">
                        <a14:shadowObscured xmlns:a14="http://schemas.microsoft.com/office/drawing/2010/main"/>
                      </a:ext>
                    </a:extLst>
                  </pic:spPr>
                </pic:pic>
              </a:graphicData>
            </a:graphic>
          </wp:inline>
        </w:drawing>
      </w:r>
    </w:p>
    <w:p w14:paraId="7D500EC5" w14:textId="4E253BAA" w:rsidR="00B5233E" w:rsidRPr="006F4DA0" w:rsidRDefault="0055126F" w:rsidP="007E11A2">
      <w:pPr>
        <w:pStyle w:val="Heading3"/>
        <w:rPr>
          <w:rFonts w:ascii="Arial" w:eastAsia="Times New Roman" w:hAnsi="Arial" w:cs="Arial"/>
          <w:b/>
          <w:color w:val="000000" w:themeColor="text1"/>
          <w:sz w:val="22"/>
          <w:szCs w:val="22"/>
        </w:rPr>
      </w:pPr>
      <w:bookmarkStart w:id="87" w:name="_Toc478536450"/>
      <w:r w:rsidRPr="006F4DA0">
        <w:rPr>
          <w:rFonts w:ascii="Arial" w:eastAsia="Times New Roman" w:hAnsi="Arial" w:cs="Arial"/>
          <w:b/>
          <w:color w:val="000000" w:themeColor="text1"/>
          <w:sz w:val="22"/>
          <w:szCs w:val="22"/>
        </w:rPr>
        <w:t xml:space="preserve">4.4.2.3 </w:t>
      </w:r>
      <w:r w:rsidR="00344C43" w:rsidRPr="006F4DA0">
        <w:rPr>
          <w:rFonts w:ascii="Arial" w:eastAsia="Times New Roman" w:hAnsi="Arial" w:cs="Arial"/>
          <w:b/>
          <w:color w:val="000000" w:themeColor="text1"/>
          <w:sz w:val="22"/>
          <w:szCs w:val="22"/>
        </w:rPr>
        <w:t>Bag of Words</w:t>
      </w:r>
      <w:bookmarkStart w:id="88" w:name="_Toc476528685"/>
      <w:bookmarkEnd w:id="87"/>
    </w:p>
    <w:p w14:paraId="43DC5D43" w14:textId="551AD41C" w:rsidR="00B5233E" w:rsidRPr="006F4DA0" w:rsidRDefault="00B5233E" w:rsidP="007E11A2">
      <w:pPr>
        <w:pStyle w:val="Heading3"/>
        <w:rPr>
          <w:rFonts w:ascii="Arial" w:eastAsia="Times New Roman" w:hAnsi="Arial" w:cs="Arial"/>
          <w:b/>
          <w:color w:val="000000" w:themeColor="text1"/>
          <w:sz w:val="22"/>
          <w:szCs w:val="22"/>
          <w:lang w:val="en-PH" w:eastAsia="en-PH"/>
        </w:rPr>
      </w:pPr>
      <w:bookmarkStart w:id="89" w:name="_Toc478536451"/>
      <w:r w:rsidRPr="006F4DA0">
        <w:rPr>
          <w:rFonts w:ascii="Arial" w:eastAsia="Times New Roman" w:hAnsi="Arial" w:cs="Arial"/>
          <w:b/>
          <w:color w:val="000000" w:themeColor="text1"/>
          <w:sz w:val="22"/>
          <w:szCs w:val="22"/>
          <w:lang w:val="en-PH" w:eastAsia="en-PH"/>
        </w:rPr>
        <w:t>4.4.2.</w:t>
      </w:r>
      <w:r w:rsidR="0055126F" w:rsidRPr="006F4DA0">
        <w:rPr>
          <w:rFonts w:ascii="Arial" w:eastAsia="Times New Roman" w:hAnsi="Arial" w:cs="Arial"/>
          <w:b/>
          <w:color w:val="000000" w:themeColor="text1"/>
          <w:sz w:val="22"/>
          <w:szCs w:val="22"/>
          <w:lang w:val="en-PH" w:eastAsia="en-PH"/>
        </w:rPr>
        <w:t>3</w:t>
      </w:r>
      <w:r w:rsidRPr="006F4DA0">
        <w:rPr>
          <w:rFonts w:ascii="Arial" w:eastAsia="Times New Roman" w:hAnsi="Arial" w:cs="Arial"/>
          <w:b/>
          <w:color w:val="000000" w:themeColor="text1"/>
          <w:sz w:val="22"/>
          <w:szCs w:val="22"/>
          <w:lang w:val="en-PH" w:eastAsia="en-PH"/>
        </w:rPr>
        <w:t>.</w:t>
      </w:r>
      <w:r w:rsidR="0055126F" w:rsidRPr="006F4DA0">
        <w:rPr>
          <w:rFonts w:ascii="Arial" w:eastAsia="Times New Roman" w:hAnsi="Arial" w:cs="Arial"/>
          <w:b/>
          <w:color w:val="000000" w:themeColor="text1"/>
          <w:sz w:val="22"/>
          <w:szCs w:val="22"/>
          <w:lang w:val="en-PH" w:eastAsia="en-PH"/>
        </w:rPr>
        <w:t>1</w:t>
      </w:r>
      <w:r w:rsidRPr="006F4DA0">
        <w:rPr>
          <w:rFonts w:ascii="Arial" w:eastAsia="Times New Roman" w:hAnsi="Arial" w:cs="Arial"/>
          <w:b/>
          <w:color w:val="000000" w:themeColor="text1"/>
          <w:sz w:val="22"/>
          <w:szCs w:val="22"/>
          <w:lang w:val="en-PH" w:eastAsia="en-PH"/>
        </w:rPr>
        <w:t xml:space="preserve"> Tokenization</w:t>
      </w:r>
      <w:bookmarkEnd w:id="89"/>
    </w:p>
    <w:p w14:paraId="36969758" w14:textId="22A1EE85" w:rsidR="00B5233E" w:rsidRPr="006F4DA0" w:rsidRDefault="00B5233E" w:rsidP="00051802">
      <w:pPr>
        <w:shd w:val="clear" w:color="auto" w:fill="FFFFFF"/>
        <w:spacing w:before="96" w:after="120" w:line="360" w:lineRule="atLeast"/>
        <w:ind w:firstLine="720"/>
        <w:jc w:val="both"/>
        <w:rPr>
          <w:rFonts w:ascii="Arial" w:eastAsia="Times New Roman" w:hAnsi="Arial" w:cs="Arial"/>
          <w:color w:val="000000" w:themeColor="text1"/>
          <w:lang w:val="en-PH" w:eastAsia="en-PH"/>
        </w:rPr>
      </w:pPr>
      <w:r w:rsidRPr="006F4DA0">
        <w:rPr>
          <w:rFonts w:ascii="Arial" w:eastAsia="Times New Roman" w:hAnsi="Arial" w:cs="Arial"/>
          <w:color w:val="000000" w:themeColor="text1"/>
          <w:lang w:val="en-PH" w:eastAsia="en-PH"/>
        </w:rPr>
        <w:t xml:space="preserve">The input will be divided into a series of words. </w:t>
      </w:r>
    </w:p>
    <w:p w14:paraId="5BFBF972" w14:textId="6C9D7C87" w:rsidR="00B5233E" w:rsidRPr="006F4DA0" w:rsidRDefault="00B5233E" w:rsidP="00730EDE">
      <w:pPr>
        <w:shd w:val="clear" w:color="auto" w:fill="FFFFFF"/>
        <w:spacing w:before="96" w:after="120" w:line="360" w:lineRule="atLeast"/>
        <w:jc w:val="center"/>
        <w:rPr>
          <w:rFonts w:ascii="Arial" w:eastAsia="Times New Roman" w:hAnsi="Arial" w:cs="Arial"/>
          <w:b/>
          <w:color w:val="000000" w:themeColor="text1"/>
          <w:lang w:val="en-PH" w:eastAsia="en-PH"/>
        </w:rPr>
      </w:pPr>
      <w:r w:rsidRPr="006F4DA0">
        <w:rPr>
          <w:rFonts w:ascii="Arial" w:hAnsi="Arial" w:cs="Arial"/>
          <w:noProof/>
          <w:color w:val="000000" w:themeColor="text1"/>
          <w:lang w:val="en-PH" w:eastAsia="en-PH"/>
        </w:rPr>
        <w:lastRenderedPageBreak/>
        <w:drawing>
          <wp:inline distT="0" distB="0" distL="0" distR="0" wp14:anchorId="70BF3962" wp14:editId="730945A2">
            <wp:extent cx="359092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90925" cy="361950"/>
                    </a:xfrm>
                    <a:prstGeom prst="rect">
                      <a:avLst/>
                    </a:prstGeom>
                  </pic:spPr>
                </pic:pic>
              </a:graphicData>
            </a:graphic>
          </wp:inline>
        </w:drawing>
      </w:r>
    </w:p>
    <w:p w14:paraId="20F9744C" w14:textId="1F313CFC" w:rsidR="00344C43" w:rsidRPr="006F4DA0" w:rsidRDefault="00344C43" w:rsidP="007E11A2">
      <w:pPr>
        <w:pStyle w:val="Heading3"/>
        <w:rPr>
          <w:rFonts w:ascii="Arial" w:eastAsia="Arial,Times New Roman" w:hAnsi="Arial" w:cs="Arial"/>
          <w:b/>
          <w:color w:val="000000" w:themeColor="text1"/>
          <w:sz w:val="22"/>
          <w:szCs w:val="22"/>
          <w:lang w:val="en-PH" w:eastAsia="en-PH"/>
        </w:rPr>
      </w:pPr>
      <w:bookmarkStart w:id="90" w:name="_Toc478536452"/>
      <w:r w:rsidRPr="006F4DA0">
        <w:rPr>
          <w:rFonts w:ascii="Arial" w:eastAsia="Arial,Times New Roman" w:hAnsi="Arial" w:cs="Arial"/>
          <w:b/>
          <w:color w:val="000000" w:themeColor="text1"/>
          <w:sz w:val="22"/>
          <w:szCs w:val="22"/>
          <w:lang w:val="en-PH" w:eastAsia="en-PH"/>
        </w:rPr>
        <w:t>4.4.2.3.2 Term-Frequency Value</w:t>
      </w:r>
      <w:bookmarkEnd w:id="90"/>
    </w:p>
    <w:p w14:paraId="2FF89D3B" w14:textId="5DA82273" w:rsidR="00344C43" w:rsidRPr="006F4DA0" w:rsidRDefault="00344C43" w:rsidP="007E11A2">
      <w:pPr>
        <w:tabs>
          <w:tab w:val="left" w:pos="720"/>
          <w:tab w:val="left" w:pos="2292"/>
        </w:tabs>
        <w:rPr>
          <w:rFonts w:ascii="Arial" w:hAnsi="Arial" w:cs="Arial"/>
          <w:color w:val="000000" w:themeColor="text1"/>
          <w:lang w:val="en-PH" w:eastAsia="en-PH"/>
        </w:rPr>
      </w:pPr>
      <w:r w:rsidRPr="006F4DA0">
        <w:rPr>
          <w:rFonts w:ascii="Arial" w:hAnsi="Arial" w:cs="Arial"/>
          <w:color w:val="000000" w:themeColor="text1"/>
          <w:lang w:val="en-PH" w:eastAsia="en-PH"/>
        </w:rPr>
        <w:tab/>
      </w:r>
      <w:r w:rsidR="007E11A2" w:rsidRPr="006F4DA0">
        <w:rPr>
          <w:rFonts w:ascii="Arial" w:hAnsi="Arial" w:cs="Arial"/>
          <w:color w:val="000000" w:themeColor="text1"/>
          <w:lang w:val="en-PH" w:eastAsia="en-PH"/>
        </w:rPr>
        <w:tab/>
      </w:r>
    </w:p>
    <w:p w14:paraId="210A783E" w14:textId="70D4DAE7" w:rsidR="00344C43" w:rsidRPr="006F4DA0" w:rsidRDefault="00344C43" w:rsidP="00344C43">
      <w:pPr>
        <w:ind w:firstLine="720"/>
        <w:rPr>
          <w:rFonts w:ascii="Arial" w:hAnsi="Arial" w:cs="Arial"/>
          <w:color w:val="000000" w:themeColor="text1"/>
          <w:lang w:val="en-PH" w:eastAsia="en-PH"/>
        </w:rPr>
      </w:pPr>
      <w:r w:rsidRPr="006F4DA0">
        <w:rPr>
          <w:rFonts w:ascii="Arial" w:hAnsi="Arial" w:cs="Arial"/>
          <w:color w:val="000000" w:themeColor="text1"/>
          <w:lang w:val="en-PH" w:eastAsia="en-PH"/>
        </w:rPr>
        <w:t xml:space="preserve">Once a list was constructed, the term frequency will be computed to characterize the text. For this process, a </w:t>
      </w:r>
      <w:r w:rsidR="001576F6" w:rsidRPr="006F4DA0">
        <w:rPr>
          <w:rFonts w:ascii="Arial" w:hAnsi="Arial" w:cs="Arial"/>
          <w:color w:val="000000" w:themeColor="text1"/>
          <w:lang w:val="en-PH" w:eastAsia="en-PH"/>
        </w:rPr>
        <w:t>method</w:t>
      </w:r>
      <w:r w:rsidRPr="006F4DA0">
        <w:rPr>
          <w:rFonts w:ascii="Arial" w:hAnsi="Arial" w:cs="Arial"/>
          <w:color w:val="000000" w:themeColor="text1"/>
          <w:lang w:val="en-PH" w:eastAsia="en-PH"/>
        </w:rPr>
        <w:t xml:space="preserve"> called </w:t>
      </w:r>
      <w:proofErr w:type="spellStart"/>
      <w:r w:rsidRPr="006F4DA0">
        <w:rPr>
          <w:rFonts w:ascii="Arial" w:hAnsi="Arial" w:cs="Arial"/>
          <w:b/>
          <w:i/>
          <w:color w:val="000000" w:themeColor="text1"/>
          <w:lang w:val="en-PH" w:eastAsia="en-PH"/>
        </w:rPr>
        <w:t>getUniqueKeys</w:t>
      </w:r>
      <w:proofErr w:type="spellEnd"/>
      <w:r w:rsidRPr="006F4DA0">
        <w:rPr>
          <w:rFonts w:ascii="Arial" w:hAnsi="Arial" w:cs="Arial"/>
          <w:i/>
          <w:color w:val="000000" w:themeColor="text1"/>
          <w:lang w:val="en-PH" w:eastAsia="en-PH"/>
        </w:rPr>
        <w:t xml:space="preserve"> </w:t>
      </w:r>
      <w:r w:rsidRPr="006F4DA0">
        <w:rPr>
          <w:rFonts w:ascii="Arial" w:hAnsi="Arial" w:cs="Arial"/>
          <w:color w:val="000000" w:themeColor="text1"/>
          <w:lang w:val="en-PH" w:eastAsia="en-PH"/>
        </w:rPr>
        <w:t>will determine the number of times a word appears in the text.</w:t>
      </w:r>
    </w:p>
    <w:p w14:paraId="68FD9829" w14:textId="10ABB6C4" w:rsidR="00344C43" w:rsidRPr="006F4DA0" w:rsidRDefault="00344C43" w:rsidP="007E11A2">
      <w:pPr>
        <w:pStyle w:val="Heading3"/>
        <w:rPr>
          <w:rFonts w:ascii="Arial" w:hAnsi="Arial" w:cs="Arial"/>
          <w:b/>
          <w:color w:val="000000" w:themeColor="text1"/>
          <w:sz w:val="22"/>
          <w:szCs w:val="22"/>
          <w:lang w:val="en-PH" w:eastAsia="en-PH"/>
        </w:rPr>
      </w:pPr>
      <w:bookmarkStart w:id="91" w:name="_Toc478536453"/>
      <w:r w:rsidRPr="006F4DA0">
        <w:rPr>
          <w:rFonts w:ascii="Arial" w:hAnsi="Arial" w:cs="Arial"/>
          <w:b/>
          <w:color w:val="000000" w:themeColor="text1"/>
          <w:sz w:val="22"/>
          <w:szCs w:val="22"/>
          <w:lang w:val="en-PH" w:eastAsia="en-PH"/>
        </w:rPr>
        <w:t>4.4.2.3.</w:t>
      </w:r>
      <w:r w:rsidR="007E11A2" w:rsidRPr="006F4DA0">
        <w:rPr>
          <w:rFonts w:ascii="Arial" w:hAnsi="Arial" w:cs="Arial"/>
          <w:b/>
          <w:color w:val="000000" w:themeColor="text1"/>
          <w:sz w:val="22"/>
          <w:szCs w:val="22"/>
          <w:lang w:val="en-PH" w:eastAsia="en-PH"/>
        </w:rPr>
        <w:t>3</w:t>
      </w:r>
      <w:r w:rsidRPr="006F4DA0">
        <w:rPr>
          <w:rFonts w:ascii="Arial" w:hAnsi="Arial" w:cs="Arial"/>
          <w:b/>
          <w:color w:val="000000" w:themeColor="text1"/>
          <w:sz w:val="22"/>
          <w:szCs w:val="22"/>
          <w:lang w:val="en-PH" w:eastAsia="en-PH"/>
        </w:rPr>
        <w:t xml:space="preserve"> WEKA</w:t>
      </w:r>
      <w:bookmarkEnd w:id="91"/>
      <w:r w:rsidRPr="006F4DA0">
        <w:rPr>
          <w:rFonts w:ascii="Arial" w:hAnsi="Arial" w:cs="Arial"/>
          <w:b/>
          <w:color w:val="000000" w:themeColor="text1"/>
          <w:sz w:val="22"/>
          <w:szCs w:val="22"/>
          <w:lang w:val="en-PH" w:eastAsia="en-PH"/>
        </w:rPr>
        <w:t xml:space="preserve"> </w:t>
      </w:r>
    </w:p>
    <w:p w14:paraId="301A245B" w14:textId="4C3F228A" w:rsidR="00344C43" w:rsidRPr="006F4DA0" w:rsidRDefault="00344C43" w:rsidP="00344C43">
      <w:pPr>
        <w:rPr>
          <w:rFonts w:ascii="Arial" w:hAnsi="Arial" w:cs="Arial"/>
          <w:color w:val="000000" w:themeColor="text1"/>
          <w:lang w:val="en-PH" w:eastAsia="en-PH"/>
        </w:rPr>
      </w:pPr>
      <w:r w:rsidRPr="006F4DA0">
        <w:rPr>
          <w:rFonts w:ascii="Arial" w:hAnsi="Arial" w:cs="Arial"/>
          <w:b/>
          <w:color w:val="000000" w:themeColor="text1"/>
          <w:lang w:val="en-PH" w:eastAsia="en-PH"/>
        </w:rPr>
        <w:tab/>
      </w:r>
      <w:r w:rsidRPr="006F4DA0">
        <w:rPr>
          <w:rFonts w:ascii="Arial" w:hAnsi="Arial" w:cs="Arial"/>
          <w:color w:val="000000" w:themeColor="text1"/>
          <w:lang w:val="en-PH" w:eastAsia="en-PH"/>
        </w:rPr>
        <w:t xml:space="preserve">The following lines of code calls the function of WEKA: </w:t>
      </w:r>
    </w:p>
    <w:p w14:paraId="19D6F971" w14:textId="2D1CF275" w:rsidR="00344C43" w:rsidRPr="006F4DA0" w:rsidRDefault="00344C43" w:rsidP="005517C2">
      <w:pPr>
        <w:jc w:val="center"/>
        <w:rPr>
          <w:rFonts w:ascii="Arial" w:hAnsi="Arial" w:cs="Arial"/>
          <w:b/>
          <w:color w:val="000000" w:themeColor="text1"/>
          <w:lang w:val="en-PH" w:eastAsia="en-PH"/>
        </w:rPr>
      </w:pPr>
      <w:r w:rsidRPr="006F4DA0">
        <w:rPr>
          <w:rFonts w:ascii="Arial" w:hAnsi="Arial" w:cs="Arial"/>
          <w:noProof/>
          <w:color w:val="000000" w:themeColor="text1"/>
          <w:lang w:val="en-PH" w:eastAsia="en-PH"/>
        </w:rPr>
        <w:drawing>
          <wp:inline distT="0" distB="0" distL="0" distR="0" wp14:anchorId="13DC1FFA" wp14:editId="1D1BBD70">
            <wp:extent cx="6267826" cy="12344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846" t="18576" r="3718" b="6059"/>
                    <a:stretch/>
                  </pic:blipFill>
                  <pic:spPr bwMode="auto">
                    <a:xfrm>
                      <a:off x="0" y="0"/>
                      <a:ext cx="6276875" cy="1236222"/>
                    </a:xfrm>
                    <a:prstGeom prst="rect">
                      <a:avLst/>
                    </a:prstGeom>
                    <a:ln>
                      <a:noFill/>
                    </a:ln>
                    <a:extLst>
                      <a:ext uri="{53640926-AAD7-44D8-BBD7-CCE9431645EC}">
                        <a14:shadowObscured xmlns:a14="http://schemas.microsoft.com/office/drawing/2010/main"/>
                      </a:ext>
                    </a:extLst>
                  </pic:spPr>
                </pic:pic>
              </a:graphicData>
            </a:graphic>
          </wp:inline>
        </w:drawing>
      </w:r>
    </w:p>
    <w:p w14:paraId="4FC0B092" w14:textId="5F0BEC37" w:rsidR="00344C43" w:rsidRPr="006F4DA0" w:rsidRDefault="00344C43" w:rsidP="007E11A2">
      <w:pPr>
        <w:pStyle w:val="Heading3"/>
        <w:rPr>
          <w:rFonts w:ascii="Arial" w:hAnsi="Arial" w:cs="Arial"/>
          <w:b/>
          <w:color w:val="000000" w:themeColor="text1"/>
          <w:sz w:val="22"/>
          <w:szCs w:val="22"/>
          <w:lang w:val="en-PH" w:eastAsia="en-PH"/>
        </w:rPr>
      </w:pPr>
      <w:bookmarkStart w:id="92" w:name="_Toc478536454"/>
      <w:r w:rsidRPr="006F4DA0">
        <w:rPr>
          <w:rFonts w:ascii="Arial" w:hAnsi="Arial" w:cs="Arial"/>
          <w:b/>
          <w:color w:val="000000" w:themeColor="text1"/>
          <w:sz w:val="22"/>
          <w:szCs w:val="22"/>
          <w:lang w:val="en-PH" w:eastAsia="en-PH"/>
        </w:rPr>
        <w:t>4.4.2.3.</w:t>
      </w:r>
      <w:r w:rsidR="007E11A2" w:rsidRPr="006F4DA0">
        <w:rPr>
          <w:rFonts w:ascii="Arial" w:hAnsi="Arial" w:cs="Arial"/>
          <w:b/>
          <w:color w:val="000000" w:themeColor="text1"/>
          <w:sz w:val="22"/>
          <w:szCs w:val="22"/>
          <w:lang w:val="en-PH" w:eastAsia="en-PH"/>
        </w:rPr>
        <w:t>4</w:t>
      </w:r>
      <w:r w:rsidRPr="006F4DA0">
        <w:rPr>
          <w:rFonts w:ascii="Arial" w:hAnsi="Arial" w:cs="Arial"/>
          <w:b/>
          <w:color w:val="000000" w:themeColor="text1"/>
          <w:sz w:val="22"/>
          <w:szCs w:val="22"/>
          <w:lang w:val="en-PH" w:eastAsia="en-PH"/>
        </w:rPr>
        <w:t xml:space="preserve"> Support Vector Machine</w:t>
      </w:r>
      <w:bookmarkEnd w:id="92"/>
      <w:r w:rsidRPr="006F4DA0">
        <w:rPr>
          <w:rFonts w:ascii="Arial" w:hAnsi="Arial" w:cs="Arial"/>
          <w:b/>
          <w:color w:val="000000" w:themeColor="text1"/>
          <w:sz w:val="22"/>
          <w:szCs w:val="22"/>
          <w:lang w:val="en-PH" w:eastAsia="en-PH"/>
        </w:rPr>
        <w:t xml:space="preserve"> </w:t>
      </w:r>
    </w:p>
    <w:p w14:paraId="28310013" w14:textId="765496CE" w:rsidR="00344C43" w:rsidRPr="006F4DA0" w:rsidRDefault="00344C43" w:rsidP="00344C43">
      <w:pPr>
        <w:rPr>
          <w:rFonts w:ascii="Arial" w:hAnsi="Arial" w:cs="Arial"/>
          <w:color w:val="000000" w:themeColor="text1"/>
          <w:lang w:val="en-PH" w:eastAsia="en-PH"/>
        </w:rPr>
      </w:pPr>
      <w:r w:rsidRPr="006F4DA0">
        <w:rPr>
          <w:rFonts w:ascii="Arial" w:hAnsi="Arial" w:cs="Arial"/>
          <w:color w:val="000000" w:themeColor="text1"/>
          <w:lang w:val="en-PH" w:eastAsia="en-PH"/>
        </w:rPr>
        <w:tab/>
        <w:t xml:space="preserve">The following lines of code build an SVM classifier which will perform the text classification task for cyberbullying and non-cyberbullying classes. </w:t>
      </w:r>
    </w:p>
    <w:p w14:paraId="4A8E42AD" w14:textId="57C88E1B" w:rsidR="00344C43" w:rsidRPr="006F4DA0" w:rsidRDefault="00344C43" w:rsidP="00FB15BD">
      <w:pPr>
        <w:ind w:left="720" w:firstLine="720"/>
        <w:rPr>
          <w:rFonts w:ascii="Arial" w:hAnsi="Arial" w:cs="Arial"/>
          <w:b/>
          <w:color w:val="000000" w:themeColor="text1"/>
          <w:lang w:val="en-PH" w:eastAsia="en-PH"/>
        </w:rPr>
      </w:pPr>
      <w:r w:rsidRPr="006F4DA0">
        <w:rPr>
          <w:rFonts w:ascii="Arial" w:hAnsi="Arial" w:cs="Arial"/>
          <w:noProof/>
          <w:color w:val="000000" w:themeColor="text1"/>
          <w:lang w:val="en-PH" w:eastAsia="en-PH"/>
        </w:rPr>
        <w:drawing>
          <wp:inline distT="0" distB="0" distL="0" distR="0" wp14:anchorId="44009918" wp14:editId="2C6EF829">
            <wp:extent cx="2733675" cy="3352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7273" b="32727"/>
                    <a:stretch/>
                  </pic:blipFill>
                  <pic:spPr bwMode="auto">
                    <a:xfrm>
                      <a:off x="0" y="0"/>
                      <a:ext cx="2733675" cy="335280"/>
                    </a:xfrm>
                    <a:prstGeom prst="rect">
                      <a:avLst/>
                    </a:prstGeom>
                    <a:ln>
                      <a:noFill/>
                    </a:ln>
                    <a:extLst>
                      <a:ext uri="{53640926-AAD7-44D8-BBD7-CCE9431645EC}">
                        <a14:shadowObscured xmlns:a14="http://schemas.microsoft.com/office/drawing/2010/main"/>
                      </a:ext>
                    </a:extLst>
                  </pic:spPr>
                </pic:pic>
              </a:graphicData>
            </a:graphic>
          </wp:inline>
        </w:drawing>
      </w:r>
    </w:p>
    <w:p w14:paraId="33AF63B9" w14:textId="6EE4F5C6" w:rsidR="00344C43" w:rsidRPr="006F4DA0" w:rsidRDefault="009F115C" w:rsidP="00B002E0">
      <w:pPr>
        <w:pStyle w:val="Heading2"/>
        <w:rPr>
          <w:rFonts w:ascii="Arial" w:eastAsia="Times New Roman" w:hAnsi="Arial" w:cs="Arial"/>
          <w:b/>
          <w:color w:val="000000" w:themeColor="text1"/>
          <w:sz w:val="22"/>
          <w:szCs w:val="22"/>
          <w:lang w:val="en-PH" w:eastAsia="en-PH"/>
        </w:rPr>
      </w:pPr>
      <w:bookmarkStart w:id="93" w:name="_Toc478536455"/>
      <w:bookmarkEnd w:id="88"/>
      <w:r w:rsidRPr="006F4DA0">
        <w:rPr>
          <w:rFonts w:ascii="Arial" w:eastAsia="Times New Roman" w:hAnsi="Arial" w:cs="Arial"/>
          <w:b/>
          <w:color w:val="000000" w:themeColor="text1"/>
          <w:sz w:val="22"/>
          <w:szCs w:val="22"/>
          <w:lang w:val="en-PH" w:eastAsia="en-PH"/>
        </w:rPr>
        <w:t>4.4.3 Reporting of Cyberbullying Incident</w:t>
      </w:r>
      <w:bookmarkEnd w:id="93"/>
      <w:r w:rsidRPr="006F4DA0">
        <w:rPr>
          <w:rFonts w:ascii="Arial" w:eastAsia="Times New Roman" w:hAnsi="Arial" w:cs="Arial"/>
          <w:b/>
          <w:color w:val="000000" w:themeColor="text1"/>
          <w:sz w:val="22"/>
          <w:szCs w:val="22"/>
          <w:lang w:val="en-PH" w:eastAsia="en-PH"/>
        </w:rPr>
        <w:t xml:space="preserve"> </w:t>
      </w:r>
    </w:p>
    <w:p w14:paraId="6A916C99" w14:textId="57F09DF0" w:rsidR="00344C43" w:rsidRPr="006F4DA0" w:rsidRDefault="009F115C" w:rsidP="007A4226">
      <w:pPr>
        <w:shd w:val="clear" w:color="auto" w:fill="FFFFFF"/>
        <w:spacing w:before="96" w:after="120" w:line="360" w:lineRule="atLeast"/>
        <w:jc w:val="both"/>
        <w:rPr>
          <w:rFonts w:ascii="Arial" w:eastAsia="Times New Roman" w:hAnsi="Arial" w:cs="Arial"/>
          <w:color w:val="000000" w:themeColor="text1"/>
          <w:lang w:val="en-PH" w:eastAsia="en-PH"/>
        </w:rPr>
      </w:pPr>
      <w:r w:rsidRPr="006F4DA0">
        <w:rPr>
          <w:rFonts w:ascii="Arial" w:eastAsia="Times New Roman" w:hAnsi="Arial" w:cs="Arial"/>
          <w:color w:val="000000" w:themeColor="text1"/>
          <w:lang w:val="en-PH" w:eastAsia="en-PH"/>
        </w:rPr>
        <w:tab/>
      </w:r>
      <w:r w:rsidR="005517C2" w:rsidRPr="006F4DA0">
        <w:rPr>
          <w:rFonts w:ascii="Arial" w:eastAsia="Times New Roman" w:hAnsi="Arial" w:cs="Arial"/>
          <w:color w:val="000000" w:themeColor="text1"/>
          <w:lang w:val="en-PH" w:eastAsia="en-PH"/>
        </w:rPr>
        <w:t xml:space="preserve">This section contains the processes involved in the report generation procedure of the system. </w:t>
      </w:r>
    </w:p>
    <w:p w14:paraId="2BE059E7" w14:textId="58E5ADCF" w:rsidR="005517C2" w:rsidRPr="006F4DA0" w:rsidRDefault="005517C2" w:rsidP="00B002E0">
      <w:pPr>
        <w:pStyle w:val="Heading4"/>
        <w:rPr>
          <w:rFonts w:ascii="Arial" w:hAnsi="Arial" w:cs="Arial"/>
          <w:color w:val="000000" w:themeColor="text1"/>
          <w:sz w:val="22"/>
          <w:szCs w:val="22"/>
        </w:rPr>
      </w:pPr>
      <w:r w:rsidRPr="006F4DA0">
        <w:rPr>
          <w:rFonts w:ascii="Arial" w:hAnsi="Arial" w:cs="Arial"/>
          <w:color w:val="000000" w:themeColor="text1"/>
          <w:sz w:val="22"/>
          <w:szCs w:val="22"/>
        </w:rPr>
        <w:t xml:space="preserve">4.4.3.1 Prerequisites </w:t>
      </w:r>
    </w:p>
    <w:p w14:paraId="24C16BFF" w14:textId="166B5CC3" w:rsidR="001302D0" w:rsidRDefault="005517C2" w:rsidP="005517C2">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ab/>
        <w:t xml:space="preserve">The first </w:t>
      </w:r>
      <w:r w:rsidR="00505675">
        <w:rPr>
          <w:rFonts w:ascii="Arial" w:eastAsia="Times New Roman" w:hAnsi="Arial" w:cs="Arial"/>
          <w:color w:val="000000"/>
          <w:szCs w:val="24"/>
          <w:lang w:val="en-PH" w:eastAsia="en-PH"/>
        </w:rPr>
        <w:t>requisite</w:t>
      </w:r>
      <w:r>
        <w:rPr>
          <w:rFonts w:ascii="Arial" w:eastAsia="Times New Roman" w:hAnsi="Arial" w:cs="Arial"/>
          <w:color w:val="000000"/>
          <w:szCs w:val="24"/>
          <w:lang w:val="en-PH" w:eastAsia="en-PH"/>
        </w:rPr>
        <w:t xml:space="preserve"> for </w:t>
      </w:r>
      <w:r w:rsidR="00505675">
        <w:rPr>
          <w:rFonts w:ascii="Arial" w:eastAsia="Times New Roman" w:hAnsi="Arial" w:cs="Arial"/>
          <w:color w:val="000000"/>
          <w:szCs w:val="24"/>
          <w:lang w:val="en-PH" w:eastAsia="en-PH"/>
        </w:rPr>
        <w:t>the report generation process</w:t>
      </w:r>
      <w:r>
        <w:rPr>
          <w:rFonts w:ascii="Arial" w:eastAsia="Times New Roman" w:hAnsi="Arial" w:cs="Arial"/>
          <w:color w:val="000000"/>
          <w:szCs w:val="24"/>
          <w:lang w:val="en-PH" w:eastAsia="en-PH"/>
        </w:rPr>
        <w:t xml:space="preserve"> is a web server. For this project, we </w:t>
      </w:r>
      <w:r w:rsidR="00505675">
        <w:rPr>
          <w:rFonts w:ascii="Arial" w:eastAsia="Times New Roman" w:hAnsi="Arial" w:cs="Arial"/>
          <w:color w:val="000000"/>
          <w:szCs w:val="24"/>
          <w:lang w:val="en-PH" w:eastAsia="en-PH"/>
        </w:rPr>
        <w:t>utilized</w:t>
      </w:r>
      <w:r>
        <w:rPr>
          <w:rFonts w:ascii="Arial" w:eastAsia="Times New Roman" w:hAnsi="Arial" w:cs="Arial"/>
          <w:color w:val="000000"/>
          <w:szCs w:val="24"/>
          <w:lang w:val="en-PH" w:eastAsia="en-PH"/>
        </w:rPr>
        <w:t xml:space="preserve"> </w:t>
      </w:r>
      <w:proofErr w:type="spellStart"/>
      <w:r>
        <w:rPr>
          <w:rFonts w:ascii="Arial" w:eastAsia="Times New Roman" w:hAnsi="Arial" w:cs="Arial"/>
          <w:color w:val="000000"/>
          <w:szCs w:val="24"/>
          <w:lang w:val="en-PH" w:eastAsia="en-PH"/>
        </w:rPr>
        <w:t>xampp</w:t>
      </w:r>
      <w:proofErr w:type="spellEnd"/>
      <w:r>
        <w:rPr>
          <w:rFonts w:ascii="Arial" w:eastAsia="Times New Roman" w:hAnsi="Arial" w:cs="Arial"/>
          <w:color w:val="000000"/>
          <w:szCs w:val="24"/>
          <w:lang w:val="en-PH" w:eastAsia="en-PH"/>
        </w:rPr>
        <w:t xml:space="preserve"> package</w:t>
      </w:r>
      <w:r w:rsidR="00505675">
        <w:rPr>
          <w:rFonts w:ascii="Arial" w:eastAsia="Times New Roman" w:hAnsi="Arial" w:cs="Arial"/>
          <w:color w:val="000000"/>
          <w:szCs w:val="24"/>
          <w:lang w:val="en-PH" w:eastAsia="en-PH"/>
        </w:rPr>
        <w:t xml:space="preserve"> alongside with the Mercury Mail Transport System as </w:t>
      </w:r>
      <w:r w:rsidR="00324B63">
        <w:rPr>
          <w:rFonts w:ascii="Arial" w:eastAsia="Times New Roman" w:hAnsi="Arial" w:cs="Arial"/>
          <w:color w:val="000000"/>
          <w:szCs w:val="24"/>
          <w:lang w:val="en-PH" w:eastAsia="en-PH"/>
        </w:rPr>
        <w:t>a</w:t>
      </w:r>
      <w:r w:rsidR="00505675">
        <w:rPr>
          <w:rFonts w:ascii="Arial" w:eastAsia="Times New Roman" w:hAnsi="Arial" w:cs="Arial"/>
          <w:color w:val="000000"/>
          <w:szCs w:val="24"/>
          <w:lang w:val="en-PH" w:eastAsia="en-PH"/>
        </w:rPr>
        <w:t xml:space="preserve"> mail server. </w:t>
      </w:r>
      <w:r>
        <w:rPr>
          <w:rFonts w:ascii="Arial" w:eastAsia="Times New Roman" w:hAnsi="Arial" w:cs="Arial"/>
          <w:color w:val="000000"/>
          <w:szCs w:val="24"/>
          <w:lang w:val="en-PH" w:eastAsia="en-PH"/>
        </w:rPr>
        <w:t xml:space="preserve"> </w:t>
      </w:r>
      <w:r w:rsidR="008B41B3">
        <w:rPr>
          <w:rFonts w:ascii="Arial" w:eastAsia="Times New Roman" w:hAnsi="Arial" w:cs="Arial"/>
          <w:color w:val="000000"/>
          <w:szCs w:val="24"/>
          <w:lang w:val="en-PH" w:eastAsia="en-PH"/>
        </w:rPr>
        <w:t xml:space="preserve">In addition to this, Outlook 2013 was used as the mail client.  </w:t>
      </w:r>
    </w:p>
    <w:p w14:paraId="44B96FCA" w14:textId="6FEEBD16" w:rsidR="009F115C" w:rsidRPr="00B002E0" w:rsidRDefault="00051802" w:rsidP="00B002E0">
      <w:pPr>
        <w:pStyle w:val="Heading4"/>
        <w:rPr>
          <w:rFonts w:ascii="Arial" w:hAnsi="Arial" w:cs="Arial"/>
          <w:sz w:val="22"/>
        </w:rPr>
      </w:pPr>
      <w:r w:rsidRPr="00B002E0">
        <w:rPr>
          <w:rFonts w:ascii="Arial" w:hAnsi="Arial" w:cs="Arial"/>
          <w:sz w:val="22"/>
        </w:rPr>
        <w:t xml:space="preserve">4.4.3.2 </w:t>
      </w:r>
      <w:r w:rsidR="0076391B" w:rsidRPr="00B002E0">
        <w:rPr>
          <w:rFonts w:ascii="Arial" w:hAnsi="Arial" w:cs="Arial"/>
          <w:sz w:val="22"/>
        </w:rPr>
        <w:t xml:space="preserve">Cyberbullying Report </w:t>
      </w:r>
      <w:r w:rsidR="00730EDE" w:rsidRPr="00B002E0">
        <w:rPr>
          <w:rFonts w:ascii="Arial" w:hAnsi="Arial" w:cs="Arial"/>
          <w:sz w:val="22"/>
        </w:rPr>
        <w:t>Generation</w:t>
      </w:r>
    </w:p>
    <w:p w14:paraId="39D3ADA6" w14:textId="08B9916D" w:rsidR="00FB15BD" w:rsidRDefault="00886A71" w:rsidP="00FB15BD">
      <w:pPr>
        <w:shd w:val="clear" w:color="auto" w:fill="FFFFFF"/>
        <w:spacing w:before="96" w:after="120" w:line="360" w:lineRule="atLeast"/>
        <w:ind w:firstLine="720"/>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Once a cyberbullying</w:t>
      </w:r>
      <w:r w:rsidR="00FB15BD">
        <w:rPr>
          <w:rFonts w:ascii="Arial" w:eastAsia="Times New Roman" w:hAnsi="Arial" w:cs="Arial"/>
          <w:color w:val="000000"/>
          <w:szCs w:val="24"/>
          <w:lang w:val="en-PH" w:eastAsia="en-PH"/>
        </w:rPr>
        <w:t xml:space="preserve"> incident has been detected, it </w:t>
      </w:r>
      <w:r>
        <w:rPr>
          <w:rFonts w:ascii="Arial" w:eastAsia="Times New Roman" w:hAnsi="Arial" w:cs="Arial"/>
          <w:color w:val="000000"/>
          <w:szCs w:val="24"/>
          <w:lang w:val="en-PH" w:eastAsia="en-PH"/>
        </w:rPr>
        <w:t>send</w:t>
      </w:r>
      <w:r w:rsidR="00FB15BD">
        <w:rPr>
          <w:rFonts w:ascii="Arial" w:eastAsia="Times New Roman" w:hAnsi="Arial" w:cs="Arial"/>
          <w:color w:val="000000"/>
          <w:szCs w:val="24"/>
          <w:lang w:val="en-PH" w:eastAsia="en-PH"/>
        </w:rPr>
        <w:t>s</w:t>
      </w:r>
      <w:r>
        <w:rPr>
          <w:rFonts w:ascii="Arial" w:eastAsia="Times New Roman" w:hAnsi="Arial" w:cs="Arial"/>
          <w:color w:val="000000"/>
          <w:szCs w:val="24"/>
          <w:lang w:val="en-PH" w:eastAsia="en-PH"/>
        </w:rPr>
        <w:t xml:space="preserve"> an email to the admin</w:t>
      </w:r>
      <w:r w:rsidR="00FB15BD">
        <w:rPr>
          <w:rFonts w:ascii="Arial" w:eastAsia="Times New Roman" w:hAnsi="Arial" w:cs="Arial"/>
          <w:color w:val="000000"/>
          <w:szCs w:val="24"/>
          <w:lang w:val="en-PH" w:eastAsia="en-PH"/>
        </w:rPr>
        <w:t>istrator</w:t>
      </w:r>
      <w:r>
        <w:rPr>
          <w:rFonts w:ascii="Arial" w:eastAsia="Times New Roman" w:hAnsi="Arial" w:cs="Arial"/>
          <w:color w:val="000000"/>
          <w:szCs w:val="24"/>
          <w:lang w:val="en-PH" w:eastAsia="en-PH"/>
        </w:rPr>
        <w:t xml:space="preserve"> regarding the post.</w:t>
      </w:r>
    </w:p>
    <w:p w14:paraId="202E576A" w14:textId="77777777" w:rsidR="00FB15BD" w:rsidRDefault="00FB15BD" w:rsidP="00B002E0">
      <w:pPr>
        <w:pStyle w:val="Heading3"/>
        <w:rPr>
          <w:rFonts w:ascii="Arial" w:eastAsia="Times New Roman" w:hAnsi="Arial" w:cs="Arial"/>
          <w:color w:val="000000"/>
          <w:sz w:val="22"/>
          <w:lang w:val="en-PH" w:eastAsia="en-PH"/>
        </w:rPr>
      </w:pPr>
      <w:bookmarkStart w:id="94" w:name="_Toc478536456"/>
    </w:p>
    <w:p w14:paraId="3A1009D4" w14:textId="2BFCB285" w:rsidR="00A92D76" w:rsidRPr="005450F6" w:rsidRDefault="00A92D76" w:rsidP="00B002E0">
      <w:pPr>
        <w:pStyle w:val="Heading3"/>
        <w:rPr>
          <w:rFonts w:ascii="Arial" w:eastAsia="Times New Roman" w:hAnsi="Arial" w:cs="Arial"/>
          <w:b/>
          <w:color w:val="000000" w:themeColor="text1"/>
          <w:sz w:val="22"/>
          <w:lang w:val="en-PH" w:eastAsia="en-PH"/>
        </w:rPr>
      </w:pPr>
      <w:r w:rsidRPr="005450F6">
        <w:rPr>
          <w:rFonts w:ascii="Arial" w:eastAsia="Times New Roman" w:hAnsi="Arial" w:cs="Arial"/>
          <w:b/>
          <w:color w:val="000000" w:themeColor="text1"/>
          <w:sz w:val="22"/>
          <w:lang w:val="en-PH" w:eastAsia="en-PH"/>
        </w:rPr>
        <w:t>4.4.3.2.1 Instantiating a report</w:t>
      </w:r>
      <w:bookmarkEnd w:id="94"/>
      <w:r w:rsidRPr="005450F6">
        <w:rPr>
          <w:rFonts w:ascii="Arial" w:eastAsia="Times New Roman" w:hAnsi="Arial" w:cs="Arial"/>
          <w:b/>
          <w:color w:val="000000" w:themeColor="text1"/>
          <w:sz w:val="22"/>
          <w:lang w:val="en-PH" w:eastAsia="en-PH"/>
        </w:rPr>
        <w:t xml:space="preserve"> </w:t>
      </w:r>
      <w:r w:rsidRPr="005450F6">
        <w:rPr>
          <w:rFonts w:ascii="Arial" w:eastAsia="Times New Roman" w:hAnsi="Arial" w:cs="Arial"/>
          <w:b/>
          <w:color w:val="000000" w:themeColor="text1"/>
          <w:sz w:val="22"/>
          <w:lang w:val="en-PH" w:eastAsia="en-PH"/>
        </w:rPr>
        <w:tab/>
      </w:r>
      <w:r w:rsidRPr="005450F6">
        <w:rPr>
          <w:rFonts w:ascii="Arial" w:eastAsia="Times New Roman" w:hAnsi="Arial" w:cs="Arial"/>
          <w:b/>
          <w:color w:val="000000" w:themeColor="text1"/>
          <w:sz w:val="22"/>
          <w:lang w:val="en-PH" w:eastAsia="en-PH"/>
        </w:rPr>
        <w:tab/>
      </w:r>
      <w:r w:rsidRPr="005450F6">
        <w:rPr>
          <w:rFonts w:ascii="Arial" w:eastAsia="Times New Roman" w:hAnsi="Arial" w:cs="Arial"/>
          <w:b/>
          <w:color w:val="000000" w:themeColor="text1"/>
          <w:sz w:val="22"/>
          <w:lang w:val="en-PH" w:eastAsia="en-PH"/>
        </w:rPr>
        <w:tab/>
        <w:t xml:space="preserve">           </w:t>
      </w:r>
    </w:p>
    <w:p w14:paraId="57ECE08F" w14:textId="61DF5B28" w:rsidR="00A92D76" w:rsidRPr="00A92D76" w:rsidRDefault="00A92D76" w:rsidP="00A92D76">
      <w:pPr>
        <w:shd w:val="clear" w:color="auto" w:fill="FFFFFF"/>
        <w:spacing w:before="96" w:after="120" w:line="360" w:lineRule="atLeast"/>
        <w:ind w:firstLine="720"/>
        <w:rPr>
          <w:rFonts w:ascii="Arial" w:eastAsia="Times New Roman" w:hAnsi="Arial" w:cs="Arial"/>
          <w:color w:val="000000"/>
          <w:sz w:val="20"/>
          <w:szCs w:val="24"/>
          <w:lang w:val="en-PH" w:eastAsia="en-PH"/>
        </w:rPr>
      </w:pPr>
      <w:r w:rsidRPr="00A92D76">
        <w:rPr>
          <w:rFonts w:ascii="Arial" w:eastAsia="Times New Roman" w:hAnsi="Arial" w:cs="Arial"/>
          <w:color w:val="000000"/>
          <w:szCs w:val="24"/>
          <w:lang w:val="en-PH" w:eastAsia="en-PH"/>
        </w:rPr>
        <w:t xml:space="preserve">The </w:t>
      </w:r>
      <w:r>
        <w:rPr>
          <w:rFonts w:ascii="Arial" w:eastAsia="Times New Roman" w:hAnsi="Arial" w:cs="Arial"/>
          <w:color w:val="000000"/>
          <w:szCs w:val="24"/>
          <w:lang w:val="en-PH" w:eastAsia="en-PH"/>
        </w:rPr>
        <w:t>report generation</w:t>
      </w:r>
      <w:r w:rsidRPr="00A92D76">
        <w:rPr>
          <w:rFonts w:ascii="Arial" w:eastAsia="Times New Roman" w:hAnsi="Arial" w:cs="Arial"/>
          <w:color w:val="000000"/>
          <w:szCs w:val="24"/>
          <w:lang w:val="en-PH" w:eastAsia="en-PH"/>
        </w:rPr>
        <w:t xml:space="preserve"> begins with</w:t>
      </w:r>
      <w:r>
        <w:rPr>
          <w:rFonts w:ascii="Arial" w:eastAsia="Times New Roman" w:hAnsi="Arial" w:cs="Arial"/>
          <w:color w:val="000000"/>
          <w:szCs w:val="24"/>
          <w:lang w:val="en-PH" w:eastAsia="en-PH"/>
        </w:rPr>
        <w:t xml:space="preserve"> the instantiation of a report through the use of the following codes: </w:t>
      </w:r>
      <w:r w:rsidRPr="00C44C67">
        <w:rPr>
          <w:rFonts w:ascii="Arial" w:eastAsia="Times New Roman" w:hAnsi="Arial" w:cs="Arial"/>
          <w:b/>
          <w:i/>
          <w:color w:val="000000"/>
          <w:szCs w:val="24"/>
          <w:lang w:val="en-PH" w:eastAsia="en-PH"/>
        </w:rPr>
        <w:t xml:space="preserve">Message </w:t>
      </w:r>
      <w:proofErr w:type="spellStart"/>
      <w:r w:rsidRPr="00C44C67">
        <w:rPr>
          <w:rFonts w:ascii="Arial" w:eastAsia="Times New Roman" w:hAnsi="Arial" w:cs="Arial"/>
          <w:b/>
          <w:i/>
          <w:color w:val="000000"/>
          <w:szCs w:val="24"/>
          <w:lang w:val="en-PH" w:eastAsia="en-PH"/>
        </w:rPr>
        <w:t>msg</w:t>
      </w:r>
      <w:proofErr w:type="spellEnd"/>
      <w:r w:rsidRPr="00C44C67">
        <w:rPr>
          <w:rFonts w:ascii="Arial" w:eastAsia="Times New Roman" w:hAnsi="Arial" w:cs="Arial"/>
          <w:b/>
          <w:i/>
          <w:color w:val="000000"/>
          <w:szCs w:val="24"/>
          <w:lang w:val="en-PH" w:eastAsia="en-PH"/>
        </w:rPr>
        <w:t xml:space="preserve"> = new </w:t>
      </w:r>
      <w:proofErr w:type="spellStart"/>
      <w:r w:rsidRPr="00C44C67">
        <w:rPr>
          <w:rFonts w:ascii="Arial" w:eastAsia="Times New Roman" w:hAnsi="Arial" w:cs="Arial"/>
          <w:b/>
          <w:i/>
          <w:color w:val="000000"/>
          <w:szCs w:val="24"/>
          <w:lang w:val="en-PH" w:eastAsia="en-PH"/>
        </w:rPr>
        <w:t>MimeMessage</w:t>
      </w:r>
      <w:proofErr w:type="spellEnd"/>
      <w:r w:rsidRPr="00C44C67">
        <w:rPr>
          <w:rFonts w:ascii="Arial" w:eastAsia="Times New Roman" w:hAnsi="Arial" w:cs="Arial"/>
          <w:b/>
          <w:i/>
          <w:color w:val="000000"/>
          <w:szCs w:val="24"/>
          <w:lang w:val="en-PH" w:eastAsia="en-PH"/>
        </w:rPr>
        <w:t>(session);</w:t>
      </w:r>
    </w:p>
    <w:p w14:paraId="356FC35D" w14:textId="392449B9" w:rsidR="00A92D76" w:rsidRPr="005450F6" w:rsidRDefault="00A92D76" w:rsidP="00B002E0">
      <w:pPr>
        <w:pStyle w:val="Heading3"/>
        <w:rPr>
          <w:rFonts w:ascii="Arial" w:eastAsia="Times New Roman" w:hAnsi="Arial" w:cs="Arial"/>
          <w:b/>
          <w:color w:val="000000" w:themeColor="text1"/>
          <w:sz w:val="22"/>
          <w:szCs w:val="22"/>
          <w:lang w:val="en-PH" w:eastAsia="en-PH"/>
        </w:rPr>
      </w:pPr>
      <w:bookmarkStart w:id="95" w:name="_Toc478536457"/>
      <w:r w:rsidRPr="005450F6">
        <w:rPr>
          <w:rFonts w:ascii="Arial" w:eastAsia="Times New Roman" w:hAnsi="Arial" w:cs="Arial"/>
          <w:b/>
          <w:color w:val="000000" w:themeColor="text1"/>
          <w:sz w:val="22"/>
          <w:szCs w:val="22"/>
          <w:lang w:val="en-PH" w:eastAsia="en-PH"/>
        </w:rPr>
        <w:lastRenderedPageBreak/>
        <w:t>4.4.3.2.2 Setting the report attributes</w:t>
      </w:r>
      <w:bookmarkEnd w:id="95"/>
    </w:p>
    <w:p w14:paraId="50B8E74B" w14:textId="3EF7FF77" w:rsidR="00A92D76" w:rsidRPr="005450F6" w:rsidRDefault="00A92D76" w:rsidP="00A92D76">
      <w:pPr>
        <w:shd w:val="clear" w:color="auto" w:fill="FFFFFF"/>
        <w:spacing w:before="96" w:after="120" w:line="360" w:lineRule="atLeast"/>
        <w:jc w:val="both"/>
        <w:rPr>
          <w:rFonts w:ascii="Arial" w:eastAsia="Times New Roman" w:hAnsi="Arial" w:cs="Arial"/>
          <w:color w:val="000000" w:themeColor="text1"/>
          <w:lang w:val="en-PH" w:eastAsia="en-PH"/>
        </w:rPr>
      </w:pPr>
      <w:r w:rsidRPr="005450F6">
        <w:rPr>
          <w:rFonts w:ascii="Arial" w:eastAsia="Times New Roman" w:hAnsi="Arial" w:cs="Arial"/>
          <w:color w:val="000000" w:themeColor="text1"/>
          <w:lang w:val="en-PH" w:eastAsia="en-PH"/>
        </w:rPr>
        <w:tab/>
        <w:t xml:space="preserve">The attributes of the report </w:t>
      </w:r>
      <w:r w:rsidR="00B54D24">
        <w:rPr>
          <w:rFonts w:ascii="Arial" w:eastAsia="Times New Roman" w:hAnsi="Arial" w:cs="Arial"/>
          <w:color w:val="000000" w:themeColor="text1"/>
          <w:lang w:val="en-PH" w:eastAsia="en-PH"/>
        </w:rPr>
        <w:t>was</w:t>
      </w:r>
      <w:r w:rsidRPr="005450F6">
        <w:rPr>
          <w:rFonts w:ascii="Arial" w:eastAsia="Times New Roman" w:hAnsi="Arial" w:cs="Arial"/>
          <w:color w:val="000000" w:themeColor="text1"/>
          <w:lang w:val="en-PH" w:eastAsia="en-PH"/>
        </w:rPr>
        <w:t xml:space="preserve"> specified as well: </w:t>
      </w:r>
      <w:proofErr w:type="spellStart"/>
      <w:r w:rsidR="00C44C67" w:rsidRPr="005450F6">
        <w:rPr>
          <w:rFonts w:ascii="Arial" w:eastAsia="Times New Roman" w:hAnsi="Arial" w:cs="Arial"/>
          <w:b/>
          <w:i/>
          <w:color w:val="000000" w:themeColor="text1"/>
          <w:lang w:val="en-PH" w:eastAsia="en-PH"/>
        </w:rPr>
        <w:t>msg.setSubject</w:t>
      </w:r>
      <w:proofErr w:type="spellEnd"/>
      <w:r w:rsidR="00C44C67" w:rsidRPr="005450F6">
        <w:rPr>
          <w:rFonts w:ascii="Arial" w:eastAsia="Times New Roman" w:hAnsi="Arial" w:cs="Arial"/>
          <w:color w:val="000000" w:themeColor="text1"/>
          <w:lang w:val="en-PH" w:eastAsia="en-PH"/>
        </w:rPr>
        <w:t xml:space="preserve"> contains the title of the report, </w:t>
      </w:r>
      <w:proofErr w:type="spellStart"/>
      <w:r w:rsidR="00C44C67" w:rsidRPr="005450F6">
        <w:rPr>
          <w:rFonts w:ascii="Arial" w:eastAsia="Times New Roman" w:hAnsi="Arial" w:cs="Arial"/>
          <w:b/>
          <w:i/>
          <w:color w:val="000000" w:themeColor="text1"/>
          <w:lang w:val="en-PH" w:eastAsia="en-PH"/>
        </w:rPr>
        <w:t>msg.setRecipients</w:t>
      </w:r>
      <w:proofErr w:type="spellEnd"/>
      <w:r w:rsidR="00C44C67" w:rsidRPr="005450F6">
        <w:rPr>
          <w:rFonts w:ascii="Arial" w:eastAsia="Times New Roman" w:hAnsi="Arial" w:cs="Arial"/>
          <w:color w:val="000000" w:themeColor="text1"/>
          <w:lang w:val="en-PH" w:eastAsia="en-PH"/>
        </w:rPr>
        <w:t xml:space="preserve"> specifies the receiver of the report, and </w:t>
      </w:r>
      <w:proofErr w:type="spellStart"/>
      <w:r w:rsidR="00C44C67" w:rsidRPr="005450F6">
        <w:rPr>
          <w:rFonts w:ascii="Arial" w:eastAsia="Times New Roman" w:hAnsi="Arial" w:cs="Arial"/>
          <w:b/>
          <w:i/>
          <w:color w:val="000000" w:themeColor="text1"/>
          <w:lang w:val="en-PH" w:eastAsia="en-PH"/>
        </w:rPr>
        <w:t>msg.setSentDate</w:t>
      </w:r>
      <w:proofErr w:type="spellEnd"/>
      <w:r w:rsidR="00C44C67" w:rsidRPr="005450F6">
        <w:rPr>
          <w:rFonts w:ascii="Arial" w:eastAsia="Times New Roman" w:hAnsi="Arial" w:cs="Arial"/>
          <w:color w:val="000000" w:themeColor="text1"/>
          <w:lang w:val="en-PH" w:eastAsia="en-PH"/>
        </w:rPr>
        <w:t xml:space="preserve"> </w:t>
      </w:r>
      <w:r w:rsidR="00FB15BD">
        <w:rPr>
          <w:rFonts w:ascii="Arial" w:eastAsia="Times New Roman" w:hAnsi="Arial" w:cs="Arial"/>
          <w:color w:val="000000" w:themeColor="text1"/>
          <w:lang w:val="en-PH" w:eastAsia="en-PH"/>
        </w:rPr>
        <w:t xml:space="preserve">specifies </w:t>
      </w:r>
      <w:r w:rsidR="00C44C67" w:rsidRPr="005450F6">
        <w:rPr>
          <w:rFonts w:ascii="Arial" w:eastAsia="Times New Roman" w:hAnsi="Arial" w:cs="Arial"/>
          <w:color w:val="000000" w:themeColor="text1"/>
          <w:lang w:val="en-PH" w:eastAsia="en-PH"/>
        </w:rPr>
        <w:t xml:space="preserve">the date the report was sent. </w:t>
      </w:r>
    </w:p>
    <w:p w14:paraId="0DB4D4DF" w14:textId="6740A743" w:rsidR="00A92D76" w:rsidRPr="005450F6" w:rsidRDefault="00A92D76" w:rsidP="00B002E0">
      <w:pPr>
        <w:pStyle w:val="Heading3"/>
        <w:rPr>
          <w:rFonts w:ascii="Arial" w:eastAsia="Times New Roman" w:hAnsi="Arial" w:cs="Arial"/>
          <w:b/>
          <w:color w:val="000000" w:themeColor="text1"/>
          <w:sz w:val="22"/>
          <w:szCs w:val="22"/>
          <w:lang w:val="en-PH" w:eastAsia="en-PH"/>
        </w:rPr>
      </w:pPr>
      <w:bookmarkStart w:id="96" w:name="_Toc478536458"/>
      <w:r w:rsidRPr="005450F6">
        <w:rPr>
          <w:rFonts w:ascii="Arial" w:eastAsia="Times New Roman" w:hAnsi="Arial" w:cs="Arial"/>
          <w:b/>
          <w:color w:val="000000" w:themeColor="text1"/>
          <w:sz w:val="22"/>
          <w:szCs w:val="22"/>
          <w:lang w:val="en-PH" w:eastAsia="en-PH"/>
        </w:rPr>
        <w:t>4.4.3.2.3 Setting the message content</w:t>
      </w:r>
      <w:bookmarkEnd w:id="96"/>
    </w:p>
    <w:p w14:paraId="3CD85B1A" w14:textId="2EFDAB2E" w:rsidR="00C44C67" w:rsidRPr="005450F6" w:rsidRDefault="00C44C67" w:rsidP="00A92D76">
      <w:pPr>
        <w:shd w:val="clear" w:color="auto" w:fill="FFFFFF"/>
        <w:spacing w:before="96" w:after="120" w:line="360" w:lineRule="atLeast"/>
        <w:jc w:val="both"/>
        <w:rPr>
          <w:rFonts w:ascii="Arial" w:eastAsia="Times New Roman" w:hAnsi="Arial" w:cs="Arial"/>
          <w:color w:val="000000" w:themeColor="text1"/>
          <w:lang w:val="en-PH" w:eastAsia="en-PH"/>
        </w:rPr>
      </w:pPr>
      <w:r w:rsidRPr="005450F6">
        <w:rPr>
          <w:rFonts w:ascii="Arial" w:eastAsia="Times New Roman" w:hAnsi="Arial" w:cs="Arial"/>
          <w:color w:val="000000" w:themeColor="text1"/>
          <w:lang w:val="en-PH" w:eastAsia="en-PH"/>
        </w:rPr>
        <w:tab/>
        <w:t xml:space="preserve">The function </w:t>
      </w:r>
      <w:proofErr w:type="spellStart"/>
      <w:r w:rsidRPr="005450F6">
        <w:rPr>
          <w:rFonts w:ascii="Arial" w:eastAsia="Times New Roman" w:hAnsi="Arial" w:cs="Arial"/>
          <w:color w:val="000000" w:themeColor="text1"/>
          <w:lang w:val="en-PH" w:eastAsia="en-PH"/>
        </w:rPr>
        <w:t>msg.setText</w:t>
      </w:r>
      <w:proofErr w:type="spellEnd"/>
      <w:r w:rsidRPr="005450F6">
        <w:rPr>
          <w:rFonts w:ascii="Arial" w:eastAsia="Times New Roman" w:hAnsi="Arial" w:cs="Arial"/>
          <w:color w:val="000000" w:themeColor="text1"/>
          <w:lang w:val="en-PH" w:eastAsia="en-PH"/>
        </w:rPr>
        <w:t xml:space="preserve"> display</w:t>
      </w:r>
      <w:r w:rsidR="00B54D24">
        <w:rPr>
          <w:rFonts w:ascii="Arial" w:eastAsia="Times New Roman" w:hAnsi="Arial" w:cs="Arial"/>
          <w:color w:val="000000" w:themeColor="text1"/>
          <w:lang w:val="en-PH" w:eastAsia="en-PH"/>
        </w:rPr>
        <w:t>s</w:t>
      </w:r>
      <w:r w:rsidRPr="005450F6">
        <w:rPr>
          <w:rFonts w:ascii="Arial" w:eastAsia="Times New Roman" w:hAnsi="Arial" w:cs="Arial"/>
          <w:color w:val="000000" w:themeColor="text1"/>
          <w:lang w:val="en-PH" w:eastAsia="en-PH"/>
        </w:rPr>
        <w:t xml:space="preserve"> the content of the report, which in this case is the content of the detected cyberbullying post. </w:t>
      </w:r>
    </w:p>
    <w:p w14:paraId="44C150D7" w14:textId="57793E24" w:rsidR="00A92D76" w:rsidRPr="005450F6" w:rsidRDefault="00A92D76" w:rsidP="00B002E0">
      <w:pPr>
        <w:pStyle w:val="Heading3"/>
        <w:rPr>
          <w:rFonts w:ascii="Arial" w:eastAsia="Times New Roman" w:hAnsi="Arial" w:cs="Arial"/>
          <w:b/>
          <w:color w:val="000000" w:themeColor="text1"/>
          <w:sz w:val="22"/>
          <w:szCs w:val="22"/>
          <w:lang w:val="en-PH" w:eastAsia="en-PH"/>
        </w:rPr>
      </w:pPr>
      <w:bookmarkStart w:id="97" w:name="_Toc478536459"/>
      <w:r w:rsidRPr="005450F6">
        <w:rPr>
          <w:rFonts w:ascii="Arial" w:eastAsia="Times New Roman" w:hAnsi="Arial" w:cs="Arial"/>
          <w:b/>
          <w:color w:val="000000" w:themeColor="text1"/>
          <w:sz w:val="22"/>
          <w:szCs w:val="22"/>
          <w:lang w:val="en-PH" w:eastAsia="en-PH"/>
        </w:rPr>
        <w:t>4.4.</w:t>
      </w:r>
      <w:r w:rsidR="005450F6">
        <w:rPr>
          <w:rFonts w:ascii="Arial" w:eastAsia="Times New Roman" w:hAnsi="Arial" w:cs="Arial"/>
          <w:b/>
          <w:color w:val="000000" w:themeColor="text1"/>
          <w:sz w:val="22"/>
          <w:szCs w:val="22"/>
          <w:lang w:val="en-PH" w:eastAsia="en-PH"/>
        </w:rPr>
        <w:t>3</w:t>
      </w:r>
      <w:r w:rsidRPr="005450F6">
        <w:rPr>
          <w:rFonts w:ascii="Arial" w:eastAsia="Times New Roman" w:hAnsi="Arial" w:cs="Arial"/>
          <w:b/>
          <w:color w:val="000000" w:themeColor="text1"/>
          <w:sz w:val="22"/>
          <w:szCs w:val="22"/>
          <w:lang w:val="en-PH" w:eastAsia="en-PH"/>
        </w:rPr>
        <w:t>.2.4 Sending the report</w:t>
      </w:r>
      <w:bookmarkEnd w:id="97"/>
      <w:r w:rsidRPr="005450F6">
        <w:rPr>
          <w:rFonts w:ascii="Arial" w:eastAsia="Times New Roman" w:hAnsi="Arial" w:cs="Arial"/>
          <w:b/>
          <w:color w:val="000000" w:themeColor="text1"/>
          <w:sz w:val="22"/>
          <w:szCs w:val="22"/>
          <w:lang w:val="en-PH" w:eastAsia="en-PH"/>
        </w:rPr>
        <w:t xml:space="preserve"> </w:t>
      </w:r>
    </w:p>
    <w:p w14:paraId="680012DB" w14:textId="384B559C" w:rsidR="00344C43" w:rsidRPr="005450F6" w:rsidRDefault="00C44C67" w:rsidP="007A4226">
      <w:pPr>
        <w:shd w:val="clear" w:color="auto" w:fill="FFFFFF"/>
        <w:spacing w:before="96" w:after="120" w:line="360" w:lineRule="atLeast"/>
        <w:jc w:val="both"/>
        <w:rPr>
          <w:rFonts w:ascii="Arial" w:eastAsia="Times New Roman" w:hAnsi="Arial" w:cs="Arial"/>
          <w:color w:val="000000" w:themeColor="text1"/>
          <w:lang w:val="en-PH" w:eastAsia="en-PH"/>
        </w:rPr>
      </w:pPr>
      <w:r w:rsidRPr="005450F6">
        <w:rPr>
          <w:rFonts w:ascii="Arial" w:eastAsia="Times New Roman" w:hAnsi="Arial" w:cs="Arial"/>
          <w:color w:val="000000" w:themeColor="text1"/>
          <w:lang w:val="en-PH" w:eastAsia="en-PH"/>
        </w:rPr>
        <w:tab/>
        <w:t xml:space="preserve">The function </w:t>
      </w:r>
      <w:proofErr w:type="spellStart"/>
      <w:r w:rsidRPr="005450F6">
        <w:rPr>
          <w:rFonts w:ascii="Arial" w:eastAsia="Times New Roman" w:hAnsi="Arial" w:cs="Arial"/>
          <w:b/>
          <w:i/>
          <w:color w:val="000000" w:themeColor="text1"/>
          <w:lang w:val="en-PH" w:eastAsia="en-PH"/>
        </w:rPr>
        <w:t>Transport.send</w:t>
      </w:r>
      <w:proofErr w:type="spellEnd"/>
      <w:r w:rsidRPr="005450F6">
        <w:rPr>
          <w:rFonts w:ascii="Arial" w:eastAsia="Times New Roman" w:hAnsi="Arial" w:cs="Arial"/>
          <w:color w:val="000000" w:themeColor="text1"/>
          <w:lang w:val="en-PH" w:eastAsia="en-PH"/>
        </w:rPr>
        <w:t xml:space="preserve"> </w:t>
      </w:r>
      <w:r w:rsidR="00F05E6C">
        <w:rPr>
          <w:rFonts w:ascii="Arial" w:eastAsia="Times New Roman" w:hAnsi="Arial" w:cs="Arial"/>
          <w:color w:val="000000" w:themeColor="text1"/>
          <w:lang w:val="en-PH" w:eastAsia="en-PH"/>
        </w:rPr>
        <w:t>sends</w:t>
      </w:r>
      <w:r w:rsidRPr="005450F6">
        <w:rPr>
          <w:rFonts w:ascii="Arial" w:eastAsia="Times New Roman" w:hAnsi="Arial" w:cs="Arial"/>
          <w:color w:val="000000" w:themeColor="text1"/>
          <w:lang w:val="en-PH" w:eastAsia="en-PH"/>
        </w:rPr>
        <w:t xml:space="preserve"> the report to the administrator via Outlook. </w:t>
      </w:r>
    </w:p>
    <w:p w14:paraId="65E03D43" w14:textId="77777777" w:rsidR="00344C43" w:rsidRDefault="00344C43"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669B2E25" w14:textId="77777777" w:rsidR="00344C43" w:rsidRDefault="00344C43"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6A46367A" w14:textId="77777777" w:rsidR="00344C43" w:rsidRDefault="00344C43"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7901A968" w14:textId="17CC8DB1" w:rsidR="00F36ADF" w:rsidRDefault="00F36ADF"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1D647EEB" w14:textId="3034ECDD" w:rsidR="001576F6" w:rsidRDefault="001576F6"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796F9673" w14:textId="601B55F5" w:rsidR="001576F6" w:rsidRDefault="001576F6"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13BD8900" w14:textId="5030BB4C" w:rsidR="001576F6" w:rsidRDefault="001576F6"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788E23AE" w14:textId="7B358D30" w:rsidR="001576F6" w:rsidRDefault="001576F6"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50765429" w14:textId="1F926E24" w:rsidR="001576F6" w:rsidRDefault="001576F6"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4F9830B8" w14:textId="21247B9C" w:rsidR="001576F6" w:rsidRDefault="001576F6"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0FA6D210" w14:textId="53CA7812" w:rsidR="001576F6" w:rsidRDefault="001576F6"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196D28BA" w14:textId="50370761" w:rsidR="009F115C" w:rsidRDefault="009F115C"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60439ADC" w14:textId="77777777" w:rsidR="00793F30" w:rsidRDefault="00793F30"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3A033E4B" w14:textId="77777777" w:rsidR="00934B13" w:rsidRDefault="00934B13"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2979A69A" w14:textId="77777777" w:rsidR="00934B13" w:rsidRDefault="00934B13"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3AF9363E" w14:textId="77777777" w:rsidR="00934B13" w:rsidRDefault="00934B13"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725C3F85" w14:textId="77777777" w:rsidR="00934B13" w:rsidRDefault="00934B13"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162D8351" w14:textId="77777777" w:rsidR="00934B13" w:rsidRDefault="00934B13"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73C4EF6E" w14:textId="1C8B39B6" w:rsidR="00C23BA3" w:rsidRPr="00B002E0" w:rsidRDefault="00C23BA3" w:rsidP="00B002E0">
      <w:pPr>
        <w:pStyle w:val="Heading1"/>
        <w:rPr>
          <w:rFonts w:ascii="Arial" w:eastAsia="Times New Roman" w:hAnsi="Arial" w:cs="Arial"/>
          <w:b/>
          <w:color w:val="000000" w:themeColor="text1"/>
          <w:sz w:val="22"/>
          <w:lang w:val="en-PH" w:eastAsia="en-PH"/>
        </w:rPr>
      </w:pPr>
      <w:bookmarkStart w:id="98" w:name="_Toc478536460"/>
      <w:r w:rsidRPr="00B002E0">
        <w:rPr>
          <w:rFonts w:ascii="Arial" w:eastAsia="Times New Roman" w:hAnsi="Arial" w:cs="Arial"/>
          <w:b/>
          <w:color w:val="000000" w:themeColor="text1"/>
          <w:sz w:val="22"/>
          <w:lang w:val="en-PH" w:eastAsia="en-PH"/>
        </w:rPr>
        <w:lastRenderedPageBreak/>
        <w:t>5. Results and Discussion</w:t>
      </w:r>
      <w:bookmarkEnd w:id="98"/>
    </w:p>
    <w:p w14:paraId="6CABF963" w14:textId="5EA5D1C7" w:rsidR="00C23BA3" w:rsidRDefault="001302D0" w:rsidP="00793F30">
      <w:pPr>
        <w:shd w:val="clear" w:color="auto" w:fill="FFFFFF"/>
        <w:spacing w:before="96" w:after="120" w:line="360" w:lineRule="atLeast"/>
        <w:ind w:firstLine="720"/>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For the first part of the experimentation phase</w:t>
      </w:r>
      <w:r w:rsidR="00344C43" w:rsidRPr="00344C43">
        <w:rPr>
          <w:rFonts w:ascii="Arial" w:eastAsia="Times New Roman" w:hAnsi="Arial" w:cs="Arial"/>
          <w:color w:val="000000"/>
          <w:szCs w:val="24"/>
          <w:lang w:val="en-PH" w:eastAsia="en-PH"/>
        </w:rPr>
        <w:t xml:space="preserve">, </w:t>
      </w:r>
      <w:r>
        <w:rPr>
          <w:rFonts w:ascii="Arial" w:eastAsia="Times New Roman" w:hAnsi="Arial" w:cs="Arial"/>
          <w:color w:val="000000"/>
          <w:szCs w:val="24"/>
          <w:lang w:val="en-PH" w:eastAsia="en-PH"/>
        </w:rPr>
        <w:t>a total number of 50 statements were extracted from the corpus. These statements were represented through the use of Bag-of-Words (</w:t>
      </w:r>
      <w:proofErr w:type="spellStart"/>
      <w:r>
        <w:rPr>
          <w:rFonts w:ascii="Arial" w:eastAsia="Times New Roman" w:hAnsi="Arial" w:cs="Arial"/>
          <w:color w:val="000000"/>
          <w:szCs w:val="24"/>
          <w:lang w:val="en-PH" w:eastAsia="en-PH"/>
        </w:rPr>
        <w:t>BoW</w:t>
      </w:r>
      <w:proofErr w:type="spellEnd"/>
      <w:r>
        <w:rPr>
          <w:rFonts w:ascii="Arial" w:eastAsia="Times New Roman" w:hAnsi="Arial" w:cs="Arial"/>
          <w:color w:val="000000"/>
          <w:szCs w:val="24"/>
          <w:lang w:val="en-PH" w:eastAsia="en-PH"/>
        </w:rPr>
        <w:t>) model which resulted into a number of 378 attributes.  In addition to this</w:t>
      </w:r>
      <w:r w:rsidR="00344C43" w:rsidRPr="00344C43">
        <w:rPr>
          <w:rFonts w:ascii="Arial" w:eastAsia="Times New Roman" w:hAnsi="Arial" w:cs="Arial"/>
          <w:color w:val="000000"/>
          <w:szCs w:val="24"/>
          <w:lang w:val="en-PH" w:eastAsia="en-PH"/>
        </w:rPr>
        <w:t xml:space="preserve">, they were partitioned into </w:t>
      </w:r>
      <w:r w:rsidR="00793F30">
        <w:rPr>
          <w:rFonts w:ascii="Arial" w:eastAsia="Times New Roman" w:hAnsi="Arial" w:cs="Arial"/>
          <w:color w:val="000000"/>
          <w:szCs w:val="24"/>
          <w:lang w:val="en-PH" w:eastAsia="en-PH"/>
        </w:rPr>
        <w:t xml:space="preserve">two datasets: testing and training </w:t>
      </w:r>
      <w:r w:rsidR="00344C43" w:rsidRPr="00344C43">
        <w:rPr>
          <w:rFonts w:ascii="Arial" w:eastAsia="Times New Roman" w:hAnsi="Arial" w:cs="Arial"/>
          <w:color w:val="000000"/>
          <w:szCs w:val="24"/>
          <w:lang w:val="en-PH" w:eastAsia="en-PH"/>
        </w:rPr>
        <w:t xml:space="preserve">(10 statements were used for testing and 40 statements for training). </w:t>
      </w:r>
      <w:r w:rsidR="00793F30">
        <w:rPr>
          <w:rFonts w:ascii="Arial" w:eastAsia="Times New Roman" w:hAnsi="Arial" w:cs="Arial"/>
          <w:color w:val="000000"/>
          <w:szCs w:val="24"/>
          <w:lang w:val="en-PH" w:eastAsia="en-PH"/>
        </w:rPr>
        <w:t>These datasets were trained using an SVM classifier deployed in WEKA. The model</w:t>
      </w:r>
      <w:r w:rsidR="00344C43" w:rsidRPr="00344C43">
        <w:rPr>
          <w:rFonts w:ascii="Arial" w:eastAsia="Times New Roman" w:hAnsi="Arial" w:cs="Arial"/>
          <w:color w:val="000000"/>
          <w:szCs w:val="24"/>
          <w:lang w:val="en-PH" w:eastAsia="en-PH"/>
        </w:rPr>
        <w:t xml:space="preserve"> yields </w:t>
      </w:r>
      <w:r w:rsidR="00793F30">
        <w:rPr>
          <w:rFonts w:ascii="Arial" w:eastAsia="Times New Roman" w:hAnsi="Arial" w:cs="Arial"/>
          <w:color w:val="000000"/>
          <w:szCs w:val="24"/>
          <w:lang w:val="en-PH" w:eastAsia="en-PH"/>
        </w:rPr>
        <w:t>an</w:t>
      </w:r>
      <w:r w:rsidR="00344C43" w:rsidRPr="00344C43">
        <w:rPr>
          <w:rFonts w:ascii="Arial" w:eastAsia="Times New Roman" w:hAnsi="Arial" w:cs="Arial"/>
          <w:color w:val="000000"/>
          <w:szCs w:val="24"/>
          <w:lang w:val="en-PH" w:eastAsia="en-PH"/>
        </w:rPr>
        <w:t xml:space="preserve"> accuracy of 10% for the testing</w:t>
      </w:r>
      <w:r w:rsidR="00793F30">
        <w:rPr>
          <w:rFonts w:ascii="Arial" w:eastAsia="Times New Roman" w:hAnsi="Arial" w:cs="Arial"/>
          <w:color w:val="000000"/>
          <w:szCs w:val="24"/>
          <w:lang w:val="en-PH" w:eastAsia="en-PH"/>
        </w:rPr>
        <w:t xml:space="preserve"> set</w:t>
      </w:r>
      <w:r w:rsidR="00344C43" w:rsidRPr="00344C43">
        <w:rPr>
          <w:rFonts w:ascii="Arial" w:eastAsia="Times New Roman" w:hAnsi="Arial" w:cs="Arial"/>
          <w:color w:val="000000"/>
          <w:szCs w:val="24"/>
          <w:lang w:val="en-PH" w:eastAsia="en-PH"/>
        </w:rPr>
        <w:t xml:space="preserve"> </w:t>
      </w:r>
      <w:r w:rsidR="00793F30">
        <w:rPr>
          <w:rFonts w:ascii="Arial" w:eastAsia="Times New Roman" w:hAnsi="Arial" w:cs="Arial"/>
          <w:color w:val="000000"/>
          <w:szCs w:val="24"/>
          <w:lang w:val="en-PH" w:eastAsia="en-PH"/>
        </w:rPr>
        <w:t xml:space="preserve">and </w:t>
      </w:r>
      <w:r w:rsidR="00344C43" w:rsidRPr="00344C43">
        <w:rPr>
          <w:rFonts w:ascii="Arial" w:eastAsia="Times New Roman" w:hAnsi="Arial" w:cs="Arial"/>
          <w:color w:val="000000"/>
          <w:szCs w:val="24"/>
          <w:lang w:val="en-PH" w:eastAsia="en-PH"/>
        </w:rPr>
        <w:t>54% for the training</w:t>
      </w:r>
      <w:r w:rsidR="00793F30">
        <w:rPr>
          <w:rFonts w:ascii="Arial" w:eastAsia="Times New Roman" w:hAnsi="Arial" w:cs="Arial"/>
          <w:color w:val="000000"/>
          <w:szCs w:val="24"/>
          <w:lang w:val="en-PH" w:eastAsia="en-PH"/>
        </w:rPr>
        <w:t xml:space="preserve"> set. The second part of their experiment includes the extraction of 900 statements from the corpus. However, as for this part, they utilized </w:t>
      </w:r>
      <w:r w:rsidR="00694345">
        <w:rPr>
          <w:rFonts w:ascii="Arial" w:eastAsia="Times New Roman" w:hAnsi="Arial" w:cs="Arial"/>
          <w:color w:val="000000"/>
          <w:szCs w:val="24"/>
          <w:lang w:val="en-PH" w:eastAsia="en-PH"/>
        </w:rPr>
        <w:t>10-fold</w:t>
      </w:r>
      <w:r w:rsidR="00793F30">
        <w:rPr>
          <w:rFonts w:ascii="Arial" w:eastAsia="Times New Roman" w:hAnsi="Arial" w:cs="Arial"/>
          <w:color w:val="000000"/>
          <w:szCs w:val="24"/>
          <w:lang w:val="en-PH" w:eastAsia="en-PH"/>
        </w:rPr>
        <w:t xml:space="preserve"> cross-validation rather than dividing the data into two sets. </w:t>
      </w:r>
      <w:r w:rsidR="00344C43" w:rsidRPr="00344C43">
        <w:rPr>
          <w:rFonts w:ascii="Arial" w:eastAsia="Times New Roman" w:hAnsi="Arial" w:cs="Arial"/>
          <w:color w:val="000000"/>
          <w:szCs w:val="24"/>
          <w:lang w:val="en-PH" w:eastAsia="en-PH"/>
        </w:rPr>
        <w:t xml:space="preserve"> As the sample data became larger, the attributes in the </w:t>
      </w:r>
      <w:proofErr w:type="spellStart"/>
      <w:r w:rsidR="00344C43" w:rsidRPr="00344C43">
        <w:rPr>
          <w:rFonts w:ascii="Arial" w:eastAsia="Times New Roman" w:hAnsi="Arial" w:cs="Arial"/>
          <w:color w:val="000000"/>
          <w:szCs w:val="24"/>
          <w:lang w:val="en-PH" w:eastAsia="en-PH"/>
        </w:rPr>
        <w:t>BoW</w:t>
      </w:r>
      <w:proofErr w:type="spellEnd"/>
      <w:r w:rsidR="00344C43" w:rsidRPr="00344C43">
        <w:rPr>
          <w:rFonts w:ascii="Arial" w:eastAsia="Times New Roman" w:hAnsi="Arial" w:cs="Arial"/>
          <w:color w:val="000000"/>
          <w:szCs w:val="24"/>
          <w:lang w:val="en-PH" w:eastAsia="en-PH"/>
        </w:rPr>
        <w:t xml:space="preserve"> model has also increased. </w:t>
      </w:r>
      <w:r w:rsidR="00793F30">
        <w:rPr>
          <w:rFonts w:ascii="Arial" w:eastAsia="Times New Roman" w:hAnsi="Arial" w:cs="Arial"/>
          <w:color w:val="000000"/>
          <w:szCs w:val="24"/>
          <w:lang w:val="en-PH" w:eastAsia="en-PH"/>
        </w:rPr>
        <w:t xml:space="preserve">The </w:t>
      </w:r>
      <w:proofErr w:type="spellStart"/>
      <w:r w:rsidR="00793F30">
        <w:rPr>
          <w:rFonts w:ascii="Arial" w:eastAsia="Times New Roman" w:hAnsi="Arial" w:cs="Arial"/>
          <w:color w:val="000000"/>
          <w:szCs w:val="24"/>
          <w:lang w:val="en-PH" w:eastAsia="en-PH"/>
        </w:rPr>
        <w:t>BoW</w:t>
      </w:r>
      <w:proofErr w:type="spellEnd"/>
      <w:r w:rsidR="00793F30">
        <w:rPr>
          <w:rFonts w:ascii="Arial" w:eastAsia="Times New Roman" w:hAnsi="Arial" w:cs="Arial"/>
          <w:color w:val="000000"/>
          <w:szCs w:val="24"/>
          <w:lang w:val="en-PH" w:eastAsia="en-PH"/>
        </w:rPr>
        <w:t xml:space="preserve"> model yields a total number of 7062 attributes from 900 statements. </w:t>
      </w:r>
      <w:r w:rsidR="00344C43" w:rsidRPr="00344C43">
        <w:rPr>
          <w:rFonts w:ascii="Arial" w:eastAsia="Times New Roman" w:hAnsi="Arial" w:cs="Arial"/>
          <w:color w:val="000000"/>
          <w:szCs w:val="24"/>
          <w:lang w:val="en-PH" w:eastAsia="en-PH"/>
        </w:rPr>
        <w:t>The purpose of conducting small experiments before inserting the whole data from the corpus is to illustrate how the accuracy of the model can change depending on the number of data. The model yields an accuracy of 57.89%.</w:t>
      </w:r>
      <w:r w:rsidR="00F05E6C">
        <w:rPr>
          <w:rFonts w:ascii="Arial" w:eastAsia="Times New Roman" w:hAnsi="Arial" w:cs="Arial"/>
          <w:color w:val="000000"/>
          <w:szCs w:val="24"/>
          <w:lang w:val="en-PH" w:eastAsia="en-PH"/>
        </w:rPr>
        <w:t xml:space="preserve"> </w:t>
      </w:r>
      <w:r w:rsidR="00F05E6C" w:rsidRPr="00F05E6C">
        <w:rPr>
          <w:rFonts w:ascii="Arial" w:eastAsia="Times New Roman" w:hAnsi="Arial" w:cs="Arial"/>
          <w:color w:val="000000"/>
          <w:szCs w:val="24"/>
          <w:lang w:val="en-PH" w:eastAsia="en-PH"/>
        </w:rPr>
        <w:t>As shown in Figure 5.1, the accuracy of the model has significantly increased when</w:t>
      </w:r>
      <w:r w:rsidR="00F05E6C">
        <w:rPr>
          <w:rFonts w:ascii="Arial" w:eastAsia="Times New Roman" w:hAnsi="Arial" w:cs="Arial"/>
          <w:color w:val="000000"/>
          <w:szCs w:val="24"/>
          <w:lang w:val="en-PH" w:eastAsia="en-PH"/>
        </w:rPr>
        <w:t xml:space="preserve"> more data was added into it. </w:t>
      </w:r>
    </w:p>
    <w:p w14:paraId="1A6DA80C" w14:textId="77777777" w:rsidR="00694345" w:rsidRDefault="00694345" w:rsidP="00793F30">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18B91710" w14:textId="0FB682AE" w:rsidR="00DF2597" w:rsidRDefault="00DF2597" w:rsidP="00DF2597">
      <w:pPr>
        <w:shd w:val="clear" w:color="auto" w:fill="FFFFFF"/>
        <w:spacing w:before="96" w:after="120" w:line="360" w:lineRule="atLeast"/>
        <w:ind w:firstLine="720"/>
        <w:jc w:val="center"/>
        <w:rPr>
          <w:rFonts w:ascii="Arial" w:eastAsia="Times New Roman" w:hAnsi="Arial" w:cs="Arial"/>
          <w:color w:val="000000"/>
          <w:szCs w:val="24"/>
          <w:lang w:val="en-PH" w:eastAsia="en-PH"/>
        </w:rPr>
      </w:pPr>
      <w:r>
        <w:rPr>
          <w:noProof/>
          <w:lang w:val="en-PH" w:eastAsia="en-PH"/>
        </w:rPr>
        <w:drawing>
          <wp:inline distT="0" distB="0" distL="0" distR="0" wp14:anchorId="67BFF3B9" wp14:editId="49F5E7FC">
            <wp:extent cx="4565015" cy="2400935"/>
            <wp:effectExtent l="0" t="0" r="6985" b="0"/>
            <wp:docPr id="7" name="Picture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12253"/>
                    <a:stretch/>
                  </pic:blipFill>
                  <pic:spPr bwMode="auto">
                    <a:xfrm>
                      <a:off x="0" y="0"/>
                      <a:ext cx="4565015" cy="2400935"/>
                    </a:xfrm>
                    <a:prstGeom prst="rect">
                      <a:avLst/>
                    </a:prstGeom>
                    <a:noFill/>
                    <a:ln>
                      <a:noFill/>
                    </a:ln>
                    <a:extLst>
                      <a:ext uri="{53640926-AAD7-44D8-BBD7-CCE9431645EC}">
                        <a14:shadowObscured xmlns:a14="http://schemas.microsoft.com/office/drawing/2010/main"/>
                      </a:ext>
                    </a:extLst>
                  </pic:spPr>
                </pic:pic>
              </a:graphicData>
            </a:graphic>
          </wp:inline>
        </w:drawing>
      </w:r>
    </w:p>
    <w:p w14:paraId="113A370D" w14:textId="77777777" w:rsidR="00242DB9" w:rsidRPr="00242DB9" w:rsidRDefault="00DF2597" w:rsidP="00DF2597">
      <w:pPr>
        <w:shd w:val="clear" w:color="auto" w:fill="FFFFFF"/>
        <w:spacing w:before="96" w:after="120" w:line="360" w:lineRule="atLeast"/>
        <w:ind w:firstLine="720"/>
        <w:jc w:val="center"/>
        <w:rPr>
          <w:rFonts w:ascii="Arial" w:eastAsia="Times New Roman" w:hAnsi="Arial" w:cs="Arial"/>
          <w:i/>
          <w:color w:val="000000"/>
          <w:sz w:val="20"/>
          <w:szCs w:val="24"/>
          <w:lang w:val="en-PH" w:eastAsia="en-PH"/>
        </w:rPr>
      </w:pPr>
      <w:r w:rsidRPr="00242DB9">
        <w:rPr>
          <w:rFonts w:ascii="Arial" w:eastAsia="Times New Roman" w:hAnsi="Arial" w:cs="Arial"/>
          <w:i/>
          <w:color w:val="000000"/>
          <w:sz w:val="20"/>
          <w:szCs w:val="24"/>
          <w:lang w:val="en-PH" w:eastAsia="en-PH"/>
        </w:rPr>
        <w:t xml:space="preserve">Figure 5.1: The </w:t>
      </w:r>
      <w:r w:rsidR="00242DB9" w:rsidRPr="00242DB9">
        <w:rPr>
          <w:rFonts w:ascii="Arial" w:eastAsia="Times New Roman" w:hAnsi="Arial" w:cs="Arial"/>
          <w:i/>
          <w:color w:val="000000"/>
          <w:sz w:val="20"/>
          <w:szCs w:val="24"/>
          <w:lang w:val="en-PH" w:eastAsia="en-PH"/>
        </w:rPr>
        <w:t>accuracy</w:t>
      </w:r>
      <w:r w:rsidRPr="00242DB9">
        <w:rPr>
          <w:rFonts w:ascii="Arial" w:eastAsia="Times New Roman" w:hAnsi="Arial" w:cs="Arial"/>
          <w:i/>
          <w:color w:val="000000"/>
          <w:sz w:val="20"/>
          <w:szCs w:val="24"/>
          <w:lang w:val="en-PH" w:eastAsia="en-PH"/>
        </w:rPr>
        <w:t xml:space="preserve"> of the </w:t>
      </w:r>
      <w:r w:rsidR="00242DB9" w:rsidRPr="00242DB9">
        <w:rPr>
          <w:rFonts w:ascii="Arial" w:eastAsia="Times New Roman" w:hAnsi="Arial" w:cs="Arial"/>
          <w:i/>
          <w:color w:val="000000"/>
          <w:sz w:val="20"/>
          <w:szCs w:val="24"/>
          <w:lang w:val="en-PH" w:eastAsia="en-PH"/>
        </w:rPr>
        <w:t xml:space="preserve">SVM classifier </w:t>
      </w:r>
    </w:p>
    <w:p w14:paraId="4748487D" w14:textId="13848A40" w:rsidR="00F05E6C" w:rsidRPr="00F05E6C" w:rsidRDefault="00DF2597" w:rsidP="00F05E6C">
      <w:pPr>
        <w:shd w:val="clear" w:color="auto" w:fill="FFFFFF"/>
        <w:spacing w:before="96" w:after="120" w:line="360" w:lineRule="atLeast"/>
        <w:ind w:firstLine="720"/>
        <w:rPr>
          <w:rFonts w:ascii="Arial" w:eastAsia="Times New Roman" w:hAnsi="Arial" w:cs="Arial"/>
          <w:color w:val="000000"/>
          <w:szCs w:val="24"/>
          <w:lang w:val="en-PH" w:eastAsia="en-PH"/>
        </w:rPr>
      </w:pPr>
      <w:r w:rsidRPr="00DF2597">
        <w:rPr>
          <w:rFonts w:ascii="Arial" w:eastAsia="Times New Roman" w:hAnsi="Arial" w:cs="Arial"/>
          <w:i/>
          <w:color w:val="000000"/>
          <w:szCs w:val="24"/>
          <w:lang w:val="en-PH" w:eastAsia="en-PH"/>
        </w:rPr>
        <w:t xml:space="preserve"> </w:t>
      </w:r>
      <w:r w:rsidR="00F05E6C">
        <w:rPr>
          <w:rFonts w:ascii="Arial" w:eastAsia="Times New Roman" w:hAnsi="Arial" w:cs="Arial"/>
          <w:color w:val="000000"/>
          <w:szCs w:val="24"/>
          <w:lang w:val="en-PH" w:eastAsia="en-PH"/>
        </w:rPr>
        <w:t xml:space="preserve">Figure 5.2 illustrates the results of other measures that were used in evaluating the model’s performance. </w:t>
      </w:r>
      <w:r w:rsidR="0079739B">
        <w:rPr>
          <w:rFonts w:ascii="Arial" w:eastAsia="Times New Roman" w:hAnsi="Arial" w:cs="Arial"/>
          <w:color w:val="000000"/>
          <w:szCs w:val="24"/>
          <w:lang w:val="en-PH" w:eastAsia="en-PH"/>
        </w:rPr>
        <w:t xml:space="preserve">The model generated a precision of 47%, a recall of 16% and an f-score of 54%.  </w:t>
      </w:r>
    </w:p>
    <w:p w14:paraId="5D0635FA" w14:textId="58A452B1" w:rsidR="00DF2597" w:rsidRDefault="00F05E6C" w:rsidP="00F05E6C">
      <w:pPr>
        <w:shd w:val="clear" w:color="auto" w:fill="FFFFFF"/>
        <w:spacing w:before="96" w:after="120" w:line="360" w:lineRule="atLeast"/>
        <w:ind w:firstLine="720"/>
        <w:jc w:val="center"/>
        <w:rPr>
          <w:rFonts w:ascii="Arial" w:eastAsia="Times New Roman" w:hAnsi="Arial" w:cs="Arial"/>
          <w:color w:val="000000"/>
          <w:szCs w:val="24"/>
          <w:lang w:val="en-PH" w:eastAsia="en-PH"/>
        </w:rPr>
      </w:pPr>
      <w:r>
        <w:rPr>
          <w:noProof/>
          <w:lang w:val="en-PH" w:eastAsia="en-PH"/>
        </w:rPr>
        <w:lastRenderedPageBreak/>
        <w:drawing>
          <wp:inline distT="0" distB="0" distL="0" distR="0" wp14:anchorId="3305456A" wp14:editId="6C44C9AC">
            <wp:extent cx="4550410" cy="2217420"/>
            <wp:effectExtent l="0" t="0" r="2540" b="0"/>
            <wp:docPr id="32" name="Picture 3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rotWithShape="1">
                    <a:blip r:embed="rId38">
                      <a:extLst>
                        <a:ext uri="{28A0092B-C50C-407E-A947-70E740481C1C}">
                          <a14:useLocalDpi xmlns:a14="http://schemas.microsoft.com/office/drawing/2010/main" val="0"/>
                        </a:ext>
                      </a:extLst>
                    </a:blip>
                    <a:srcRect t="19167"/>
                    <a:stretch/>
                  </pic:blipFill>
                  <pic:spPr bwMode="auto">
                    <a:xfrm>
                      <a:off x="0" y="0"/>
                      <a:ext cx="455041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4900D099" w14:textId="3F4F4849" w:rsidR="0079739B" w:rsidRPr="0079739B" w:rsidRDefault="0079739B" w:rsidP="00F05E6C">
      <w:pPr>
        <w:shd w:val="clear" w:color="auto" w:fill="FFFFFF"/>
        <w:spacing w:before="96" w:after="120" w:line="360" w:lineRule="atLeast"/>
        <w:ind w:firstLine="720"/>
        <w:jc w:val="center"/>
        <w:rPr>
          <w:rFonts w:ascii="Arial" w:eastAsia="Times New Roman" w:hAnsi="Arial" w:cs="Arial"/>
          <w:i/>
          <w:color w:val="000000"/>
          <w:sz w:val="20"/>
          <w:szCs w:val="24"/>
          <w:lang w:val="en-PH" w:eastAsia="en-PH"/>
        </w:rPr>
      </w:pPr>
      <w:r w:rsidRPr="0079739B">
        <w:rPr>
          <w:rFonts w:ascii="Arial" w:eastAsia="Times New Roman" w:hAnsi="Arial" w:cs="Arial"/>
          <w:i/>
          <w:color w:val="000000"/>
          <w:sz w:val="20"/>
          <w:szCs w:val="24"/>
          <w:lang w:val="en-PH" w:eastAsia="en-PH"/>
        </w:rPr>
        <w:t>Figure 5.2: Other performance measures</w:t>
      </w:r>
    </w:p>
    <w:p w14:paraId="45EC79FE" w14:textId="3B27001E" w:rsidR="00793F30" w:rsidRDefault="001302D0" w:rsidP="007A4226">
      <w:pPr>
        <w:shd w:val="clear" w:color="auto" w:fill="FFFFFF"/>
        <w:spacing w:before="96" w:after="120" w:line="360" w:lineRule="atLeast"/>
        <w:jc w:val="both"/>
        <w:rPr>
          <w:rFonts w:ascii="Arial" w:eastAsia="Times New Roman" w:hAnsi="Arial" w:cs="Arial"/>
          <w:color w:val="000000"/>
          <w:szCs w:val="24"/>
          <w:lang w:val="en-PH" w:eastAsia="en-PH"/>
        </w:rPr>
      </w:pPr>
      <w:r w:rsidRPr="001302D0">
        <w:rPr>
          <w:rFonts w:ascii="Arial" w:eastAsia="Times New Roman" w:hAnsi="Arial" w:cs="Arial"/>
          <w:color w:val="000000"/>
          <w:szCs w:val="24"/>
          <w:lang w:val="en-PH" w:eastAsia="en-PH"/>
        </w:rPr>
        <w:tab/>
      </w:r>
      <w:r w:rsidR="005421D6">
        <w:rPr>
          <w:rFonts w:ascii="Arial" w:eastAsia="Times New Roman" w:hAnsi="Arial" w:cs="Arial"/>
          <w:color w:val="000000"/>
          <w:szCs w:val="24"/>
          <w:lang w:val="en-PH" w:eastAsia="en-PH"/>
        </w:rPr>
        <w:t xml:space="preserve">The training phase </w:t>
      </w:r>
      <w:r w:rsidR="0079739B">
        <w:rPr>
          <w:rFonts w:ascii="Arial" w:eastAsia="Times New Roman" w:hAnsi="Arial" w:cs="Arial"/>
          <w:color w:val="000000"/>
          <w:szCs w:val="24"/>
          <w:lang w:val="en-PH" w:eastAsia="en-PH"/>
        </w:rPr>
        <w:t xml:space="preserve">was composed of steps </w:t>
      </w:r>
      <w:r w:rsidR="00EB0E83">
        <w:rPr>
          <w:rFonts w:ascii="Arial" w:eastAsia="Times New Roman" w:hAnsi="Arial" w:cs="Arial"/>
          <w:color w:val="000000"/>
          <w:szCs w:val="24"/>
          <w:lang w:val="en-PH" w:eastAsia="en-PH"/>
        </w:rPr>
        <w:t>on</w:t>
      </w:r>
      <w:r w:rsidR="0079739B">
        <w:rPr>
          <w:rFonts w:ascii="Arial" w:eastAsia="Times New Roman" w:hAnsi="Arial" w:cs="Arial"/>
          <w:color w:val="000000"/>
          <w:szCs w:val="24"/>
          <w:lang w:val="en-PH" w:eastAsia="en-PH"/>
        </w:rPr>
        <w:t xml:space="preserve"> automating the manual procedures on the experimentation phase</w:t>
      </w:r>
      <w:r w:rsidR="005421D6">
        <w:rPr>
          <w:rFonts w:ascii="Arial" w:eastAsia="Times New Roman" w:hAnsi="Arial" w:cs="Arial"/>
          <w:color w:val="000000"/>
          <w:szCs w:val="24"/>
          <w:lang w:val="en-PH" w:eastAsia="en-PH"/>
        </w:rPr>
        <w:t xml:space="preserve">. The SVM classifier and preprocessing steps were programmed using Java in Eclipse IDE. In order to test this phase, the result </w:t>
      </w:r>
      <w:r w:rsidR="0079739B">
        <w:rPr>
          <w:rFonts w:ascii="Arial" w:eastAsia="Times New Roman" w:hAnsi="Arial" w:cs="Arial"/>
          <w:color w:val="000000"/>
          <w:szCs w:val="24"/>
          <w:lang w:val="en-PH" w:eastAsia="en-PH"/>
        </w:rPr>
        <w:t xml:space="preserve">was </w:t>
      </w:r>
      <w:r w:rsidR="005421D6">
        <w:rPr>
          <w:rFonts w:ascii="Arial" w:eastAsia="Times New Roman" w:hAnsi="Arial" w:cs="Arial"/>
          <w:color w:val="000000"/>
          <w:szCs w:val="24"/>
          <w:lang w:val="en-PH" w:eastAsia="en-PH"/>
        </w:rPr>
        <w:t xml:space="preserve">printed on a designated text file. </w:t>
      </w:r>
    </w:p>
    <w:p w14:paraId="2EABDC1D" w14:textId="1AA08CEF" w:rsidR="005421D6" w:rsidRDefault="005421D6" w:rsidP="005421D6">
      <w:pPr>
        <w:shd w:val="clear" w:color="auto" w:fill="FFFFFF"/>
        <w:spacing w:before="96" w:after="120" w:line="360" w:lineRule="atLeast"/>
        <w:jc w:val="center"/>
        <w:rPr>
          <w:rFonts w:ascii="Arial" w:eastAsia="Times New Roman" w:hAnsi="Arial" w:cs="Arial"/>
          <w:color w:val="000000"/>
          <w:szCs w:val="24"/>
          <w:lang w:val="en-PH" w:eastAsia="en-PH"/>
        </w:rPr>
      </w:pPr>
      <w:r>
        <w:rPr>
          <w:noProof/>
          <w:lang w:val="en-PH" w:eastAsia="en-PH"/>
        </w:rPr>
        <w:drawing>
          <wp:inline distT="0" distB="0" distL="0" distR="0" wp14:anchorId="1C4B6CD1" wp14:editId="6D975596">
            <wp:extent cx="2979420" cy="437101"/>
            <wp:effectExtent l="190500" t="190500" r="182880" b="1917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00036" cy="440126"/>
                    </a:xfrm>
                    <a:prstGeom prst="rect">
                      <a:avLst/>
                    </a:prstGeom>
                    <a:ln>
                      <a:noFill/>
                    </a:ln>
                    <a:effectLst>
                      <a:outerShdw blurRad="190500" algn="tl" rotWithShape="0">
                        <a:srgbClr val="000000">
                          <a:alpha val="70000"/>
                        </a:srgbClr>
                      </a:outerShdw>
                    </a:effectLst>
                  </pic:spPr>
                </pic:pic>
              </a:graphicData>
            </a:graphic>
          </wp:inline>
        </w:drawing>
      </w:r>
    </w:p>
    <w:p w14:paraId="1C10F0B9" w14:textId="256A3EFB" w:rsidR="00793F30" w:rsidRPr="005421D6" w:rsidRDefault="005421D6" w:rsidP="005421D6">
      <w:pPr>
        <w:shd w:val="clear" w:color="auto" w:fill="FFFFFF"/>
        <w:spacing w:before="96" w:after="120" w:line="360" w:lineRule="atLeast"/>
        <w:jc w:val="center"/>
        <w:rPr>
          <w:rFonts w:ascii="Arial" w:eastAsia="Times New Roman" w:hAnsi="Arial" w:cs="Arial"/>
          <w:i/>
          <w:color w:val="000000"/>
          <w:sz w:val="20"/>
          <w:szCs w:val="24"/>
          <w:lang w:val="en-PH" w:eastAsia="en-PH"/>
        </w:rPr>
      </w:pPr>
      <w:r w:rsidRPr="005421D6">
        <w:rPr>
          <w:rFonts w:ascii="Arial" w:eastAsia="Times New Roman" w:hAnsi="Arial" w:cs="Arial"/>
          <w:i/>
          <w:color w:val="000000"/>
          <w:sz w:val="20"/>
          <w:szCs w:val="24"/>
          <w:lang w:val="en-PH" w:eastAsia="en-PH"/>
        </w:rPr>
        <w:t>Figure 5.</w:t>
      </w:r>
      <w:r w:rsidR="00EB0E83">
        <w:rPr>
          <w:rFonts w:ascii="Arial" w:eastAsia="Times New Roman" w:hAnsi="Arial" w:cs="Arial"/>
          <w:i/>
          <w:color w:val="000000"/>
          <w:sz w:val="20"/>
          <w:szCs w:val="24"/>
          <w:lang w:val="en-PH" w:eastAsia="en-PH"/>
        </w:rPr>
        <w:t>3</w:t>
      </w:r>
      <w:r w:rsidRPr="005421D6">
        <w:rPr>
          <w:rFonts w:ascii="Arial" w:eastAsia="Times New Roman" w:hAnsi="Arial" w:cs="Arial"/>
          <w:i/>
          <w:color w:val="000000"/>
          <w:sz w:val="20"/>
          <w:szCs w:val="24"/>
          <w:lang w:val="en-PH" w:eastAsia="en-PH"/>
        </w:rPr>
        <w:t>: An example of a user input in the console</w:t>
      </w:r>
    </w:p>
    <w:p w14:paraId="5475AB2D" w14:textId="50AADB3D" w:rsidR="005421D6" w:rsidRDefault="005421D6" w:rsidP="007A4226">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ab/>
        <w:t xml:space="preserve">Once a text has been entered, the data </w:t>
      </w:r>
      <w:r w:rsidR="0079739B">
        <w:rPr>
          <w:rFonts w:ascii="Arial" w:eastAsia="Times New Roman" w:hAnsi="Arial" w:cs="Arial"/>
          <w:color w:val="000000"/>
          <w:szCs w:val="24"/>
          <w:lang w:val="en-PH" w:eastAsia="en-PH"/>
        </w:rPr>
        <w:t>was</w:t>
      </w:r>
      <w:r>
        <w:rPr>
          <w:rFonts w:ascii="Arial" w:eastAsia="Times New Roman" w:hAnsi="Arial" w:cs="Arial"/>
          <w:color w:val="000000"/>
          <w:szCs w:val="24"/>
          <w:lang w:val="en-PH" w:eastAsia="en-PH"/>
        </w:rPr>
        <w:t xml:space="preserve"> subjected to cleaning which involves the removal of unnecessary characters</w:t>
      </w:r>
      <w:r w:rsidR="005E7994">
        <w:rPr>
          <w:rFonts w:ascii="Arial" w:eastAsia="Times New Roman" w:hAnsi="Arial" w:cs="Arial"/>
          <w:color w:val="000000"/>
          <w:szCs w:val="24"/>
          <w:lang w:val="en-PH" w:eastAsia="en-PH"/>
        </w:rPr>
        <w:t xml:space="preserve">. </w:t>
      </w:r>
    </w:p>
    <w:p w14:paraId="7A5F953B" w14:textId="5B67A199" w:rsidR="00C23BA3" w:rsidRPr="005E7994" w:rsidRDefault="005421D6" w:rsidP="005E7994">
      <w:pPr>
        <w:shd w:val="clear" w:color="auto" w:fill="FFFFFF"/>
        <w:spacing w:before="96" w:after="120" w:line="360" w:lineRule="atLeast"/>
        <w:jc w:val="center"/>
        <w:rPr>
          <w:rFonts w:ascii="Arial" w:eastAsia="Times New Roman" w:hAnsi="Arial" w:cs="Arial"/>
          <w:color w:val="000000"/>
          <w:szCs w:val="24"/>
          <w:lang w:val="en-PH" w:eastAsia="en-PH"/>
        </w:rPr>
      </w:pPr>
      <w:r>
        <w:rPr>
          <w:noProof/>
          <w:lang w:val="en-PH" w:eastAsia="en-PH"/>
        </w:rPr>
        <w:drawing>
          <wp:inline distT="0" distB="0" distL="0" distR="0" wp14:anchorId="33CB59D6" wp14:editId="7F26F796">
            <wp:extent cx="2571750" cy="361950"/>
            <wp:effectExtent l="190500" t="190500" r="19050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71750" cy="361950"/>
                    </a:xfrm>
                    <a:prstGeom prst="rect">
                      <a:avLst/>
                    </a:prstGeom>
                    <a:ln>
                      <a:noFill/>
                    </a:ln>
                    <a:effectLst>
                      <a:outerShdw blurRad="190500" algn="tl" rotWithShape="0">
                        <a:srgbClr val="000000">
                          <a:alpha val="70000"/>
                        </a:srgbClr>
                      </a:outerShdw>
                    </a:effectLst>
                  </pic:spPr>
                </pic:pic>
              </a:graphicData>
            </a:graphic>
          </wp:inline>
        </w:drawing>
      </w:r>
    </w:p>
    <w:p w14:paraId="3FECE95A" w14:textId="0C35013E" w:rsidR="00C23BA3" w:rsidRDefault="005E7994" w:rsidP="005E7994">
      <w:pPr>
        <w:shd w:val="clear" w:color="auto" w:fill="FFFFFF"/>
        <w:spacing w:before="96" w:after="120" w:line="360" w:lineRule="atLeast"/>
        <w:jc w:val="center"/>
        <w:rPr>
          <w:rFonts w:ascii="Arial" w:eastAsia="Times New Roman" w:hAnsi="Arial" w:cs="Arial"/>
          <w:i/>
          <w:color w:val="000000"/>
          <w:sz w:val="20"/>
          <w:szCs w:val="24"/>
          <w:lang w:val="en-PH" w:eastAsia="en-PH"/>
        </w:rPr>
      </w:pPr>
      <w:r w:rsidRPr="005E7994">
        <w:rPr>
          <w:rFonts w:ascii="Arial" w:eastAsia="Times New Roman" w:hAnsi="Arial" w:cs="Arial"/>
          <w:i/>
          <w:color w:val="000000"/>
          <w:sz w:val="20"/>
          <w:szCs w:val="24"/>
          <w:lang w:val="en-PH" w:eastAsia="en-PH"/>
        </w:rPr>
        <w:t>Figure 5.</w:t>
      </w:r>
      <w:r w:rsidR="00EB0E83">
        <w:rPr>
          <w:rFonts w:ascii="Arial" w:eastAsia="Times New Roman" w:hAnsi="Arial" w:cs="Arial"/>
          <w:i/>
          <w:color w:val="000000"/>
          <w:sz w:val="20"/>
          <w:szCs w:val="24"/>
          <w:lang w:val="en-PH" w:eastAsia="en-PH"/>
        </w:rPr>
        <w:t>4</w:t>
      </w:r>
      <w:r w:rsidRPr="005E7994">
        <w:rPr>
          <w:rFonts w:ascii="Arial" w:eastAsia="Times New Roman" w:hAnsi="Arial" w:cs="Arial"/>
          <w:i/>
          <w:color w:val="000000"/>
          <w:sz w:val="20"/>
          <w:szCs w:val="24"/>
          <w:lang w:val="en-PH" w:eastAsia="en-PH"/>
        </w:rPr>
        <w:t>: An example of data cleaning procedure</w:t>
      </w:r>
    </w:p>
    <w:p w14:paraId="76F9B3EF" w14:textId="5CA0F68B" w:rsidR="005E7994" w:rsidRPr="0079739B" w:rsidRDefault="005E7994" w:rsidP="0079739B">
      <w:pPr>
        <w:shd w:val="clear" w:color="auto" w:fill="FFFFFF"/>
        <w:spacing w:before="96" w:after="120" w:line="360" w:lineRule="atLeast"/>
        <w:rPr>
          <w:rFonts w:ascii="Arial" w:eastAsia="Times New Roman" w:hAnsi="Arial" w:cs="Arial"/>
          <w:color w:val="000000"/>
          <w:szCs w:val="24"/>
          <w:lang w:val="en-PH" w:eastAsia="en-PH"/>
        </w:rPr>
      </w:pPr>
      <w:r w:rsidRPr="005E7994">
        <w:rPr>
          <w:rFonts w:ascii="Arial" w:eastAsia="Times New Roman" w:hAnsi="Arial" w:cs="Arial"/>
          <w:color w:val="000000"/>
          <w:szCs w:val="24"/>
          <w:lang w:val="en-PH" w:eastAsia="en-PH"/>
        </w:rPr>
        <w:tab/>
        <w:t>Moreover,</w:t>
      </w:r>
      <w:r>
        <w:rPr>
          <w:rFonts w:ascii="Arial" w:eastAsia="Times New Roman" w:hAnsi="Arial" w:cs="Arial"/>
          <w:color w:val="000000"/>
          <w:szCs w:val="24"/>
          <w:lang w:val="en-PH" w:eastAsia="en-PH"/>
        </w:rPr>
        <w:t xml:space="preserve"> the cleaned data </w:t>
      </w:r>
      <w:r w:rsidR="0079739B">
        <w:rPr>
          <w:rFonts w:ascii="Arial" w:eastAsia="Times New Roman" w:hAnsi="Arial" w:cs="Arial"/>
          <w:color w:val="000000"/>
          <w:szCs w:val="24"/>
          <w:lang w:val="en-PH" w:eastAsia="en-PH"/>
        </w:rPr>
        <w:t>was further pa</w:t>
      </w:r>
      <w:r>
        <w:rPr>
          <w:rFonts w:ascii="Arial" w:eastAsia="Times New Roman" w:hAnsi="Arial" w:cs="Arial"/>
          <w:color w:val="000000"/>
          <w:szCs w:val="24"/>
          <w:lang w:val="en-PH" w:eastAsia="en-PH"/>
        </w:rPr>
        <w:t xml:space="preserve">rtitioned into tokens </w:t>
      </w:r>
      <w:r w:rsidR="0079739B">
        <w:rPr>
          <w:rFonts w:ascii="Arial" w:eastAsia="Times New Roman" w:hAnsi="Arial" w:cs="Arial"/>
          <w:color w:val="000000"/>
          <w:szCs w:val="24"/>
          <w:lang w:val="en-PH" w:eastAsia="en-PH"/>
        </w:rPr>
        <w:t xml:space="preserve">or a list of words. </w:t>
      </w:r>
    </w:p>
    <w:p w14:paraId="0FD5C12D" w14:textId="33A9A54F" w:rsidR="005E7994" w:rsidRPr="005E7994" w:rsidRDefault="005E7994" w:rsidP="005E7994">
      <w:pPr>
        <w:shd w:val="clear" w:color="auto" w:fill="FFFFFF"/>
        <w:spacing w:before="96" w:after="120" w:line="360" w:lineRule="atLeast"/>
        <w:jc w:val="center"/>
        <w:rPr>
          <w:rFonts w:ascii="Arial" w:eastAsia="Times New Roman" w:hAnsi="Arial" w:cs="Arial"/>
          <w:color w:val="000000"/>
          <w:szCs w:val="24"/>
          <w:lang w:val="en-PH" w:eastAsia="en-PH"/>
        </w:rPr>
      </w:pPr>
      <w:r>
        <w:rPr>
          <w:noProof/>
          <w:lang w:val="en-PH" w:eastAsia="en-PH"/>
        </w:rPr>
        <w:drawing>
          <wp:inline distT="0" distB="0" distL="0" distR="0" wp14:anchorId="0E37A79C" wp14:editId="522BD791">
            <wp:extent cx="962025" cy="866775"/>
            <wp:effectExtent l="190500" t="190500" r="200025"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2025" cy="866775"/>
                    </a:xfrm>
                    <a:prstGeom prst="rect">
                      <a:avLst/>
                    </a:prstGeom>
                    <a:ln>
                      <a:noFill/>
                    </a:ln>
                    <a:effectLst>
                      <a:outerShdw blurRad="190500" algn="tl" rotWithShape="0">
                        <a:srgbClr val="000000">
                          <a:alpha val="70000"/>
                        </a:srgbClr>
                      </a:outerShdw>
                    </a:effectLst>
                  </pic:spPr>
                </pic:pic>
              </a:graphicData>
            </a:graphic>
          </wp:inline>
        </w:drawing>
      </w:r>
    </w:p>
    <w:p w14:paraId="7EC0F157" w14:textId="2DE4CBFB" w:rsidR="00C23BA3" w:rsidRPr="005E7994" w:rsidRDefault="005E7994" w:rsidP="005E7994">
      <w:pPr>
        <w:shd w:val="clear" w:color="auto" w:fill="FFFFFF"/>
        <w:spacing w:before="96" w:after="120" w:line="360" w:lineRule="atLeast"/>
        <w:jc w:val="center"/>
        <w:rPr>
          <w:rFonts w:ascii="Arial" w:eastAsia="Times New Roman" w:hAnsi="Arial" w:cs="Arial"/>
          <w:i/>
          <w:color w:val="000000"/>
          <w:sz w:val="20"/>
          <w:szCs w:val="24"/>
          <w:lang w:val="en-PH" w:eastAsia="en-PH"/>
        </w:rPr>
      </w:pPr>
      <w:r w:rsidRPr="005E7994">
        <w:rPr>
          <w:rFonts w:ascii="Arial" w:eastAsia="Times New Roman" w:hAnsi="Arial" w:cs="Arial"/>
          <w:i/>
          <w:color w:val="000000"/>
          <w:sz w:val="20"/>
          <w:szCs w:val="24"/>
          <w:lang w:val="en-PH" w:eastAsia="en-PH"/>
        </w:rPr>
        <w:t>Figure 5.</w:t>
      </w:r>
      <w:r w:rsidR="00EB0E83">
        <w:rPr>
          <w:rFonts w:ascii="Arial" w:eastAsia="Times New Roman" w:hAnsi="Arial" w:cs="Arial"/>
          <w:i/>
          <w:color w:val="000000"/>
          <w:sz w:val="20"/>
          <w:szCs w:val="24"/>
          <w:lang w:val="en-PH" w:eastAsia="en-PH"/>
        </w:rPr>
        <w:t>5</w:t>
      </w:r>
      <w:r w:rsidRPr="005E7994">
        <w:rPr>
          <w:rFonts w:ascii="Arial" w:eastAsia="Times New Roman" w:hAnsi="Arial" w:cs="Arial"/>
          <w:i/>
          <w:color w:val="000000"/>
          <w:sz w:val="20"/>
          <w:szCs w:val="24"/>
          <w:lang w:val="en-PH" w:eastAsia="en-PH"/>
        </w:rPr>
        <w:t>: Tokenization process</w:t>
      </w:r>
    </w:p>
    <w:p w14:paraId="3088A71C" w14:textId="606A230B" w:rsidR="00EB0E83" w:rsidRDefault="005E7994" w:rsidP="00EB0E83">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 w:val="24"/>
          <w:szCs w:val="24"/>
          <w:lang w:val="en-PH" w:eastAsia="en-PH"/>
        </w:rPr>
        <w:lastRenderedPageBreak/>
        <w:tab/>
      </w:r>
      <w:r>
        <w:rPr>
          <w:rFonts w:ascii="Arial" w:eastAsia="Times New Roman" w:hAnsi="Arial" w:cs="Arial"/>
          <w:color w:val="000000"/>
          <w:szCs w:val="24"/>
          <w:lang w:val="en-PH" w:eastAsia="en-PH"/>
        </w:rPr>
        <w:t xml:space="preserve">Once the input </w:t>
      </w:r>
      <w:r w:rsidR="00EB0E83">
        <w:rPr>
          <w:rFonts w:ascii="Arial" w:eastAsia="Times New Roman" w:hAnsi="Arial" w:cs="Arial"/>
          <w:color w:val="000000"/>
          <w:szCs w:val="24"/>
          <w:lang w:val="en-PH" w:eastAsia="en-PH"/>
        </w:rPr>
        <w:t>was</w:t>
      </w:r>
      <w:r>
        <w:rPr>
          <w:rFonts w:ascii="Arial" w:eastAsia="Times New Roman" w:hAnsi="Arial" w:cs="Arial"/>
          <w:color w:val="000000"/>
          <w:szCs w:val="24"/>
          <w:lang w:val="en-PH" w:eastAsia="en-PH"/>
        </w:rPr>
        <w:t xml:space="preserve"> separated into a list of words, it </w:t>
      </w:r>
      <w:r w:rsidR="00EB0E83">
        <w:rPr>
          <w:rFonts w:ascii="Arial" w:eastAsia="Times New Roman" w:hAnsi="Arial" w:cs="Arial"/>
          <w:color w:val="000000"/>
          <w:szCs w:val="24"/>
          <w:lang w:val="en-PH" w:eastAsia="en-PH"/>
        </w:rPr>
        <w:t>was</w:t>
      </w:r>
      <w:r>
        <w:rPr>
          <w:rFonts w:ascii="Arial" w:eastAsia="Times New Roman" w:hAnsi="Arial" w:cs="Arial"/>
          <w:color w:val="000000"/>
          <w:szCs w:val="24"/>
          <w:lang w:val="en-PH" w:eastAsia="en-PH"/>
        </w:rPr>
        <w:t xml:space="preserve"> compared in an array of attributes derived from the Bag-of-Words model from the experimentation phase. This process </w:t>
      </w:r>
      <w:r w:rsidR="00EB0E83">
        <w:rPr>
          <w:rFonts w:ascii="Arial" w:eastAsia="Times New Roman" w:hAnsi="Arial" w:cs="Arial"/>
          <w:color w:val="000000"/>
          <w:szCs w:val="24"/>
          <w:lang w:val="en-PH" w:eastAsia="en-PH"/>
        </w:rPr>
        <w:t xml:space="preserve">was used in determining </w:t>
      </w:r>
      <w:r>
        <w:rPr>
          <w:rFonts w:ascii="Arial" w:eastAsia="Times New Roman" w:hAnsi="Arial" w:cs="Arial"/>
          <w:color w:val="000000"/>
          <w:szCs w:val="24"/>
          <w:lang w:val="en-PH" w:eastAsia="en-PH"/>
        </w:rPr>
        <w:t xml:space="preserve">the frequencies of each word in the list. </w:t>
      </w:r>
      <w:r w:rsidR="00EB0E83">
        <w:rPr>
          <w:rFonts w:ascii="Arial" w:eastAsia="Times New Roman" w:hAnsi="Arial" w:cs="Arial"/>
          <w:color w:val="000000"/>
          <w:szCs w:val="24"/>
          <w:lang w:val="en-PH" w:eastAsia="en-PH"/>
        </w:rPr>
        <w:t xml:space="preserve">Once the number of word occurrences has been identified, the classifier determines </w:t>
      </w:r>
      <w:r>
        <w:rPr>
          <w:rFonts w:ascii="Arial" w:eastAsia="Times New Roman" w:hAnsi="Arial" w:cs="Arial"/>
          <w:color w:val="000000"/>
          <w:szCs w:val="24"/>
          <w:lang w:val="en-PH" w:eastAsia="en-PH"/>
        </w:rPr>
        <w:t>whether the post implies cyberbullying or n</w:t>
      </w:r>
      <w:r w:rsidR="00A92D76">
        <w:rPr>
          <w:rFonts w:ascii="Arial" w:eastAsia="Times New Roman" w:hAnsi="Arial" w:cs="Arial"/>
          <w:color w:val="000000"/>
          <w:szCs w:val="24"/>
          <w:lang w:val="en-PH" w:eastAsia="en-PH"/>
        </w:rPr>
        <w:t>ot.</w:t>
      </w:r>
      <w:r w:rsidR="00EB0E83">
        <w:rPr>
          <w:rFonts w:ascii="Arial" w:eastAsia="Times New Roman" w:hAnsi="Arial" w:cs="Arial"/>
          <w:color w:val="000000"/>
          <w:szCs w:val="24"/>
          <w:lang w:val="en-PH" w:eastAsia="en-PH"/>
        </w:rPr>
        <w:t xml:space="preserve"> The output for this phase was printed on the console. Figure 5.6 shows the comparison between the actual class and the class that was predicted by the SVM classifier. </w:t>
      </w:r>
    </w:p>
    <w:p w14:paraId="10717632" w14:textId="11E318AD" w:rsidR="00EB0E83" w:rsidRDefault="00EB0E83" w:rsidP="00EB0E83">
      <w:pPr>
        <w:shd w:val="clear" w:color="auto" w:fill="FFFFFF"/>
        <w:spacing w:before="96" w:after="120" w:line="360" w:lineRule="atLeast"/>
        <w:jc w:val="center"/>
        <w:rPr>
          <w:rFonts w:ascii="Arial" w:eastAsia="Times New Roman" w:hAnsi="Arial" w:cs="Arial"/>
          <w:color w:val="000000"/>
          <w:szCs w:val="24"/>
          <w:lang w:val="en-PH" w:eastAsia="en-PH"/>
        </w:rPr>
      </w:pPr>
      <w:r>
        <w:rPr>
          <w:rFonts w:ascii="Arial" w:eastAsia="Times New Roman" w:hAnsi="Arial" w:cs="Arial"/>
          <w:noProof/>
          <w:color w:val="000000"/>
          <w:szCs w:val="24"/>
          <w:lang w:val="en-PH" w:eastAsia="en-PH"/>
        </w:rPr>
        <w:drawing>
          <wp:inline distT="0" distB="0" distL="0" distR="0" wp14:anchorId="5036673C" wp14:editId="1D2339E4">
            <wp:extent cx="5943600" cy="52965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80E2D5.tmp"/>
                    <pic:cNvPicPr/>
                  </pic:nvPicPr>
                  <pic:blipFill>
                    <a:blip r:embed="rId42">
                      <a:extLst>
                        <a:ext uri="{28A0092B-C50C-407E-A947-70E740481C1C}">
                          <a14:useLocalDpi xmlns:a14="http://schemas.microsoft.com/office/drawing/2010/main" val="0"/>
                        </a:ext>
                      </a:extLst>
                    </a:blip>
                    <a:stretch>
                      <a:fillRect/>
                    </a:stretch>
                  </pic:blipFill>
                  <pic:spPr>
                    <a:xfrm>
                      <a:off x="0" y="0"/>
                      <a:ext cx="5943600" cy="5296535"/>
                    </a:xfrm>
                    <a:prstGeom prst="rect">
                      <a:avLst/>
                    </a:prstGeom>
                  </pic:spPr>
                </pic:pic>
              </a:graphicData>
            </a:graphic>
          </wp:inline>
        </w:drawing>
      </w:r>
    </w:p>
    <w:p w14:paraId="6BD01123" w14:textId="42270509" w:rsidR="00EB0E83" w:rsidRPr="00EB0E83" w:rsidRDefault="00EB0E83" w:rsidP="00EB0E83">
      <w:pPr>
        <w:shd w:val="clear" w:color="auto" w:fill="FFFFFF"/>
        <w:spacing w:before="96" w:after="120" w:line="360" w:lineRule="atLeast"/>
        <w:jc w:val="center"/>
        <w:rPr>
          <w:rFonts w:ascii="Arial" w:eastAsia="Times New Roman" w:hAnsi="Arial" w:cs="Arial"/>
          <w:i/>
          <w:color w:val="000000"/>
          <w:sz w:val="20"/>
          <w:szCs w:val="24"/>
          <w:lang w:val="en-PH" w:eastAsia="en-PH"/>
        </w:rPr>
      </w:pPr>
      <w:r w:rsidRPr="00EB0E83">
        <w:rPr>
          <w:rFonts w:ascii="Arial" w:eastAsia="Times New Roman" w:hAnsi="Arial" w:cs="Arial"/>
          <w:i/>
          <w:color w:val="000000"/>
          <w:sz w:val="20"/>
          <w:szCs w:val="24"/>
          <w:lang w:val="en-PH" w:eastAsia="en-PH"/>
        </w:rPr>
        <w:t>Figure 5.</w:t>
      </w:r>
      <w:r>
        <w:rPr>
          <w:rFonts w:ascii="Arial" w:eastAsia="Times New Roman" w:hAnsi="Arial" w:cs="Arial"/>
          <w:i/>
          <w:color w:val="000000"/>
          <w:sz w:val="20"/>
          <w:szCs w:val="24"/>
          <w:lang w:val="en-PH" w:eastAsia="en-PH"/>
        </w:rPr>
        <w:t>6</w:t>
      </w:r>
      <w:r w:rsidRPr="00EB0E83">
        <w:rPr>
          <w:rFonts w:ascii="Arial" w:eastAsia="Times New Roman" w:hAnsi="Arial" w:cs="Arial"/>
          <w:i/>
          <w:color w:val="000000"/>
          <w:sz w:val="20"/>
          <w:szCs w:val="24"/>
          <w:lang w:val="en-PH" w:eastAsia="en-PH"/>
        </w:rPr>
        <w:t>: SVM Classifier</w:t>
      </w:r>
    </w:p>
    <w:p w14:paraId="7E2A47FB" w14:textId="0519B81B" w:rsidR="006614CC" w:rsidRDefault="00A92D76" w:rsidP="00EB0E83">
      <w:pPr>
        <w:shd w:val="clear" w:color="auto" w:fill="FFFFFF"/>
        <w:spacing w:before="96" w:after="120" w:line="360" w:lineRule="atLeast"/>
        <w:ind w:firstLine="720"/>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Thus, once a harmful post has been detected, </w:t>
      </w:r>
      <w:r w:rsidR="00EB0E83">
        <w:rPr>
          <w:rFonts w:ascii="Arial" w:eastAsia="Times New Roman" w:hAnsi="Arial" w:cs="Arial"/>
          <w:color w:val="000000"/>
          <w:szCs w:val="24"/>
          <w:lang w:val="en-PH" w:eastAsia="en-PH"/>
        </w:rPr>
        <w:t xml:space="preserve">the system establishes a connection with the mail server and automatically generates a report which includes the post of the user. Figure 5.7 illustrates the output of the system once a report has been generated. </w:t>
      </w:r>
    </w:p>
    <w:p w14:paraId="6DF903F5" w14:textId="77777777" w:rsidR="00EB0E83" w:rsidRDefault="00EB0E83" w:rsidP="00EB0E83">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46B89F14" w14:textId="33BB8FBE" w:rsidR="00EB0E83" w:rsidRDefault="00EB0E83" w:rsidP="00EB0E83">
      <w:pPr>
        <w:shd w:val="clear" w:color="auto" w:fill="FFFFFF"/>
        <w:spacing w:before="96" w:after="120" w:line="360" w:lineRule="atLeast"/>
        <w:ind w:firstLine="720"/>
        <w:jc w:val="center"/>
        <w:rPr>
          <w:rFonts w:ascii="Arial" w:eastAsia="Times New Roman" w:hAnsi="Arial" w:cs="Arial"/>
          <w:color w:val="000000"/>
          <w:sz w:val="24"/>
          <w:szCs w:val="24"/>
          <w:lang w:val="en-PH" w:eastAsia="en-PH"/>
        </w:rPr>
      </w:pPr>
      <w:r>
        <w:rPr>
          <w:rFonts w:ascii="Arial" w:eastAsia="Times New Roman" w:hAnsi="Arial" w:cs="Arial"/>
          <w:noProof/>
          <w:color w:val="000000"/>
          <w:szCs w:val="24"/>
          <w:lang w:val="en-PH" w:eastAsia="en-PH"/>
        </w:rPr>
        <w:lastRenderedPageBreak/>
        <w:drawing>
          <wp:inline distT="0" distB="0" distL="0" distR="0" wp14:anchorId="3D863ED2" wp14:editId="69393B68">
            <wp:extent cx="5745480" cy="301392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80876B.tmp"/>
                    <pic:cNvPicPr/>
                  </pic:nvPicPr>
                  <pic:blipFill>
                    <a:blip r:embed="rId43">
                      <a:extLst>
                        <a:ext uri="{28A0092B-C50C-407E-A947-70E740481C1C}">
                          <a14:useLocalDpi xmlns:a14="http://schemas.microsoft.com/office/drawing/2010/main" val="0"/>
                        </a:ext>
                      </a:extLst>
                    </a:blip>
                    <a:stretch>
                      <a:fillRect/>
                    </a:stretch>
                  </pic:blipFill>
                  <pic:spPr>
                    <a:xfrm>
                      <a:off x="0" y="0"/>
                      <a:ext cx="5749863" cy="3016221"/>
                    </a:xfrm>
                    <a:prstGeom prst="rect">
                      <a:avLst/>
                    </a:prstGeom>
                  </pic:spPr>
                </pic:pic>
              </a:graphicData>
            </a:graphic>
          </wp:inline>
        </w:drawing>
      </w:r>
    </w:p>
    <w:p w14:paraId="25D03225" w14:textId="2CDC334F" w:rsidR="00C23BA3" w:rsidRPr="00B54D24" w:rsidRDefault="00B54D24" w:rsidP="00B54D24">
      <w:pPr>
        <w:shd w:val="clear" w:color="auto" w:fill="FFFFFF"/>
        <w:spacing w:before="96" w:after="120" w:line="360" w:lineRule="atLeast"/>
        <w:jc w:val="center"/>
        <w:rPr>
          <w:rFonts w:ascii="Arial" w:eastAsia="Times New Roman" w:hAnsi="Arial" w:cs="Arial"/>
          <w:i/>
          <w:color w:val="000000"/>
          <w:sz w:val="20"/>
          <w:szCs w:val="24"/>
          <w:lang w:val="en-PH" w:eastAsia="en-PH"/>
        </w:rPr>
      </w:pPr>
      <w:r w:rsidRPr="00B54D24">
        <w:rPr>
          <w:rFonts w:ascii="Arial" w:eastAsia="Times New Roman" w:hAnsi="Arial" w:cs="Arial"/>
          <w:i/>
          <w:color w:val="000000"/>
          <w:sz w:val="20"/>
          <w:szCs w:val="24"/>
          <w:lang w:val="en-PH" w:eastAsia="en-PH"/>
        </w:rPr>
        <w:t>Figure 5.7:</w:t>
      </w:r>
      <w:r w:rsidR="00FB15BD">
        <w:rPr>
          <w:rFonts w:ascii="Arial" w:eastAsia="Times New Roman" w:hAnsi="Arial" w:cs="Arial"/>
          <w:i/>
          <w:color w:val="000000"/>
          <w:sz w:val="20"/>
          <w:szCs w:val="24"/>
          <w:lang w:val="en-PH" w:eastAsia="en-PH"/>
        </w:rPr>
        <w:t xml:space="preserve"> The report that was generated by the system</w:t>
      </w:r>
    </w:p>
    <w:p w14:paraId="6E9FCEAD" w14:textId="77777777" w:rsidR="00A92D76" w:rsidRDefault="00A92D76"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43DB728F"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54C6B469"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6603FF87"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426EC0A6"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4B260ABD"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0D76CA62"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68EE08F2"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0EDA1FFB"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6109A185"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49865424"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4156C757"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392A1B6A"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1F6A7DF0"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536E1E27" w14:textId="77777777" w:rsidR="00B54D24" w:rsidRDefault="00B54D24" w:rsidP="007A4226">
      <w:pPr>
        <w:shd w:val="clear" w:color="auto" w:fill="FFFFFF"/>
        <w:spacing w:before="96" w:after="120" w:line="360" w:lineRule="atLeast"/>
        <w:jc w:val="both"/>
        <w:rPr>
          <w:rFonts w:ascii="Arial" w:eastAsia="Times New Roman" w:hAnsi="Arial" w:cs="Arial"/>
          <w:color w:val="000000"/>
          <w:sz w:val="24"/>
          <w:szCs w:val="24"/>
          <w:lang w:val="en-PH" w:eastAsia="en-PH"/>
        </w:rPr>
      </w:pPr>
    </w:p>
    <w:p w14:paraId="48028105" w14:textId="77777777" w:rsidR="00F9000C" w:rsidRPr="00B002E0" w:rsidRDefault="00C23BA3" w:rsidP="00B002E0">
      <w:pPr>
        <w:pStyle w:val="Heading2"/>
        <w:rPr>
          <w:rFonts w:ascii="Arial" w:eastAsia="Times New Roman" w:hAnsi="Arial" w:cs="Arial"/>
          <w:b/>
          <w:color w:val="000000" w:themeColor="text1"/>
          <w:sz w:val="22"/>
          <w:lang w:val="en-PH" w:eastAsia="en-PH"/>
        </w:rPr>
      </w:pPr>
      <w:bookmarkStart w:id="99" w:name="_Toc478536461"/>
      <w:r w:rsidRPr="00B002E0">
        <w:rPr>
          <w:rFonts w:ascii="Arial" w:eastAsia="Times New Roman" w:hAnsi="Arial" w:cs="Arial"/>
          <w:b/>
          <w:color w:val="000000" w:themeColor="text1"/>
          <w:sz w:val="22"/>
          <w:lang w:val="en-PH" w:eastAsia="en-PH"/>
        </w:rPr>
        <w:lastRenderedPageBreak/>
        <w:t>6. Conclusio</w:t>
      </w:r>
      <w:r w:rsidR="00F9000C" w:rsidRPr="00B002E0">
        <w:rPr>
          <w:rFonts w:ascii="Arial" w:eastAsia="Times New Roman" w:hAnsi="Arial" w:cs="Arial"/>
          <w:b/>
          <w:color w:val="000000" w:themeColor="text1"/>
          <w:sz w:val="22"/>
          <w:lang w:val="en-PH" w:eastAsia="en-PH"/>
        </w:rPr>
        <w:t>n and Recommendations</w:t>
      </w:r>
      <w:bookmarkEnd w:id="99"/>
    </w:p>
    <w:p w14:paraId="004ED520" w14:textId="5CD7DC0C" w:rsidR="00C337D6" w:rsidRDefault="00F9000C" w:rsidP="00F9000C">
      <w:pPr>
        <w:shd w:val="clear" w:color="auto" w:fill="FFFFFF"/>
        <w:spacing w:before="96" w:after="120" w:line="360" w:lineRule="atLeast"/>
        <w:ind w:firstLine="720"/>
        <w:jc w:val="both"/>
        <w:rPr>
          <w:rFonts w:ascii="Arial" w:eastAsia="Times New Roman" w:hAnsi="Arial" w:cs="Arial"/>
          <w:color w:val="000000"/>
          <w:szCs w:val="24"/>
          <w:lang w:val="en-PH" w:eastAsia="en-PH"/>
        </w:rPr>
      </w:pPr>
      <w:r w:rsidRPr="00F9000C">
        <w:rPr>
          <w:rFonts w:ascii="Arial" w:eastAsia="Times New Roman" w:hAnsi="Arial" w:cs="Arial"/>
          <w:color w:val="000000"/>
          <w:szCs w:val="24"/>
          <w:lang w:val="en-PH" w:eastAsia="en-PH"/>
        </w:rPr>
        <w:t xml:space="preserve">In this paper, </w:t>
      </w:r>
      <w:r>
        <w:rPr>
          <w:rFonts w:ascii="Arial" w:eastAsia="Times New Roman" w:hAnsi="Arial" w:cs="Arial"/>
          <w:color w:val="000000"/>
          <w:szCs w:val="24"/>
          <w:lang w:val="en-PH" w:eastAsia="en-PH"/>
        </w:rPr>
        <w:t xml:space="preserve">we presented a supervised machine learning approach to combat online bullying through the development of </w:t>
      </w:r>
      <w:proofErr w:type="spellStart"/>
      <w:r>
        <w:rPr>
          <w:rFonts w:ascii="Arial" w:eastAsia="Times New Roman" w:hAnsi="Arial" w:cs="Arial"/>
          <w:color w:val="000000"/>
          <w:szCs w:val="24"/>
          <w:lang w:val="en-PH" w:eastAsia="en-PH"/>
        </w:rPr>
        <w:t>Quickgarde</w:t>
      </w:r>
      <w:proofErr w:type="spellEnd"/>
      <w:r>
        <w:rPr>
          <w:rFonts w:ascii="Arial" w:eastAsia="Times New Roman" w:hAnsi="Arial" w:cs="Arial"/>
          <w:color w:val="000000"/>
          <w:szCs w:val="24"/>
          <w:lang w:val="en-PH" w:eastAsia="en-PH"/>
        </w:rPr>
        <w:t>, a cyberbullying detection system which can detect</w:t>
      </w:r>
      <w:r w:rsidR="00C337D6">
        <w:rPr>
          <w:rFonts w:ascii="Arial" w:eastAsia="Times New Roman" w:hAnsi="Arial" w:cs="Arial"/>
          <w:color w:val="000000"/>
          <w:szCs w:val="24"/>
          <w:lang w:val="en-PH" w:eastAsia="en-PH"/>
        </w:rPr>
        <w:t xml:space="preserve"> harmful posts and generate reports </w:t>
      </w:r>
      <w:r w:rsidR="005530C3">
        <w:rPr>
          <w:rFonts w:ascii="Arial" w:eastAsia="Times New Roman" w:hAnsi="Arial" w:cs="Arial"/>
          <w:color w:val="000000"/>
          <w:szCs w:val="24"/>
          <w:lang w:val="en-PH" w:eastAsia="en-PH"/>
        </w:rPr>
        <w:t xml:space="preserve">to the administrator </w:t>
      </w:r>
      <w:r w:rsidR="00C337D6">
        <w:rPr>
          <w:rFonts w:ascii="Arial" w:eastAsia="Times New Roman" w:hAnsi="Arial" w:cs="Arial"/>
          <w:color w:val="000000"/>
          <w:szCs w:val="24"/>
          <w:lang w:val="en-PH" w:eastAsia="en-PH"/>
        </w:rPr>
        <w:t xml:space="preserve">via email regarding the cyberbullying incident. </w:t>
      </w:r>
      <w:r>
        <w:rPr>
          <w:rFonts w:ascii="Arial" w:eastAsia="Times New Roman" w:hAnsi="Arial" w:cs="Arial"/>
          <w:color w:val="000000"/>
          <w:szCs w:val="24"/>
          <w:lang w:val="en-PH" w:eastAsia="en-PH"/>
        </w:rPr>
        <w:t xml:space="preserve"> The project </w:t>
      </w:r>
      <w:r w:rsidR="00B54D24">
        <w:rPr>
          <w:rFonts w:ascii="Arial" w:eastAsia="Times New Roman" w:hAnsi="Arial" w:cs="Arial"/>
          <w:color w:val="000000"/>
          <w:szCs w:val="24"/>
          <w:lang w:val="en-PH" w:eastAsia="en-PH"/>
        </w:rPr>
        <w:t>started</w:t>
      </w:r>
      <w:r>
        <w:rPr>
          <w:rFonts w:ascii="Arial" w:eastAsia="Times New Roman" w:hAnsi="Arial" w:cs="Arial"/>
          <w:color w:val="000000"/>
          <w:szCs w:val="24"/>
          <w:lang w:val="en-PH" w:eastAsia="en-PH"/>
        </w:rPr>
        <w:t xml:space="preserve"> </w:t>
      </w:r>
      <w:r w:rsidR="00C337D6">
        <w:rPr>
          <w:rFonts w:ascii="Arial" w:eastAsia="Times New Roman" w:hAnsi="Arial" w:cs="Arial"/>
          <w:color w:val="000000"/>
          <w:szCs w:val="24"/>
          <w:lang w:val="en-PH" w:eastAsia="en-PH"/>
        </w:rPr>
        <w:t>by conducting</w:t>
      </w:r>
      <w:r>
        <w:rPr>
          <w:rFonts w:ascii="Arial" w:eastAsia="Times New Roman" w:hAnsi="Arial" w:cs="Arial"/>
          <w:color w:val="000000"/>
          <w:szCs w:val="24"/>
          <w:lang w:val="en-PH" w:eastAsia="en-PH"/>
        </w:rPr>
        <w:t xml:space="preserve"> </w:t>
      </w:r>
      <w:r w:rsidR="00C337D6">
        <w:rPr>
          <w:rFonts w:ascii="Arial" w:eastAsia="Times New Roman" w:hAnsi="Arial" w:cs="Arial"/>
          <w:color w:val="000000"/>
          <w:szCs w:val="24"/>
          <w:lang w:val="en-PH" w:eastAsia="en-PH"/>
        </w:rPr>
        <w:t xml:space="preserve">an experiment in an attempt to create </w:t>
      </w:r>
      <w:r>
        <w:rPr>
          <w:rFonts w:ascii="Arial" w:eastAsia="Times New Roman" w:hAnsi="Arial" w:cs="Arial"/>
          <w:color w:val="000000"/>
          <w:szCs w:val="24"/>
          <w:lang w:val="en-PH" w:eastAsia="en-PH"/>
        </w:rPr>
        <w:t xml:space="preserve">a cyberbullying detection model by training an SVM classifier in WEKA. </w:t>
      </w:r>
      <w:r w:rsidR="00C337D6">
        <w:rPr>
          <w:rFonts w:ascii="Arial" w:eastAsia="Times New Roman" w:hAnsi="Arial" w:cs="Arial"/>
          <w:color w:val="000000"/>
          <w:szCs w:val="24"/>
          <w:lang w:val="en-PH" w:eastAsia="en-PH"/>
        </w:rPr>
        <w:t xml:space="preserve">The experimentation phase </w:t>
      </w:r>
      <w:r w:rsidR="00B54D24">
        <w:rPr>
          <w:rFonts w:ascii="Arial" w:eastAsia="Times New Roman" w:hAnsi="Arial" w:cs="Arial"/>
          <w:color w:val="000000"/>
          <w:szCs w:val="24"/>
          <w:lang w:val="en-PH" w:eastAsia="en-PH"/>
        </w:rPr>
        <w:t>began</w:t>
      </w:r>
      <w:r w:rsidR="00C337D6">
        <w:rPr>
          <w:rFonts w:ascii="Arial" w:eastAsia="Times New Roman" w:hAnsi="Arial" w:cs="Arial"/>
          <w:color w:val="000000"/>
          <w:szCs w:val="24"/>
          <w:lang w:val="en-PH" w:eastAsia="en-PH"/>
        </w:rPr>
        <w:t xml:space="preserve"> with the creation of the corpus by obtaining data from social media sites such as Facebook, YouTube, and Twitter. The dataset was subjected to cleaning and was further </w:t>
      </w:r>
      <w:r w:rsidR="00B702E6">
        <w:rPr>
          <w:rFonts w:ascii="Arial" w:eastAsia="Times New Roman" w:hAnsi="Arial" w:cs="Arial"/>
          <w:color w:val="000000"/>
          <w:szCs w:val="24"/>
          <w:lang w:val="en-PH" w:eastAsia="en-PH"/>
        </w:rPr>
        <w:t>annotated into three categories: cyberbullying, non-cyberbullying and ambiguous cyberbullying. Moreover, each statement was partitioned into tokens and represented in a Bag-of-Words (</w:t>
      </w:r>
      <w:proofErr w:type="spellStart"/>
      <w:r w:rsidR="00B702E6">
        <w:rPr>
          <w:rFonts w:ascii="Arial" w:eastAsia="Times New Roman" w:hAnsi="Arial" w:cs="Arial"/>
          <w:color w:val="000000"/>
          <w:szCs w:val="24"/>
          <w:lang w:val="en-PH" w:eastAsia="en-PH"/>
        </w:rPr>
        <w:t>BoW</w:t>
      </w:r>
      <w:proofErr w:type="spellEnd"/>
      <w:r w:rsidR="00B702E6">
        <w:rPr>
          <w:rFonts w:ascii="Arial" w:eastAsia="Times New Roman" w:hAnsi="Arial" w:cs="Arial"/>
          <w:color w:val="000000"/>
          <w:szCs w:val="24"/>
          <w:lang w:val="en-PH" w:eastAsia="en-PH"/>
        </w:rPr>
        <w:t xml:space="preserve">) model which yields a total number of 7062 attributes. </w:t>
      </w:r>
      <w:r w:rsidR="005530C3">
        <w:rPr>
          <w:rFonts w:ascii="Arial" w:eastAsia="Times New Roman" w:hAnsi="Arial" w:cs="Arial"/>
          <w:color w:val="000000"/>
          <w:szCs w:val="24"/>
          <w:lang w:val="en-PH" w:eastAsia="en-PH"/>
        </w:rPr>
        <w:t>The SVM classifier was deployed in WEKA and generates an accuracy of 57.89%. For the training phase of the project, the manual procedures in the experimentation phase</w:t>
      </w:r>
      <w:r w:rsidR="00B54D24">
        <w:rPr>
          <w:rFonts w:ascii="Arial" w:eastAsia="Times New Roman" w:hAnsi="Arial" w:cs="Arial"/>
          <w:color w:val="000000"/>
          <w:szCs w:val="24"/>
          <w:lang w:val="en-PH" w:eastAsia="en-PH"/>
        </w:rPr>
        <w:t xml:space="preserve"> were automated using a Java program. The automation process was used to develop </w:t>
      </w:r>
      <w:r w:rsidR="005530C3">
        <w:rPr>
          <w:rFonts w:ascii="Arial" w:eastAsia="Times New Roman" w:hAnsi="Arial" w:cs="Arial"/>
          <w:color w:val="000000"/>
          <w:szCs w:val="24"/>
          <w:lang w:val="en-PH" w:eastAsia="en-PH"/>
        </w:rPr>
        <w:t>a cyberbullying detection system. Thus, once a cyberbullying post has been detected, it automatically send</w:t>
      </w:r>
      <w:r w:rsidR="00B54D24">
        <w:rPr>
          <w:rFonts w:ascii="Arial" w:eastAsia="Times New Roman" w:hAnsi="Arial" w:cs="Arial"/>
          <w:color w:val="000000"/>
          <w:szCs w:val="24"/>
          <w:lang w:val="en-PH" w:eastAsia="en-PH"/>
        </w:rPr>
        <w:t>s</w:t>
      </w:r>
      <w:r w:rsidR="005530C3">
        <w:rPr>
          <w:rFonts w:ascii="Arial" w:eastAsia="Times New Roman" w:hAnsi="Arial" w:cs="Arial"/>
          <w:color w:val="000000"/>
          <w:szCs w:val="24"/>
          <w:lang w:val="en-PH" w:eastAsia="en-PH"/>
        </w:rPr>
        <w:t xml:space="preserve"> a report to the administrator regarding the content of the post via email. </w:t>
      </w:r>
    </w:p>
    <w:p w14:paraId="4A53C3C8" w14:textId="4A578E07" w:rsidR="0045728B" w:rsidRDefault="009D7A8E"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As of now, the system relies solely on the user input in the console. However, we are planning to extend the scope of the </w:t>
      </w:r>
      <w:proofErr w:type="spellStart"/>
      <w:r>
        <w:rPr>
          <w:rFonts w:ascii="Arial" w:eastAsia="Times New Roman" w:hAnsi="Arial" w:cs="Arial"/>
          <w:color w:val="000000"/>
          <w:szCs w:val="24"/>
          <w:lang w:val="en-PH" w:eastAsia="en-PH"/>
        </w:rPr>
        <w:t>Quickgarde</w:t>
      </w:r>
      <w:proofErr w:type="spellEnd"/>
      <w:r>
        <w:rPr>
          <w:rFonts w:ascii="Arial" w:eastAsia="Times New Roman" w:hAnsi="Arial" w:cs="Arial"/>
          <w:color w:val="000000"/>
          <w:szCs w:val="24"/>
          <w:lang w:val="en-PH" w:eastAsia="en-PH"/>
        </w:rPr>
        <w:t xml:space="preserve"> system by integrating it to a </w:t>
      </w:r>
      <w:r w:rsidR="00694345">
        <w:rPr>
          <w:rFonts w:ascii="Arial" w:eastAsia="Times New Roman" w:hAnsi="Arial" w:cs="Arial"/>
          <w:color w:val="000000"/>
          <w:szCs w:val="24"/>
          <w:lang w:val="en-PH" w:eastAsia="en-PH"/>
        </w:rPr>
        <w:t xml:space="preserve">web application (or a </w:t>
      </w:r>
      <w:r>
        <w:rPr>
          <w:rFonts w:ascii="Arial" w:eastAsia="Times New Roman" w:hAnsi="Arial" w:cs="Arial"/>
          <w:color w:val="000000"/>
          <w:szCs w:val="24"/>
          <w:lang w:val="en-PH" w:eastAsia="en-PH"/>
        </w:rPr>
        <w:t>social networking site</w:t>
      </w:r>
      <w:r w:rsidR="00694345">
        <w:rPr>
          <w:rFonts w:ascii="Arial" w:eastAsia="Times New Roman" w:hAnsi="Arial" w:cs="Arial"/>
          <w:color w:val="000000"/>
          <w:szCs w:val="24"/>
          <w:lang w:val="en-PH" w:eastAsia="en-PH"/>
        </w:rPr>
        <w:t xml:space="preserve"> prototype)</w:t>
      </w:r>
      <w:r>
        <w:rPr>
          <w:rFonts w:ascii="Arial" w:eastAsia="Times New Roman" w:hAnsi="Arial" w:cs="Arial"/>
          <w:color w:val="000000"/>
          <w:szCs w:val="24"/>
          <w:lang w:val="en-PH" w:eastAsia="en-PH"/>
        </w:rPr>
        <w:t xml:space="preserve"> as a website add-in. Moreover, the report generation will be further enhanced by </w:t>
      </w:r>
      <w:r w:rsidR="0045728B">
        <w:rPr>
          <w:rFonts w:ascii="Arial" w:eastAsia="Times New Roman" w:hAnsi="Arial" w:cs="Arial"/>
          <w:color w:val="000000"/>
          <w:szCs w:val="24"/>
          <w:lang w:val="en-PH" w:eastAsia="en-PH"/>
        </w:rPr>
        <w:t xml:space="preserve">creating a web application for the admin, wherein he can view the reports in an organized tabular format which includes the name of the person who authored the post, the content of the post, and the time and date it was posted. </w:t>
      </w:r>
    </w:p>
    <w:p w14:paraId="08E69088" w14:textId="73B145B5" w:rsidR="0081370E" w:rsidRDefault="0045728B"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We also aim to improve the classifier’s accuracy by adding more data to the corpus and performing additional preprocessing steps such as stemming and lemmatization. </w:t>
      </w:r>
    </w:p>
    <w:p w14:paraId="22D99FC2" w14:textId="77777777" w:rsidR="006614CC" w:rsidRDefault="006614CC"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11D2A102" w14:textId="77777777" w:rsidR="006614CC" w:rsidRDefault="006614CC"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587780CC" w14:textId="77777777" w:rsidR="006614CC" w:rsidRDefault="006614CC"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7B94FF5A" w14:textId="77777777" w:rsidR="006614CC" w:rsidRDefault="006614CC"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1E151975" w14:textId="77777777" w:rsidR="006614CC" w:rsidRDefault="006614CC"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2A7E576D" w14:textId="77777777" w:rsidR="006614CC" w:rsidRDefault="006614CC"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4BECB3BC" w14:textId="77777777" w:rsidR="006614CC" w:rsidRDefault="006614CC" w:rsidP="0045728B">
      <w:pPr>
        <w:shd w:val="clear" w:color="auto" w:fill="FFFFFF"/>
        <w:spacing w:before="96" w:after="120" w:line="360" w:lineRule="atLeast"/>
        <w:ind w:firstLine="720"/>
        <w:jc w:val="both"/>
        <w:rPr>
          <w:rFonts w:ascii="Arial" w:eastAsia="Times New Roman" w:hAnsi="Arial" w:cs="Arial"/>
          <w:color w:val="000000"/>
          <w:szCs w:val="24"/>
          <w:lang w:val="en-PH" w:eastAsia="en-PH"/>
        </w:rPr>
      </w:pPr>
    </w:p>
    <w:p w14:paraId="47CE10ED" w14:textId="3780DCBD" w:rsidR="006614CC" w:rsidRDefault="006614CC" w:rsidP="00B54D24">
      <w:pPr>
        <w:shd w:val="clear" w:color="auto" w:fill="FFFFFF"/>
        <w:spacing w:before="96" w:after="120" w:line="360" w:lineRule="atLeast"/>
        <w:jc w:val="both"/>
        <w:rPr>
          <w:rFonts w:ascii="Arial" w:eastAsia="Times New Roman" w:hAnsi="Arial" w:cs="Arial"/>
          <w:color w:val="000000"/>
          <w:szCs w:val="24"/>
          <w:lang w:val="en-PH" w:eastAsia="en-PH"/>
        </w:rPr>
      </w:pPr>
    </w:p>
    <w:p w14:paraId="7C120720" w14:textId="7F6EAFD8" w:rsidR="00862EFE" w:rsidRDefault="00862EFE" w:rsidP="00B54D24">
      <w:pPr>
        <w:shd w:val="clear" w:color="auto" w:fill="FFFFFF"/>
        <w:spacing w:before="96" w:after="120" w:line="360" w:lineRule="atLeast"/>
        <w:jc w:val="both"/>
        <w:rPr>
          <w:rFonts w:ascii="Arial" w:eastAsia="Times New Roman" w:hAnsi="Arial" w:cs="Arial"/>
          <w:b/>
          <w:color w:val="000000"/>
          <w:szCs w:val="24"/>
          <w:lang w:val="en-PH" w:eastAsia="en-PH"/>
        </w:rPr>
      </w:pPr>
      <w:r w:rsidRPr="00862EFE">
        <w:rPr>
          <w:rFonts w:ascii="Arial" w:eastAsia="Times New Roman" w:hAnsi="Arial" w:cs="Arial"/>
          <w:b/>
          <w:color w:val="000000"/>
          <w:szCs w:val="24"/>
          <w:lang w:val="en-PH" w:eastAsia="en-PH"/>
        </w:rPr>
        <w:lastRenderedPageBreak/>
        <w:t>Sources</w:t>
      </w:r>
    </w:p>
    <w:p w14:paraId="0E3E41D7" w14:textId="77777777" w:rsidR="002B7E48" w:rsidRPr="002B7E48" w:rsidRDefault="002B7E48" w:rsidP="002B7E48">
      <w:pPr>
        <w:shd w:val="clear" w:color="auto" w:fill="FFFFFF"/>
        <w:spacing w:before="96" w:after="120" w:line="360" w:lineRule="atLeast"/>
        <w:jc w:val="both"/>
        <w:rPr>
          <w:rFonts w:ascii="Arial" w:eastAsia="Times New Roman" w:hAnsi="Arial" w:cs="Arial"/>
          <w:color w:val="000000"/>
          <w:szCs w:val="24"/>
          <w:lang w:val="en-PH" w:eastAsia="en-PH"/>
        </w:rPr>
      </w:pPr>
      <w:r w:rsidRPr="002B7E48">
        <w:rPr>
          <w:rFonts w:ascii="Arial" w:eastAsia="Times New Roman" w:hAnsi="Arial" w:cs="Arial"/>
          <w:color w:val="000000"/>
          <w:szCs w:val="24"/>
          <w:lang w:val="en-PH" w:eastAsia="en-PH"/>
        </w:rPr>
        <w:t xml:space="preserve">1. Boehm, C. (2012). Moral Origins: The Evolution of Virtue, Altruism, and Shame. </w:t>
      </w:r>
    </w:p>
    <w:p w14:paraId="05708AE8" w14:textId="77777777" w:rsidR="002B7E48" w:rsidRPr="002B7E48" w:rsidRDefault="002B7E48" w:rsidP="002B7E48">
      <w:pPr>
        <w:shd w:val="clear" w:color="auto" w:fill="FFFFFF"/>
        <w:spacing w:before="96" w:after="120" w:line="360" w:lineRule="atLeast"/>
        <w:jc w:val="both"/>
        <w:rPr>
          <w:rFonts w:ascii="Arial" w:eastAsia="Times New Roman" w:hAnsi="Arial" w:cs="Arial"/>
          <w:color w:val="000000"/>
          <w:szCs w:val="24"/>
          <w:lang w:val="en-PH" w:eastAsia="en-PH"/>
        </w:rPr>
      </w:pPr>
      <w:r w:rsidRPr="002B7E48">
        <w:rPr>
          <w:rFonts w:ascii="Arial" w:eastAsia="Times New Roman" w:hAnsi="Arial" w:cs="Arial"/>
          <w:color w:val="000000"/>
          <w:szCs w:val="24"/>
          <w:lang w:val="en-PH" w:eastAsia="en-PH"/>
        </w:rPr>
        <w:t xml:space="preserve">2. </w:t>
      </w:r>
      <w:proofErr w:type="spellStart"/>
      <w:r w:rsidRPr="002B7E48">
        <w:rPr>
          <w:rFonts w:ascii="Arial" w:eastAsia="Times New Roman" w:hAnsi="Arial" w:cs="Arial"/>
          <w:color w:val="000000"/>
          <w:szCs w:val="24"/>
          <w:lang w:val="en-PH" w:eastAsia="en-PH"/>
        </w:rPr>
        <w:t>Sheoran</w:t>
      </w:r>
      <w:proofErr w:type="spellEnd"/>
      <w:r w:rsidRPr="002B7E48">
        <w:rPr>
          <w:rFonts w:ascii="Arial" w:eastAsia="Times New Roman" w:hAnsi="Arial" w:cs="Arial"/>
          <w:color w:val="000000"/>
          <w:szCs w:val="24"/>
          <w:lang w:val="en-PH" w:eastAsia="en-PH"/>
        </w:rPr>
        <w:t>, J. (2012). Technological Advancement and Changing Paradigm of Organizational Communication. International Journal of Scientific and Research Publications, 2(12).</w:t>
      </w:r>
    </w:p>
    <w:p w14:paraId="5909A741" w14:textId="498DA9CB" w:rsidR="00862EFE" w:rsidRPr="00862EFE" w:rsidRDefault="002B7E48" w:rsidP="002B7E48">
      <w:pPr>
        <w:shd w:val="clear" w:color="auto" w:fill="FFFFFF"/>
        <w:spacing w:before="96" w:after="120" w:line="360" w:lineRule="atLeast"/>
        <w:jc w:val="both"/>
        <w:rPr>
          <w:rFonts w:ascii="Arial" w:eastAsia="Times New Roman" w:hAnsi="Arial" w:cs="Arial"/>
          <w:color w:val="000000"/>
          <w:szCs w:val="24"/>
          <w:lang w:val="en-PH" w:eastAsia="en-PH"/>
        </w:rPr>
      </w:pPr>
      <w:r w:rsidRPr="002B7E48">
        <w:rPr>
          <w:rFonts w:ascii="Arial" w:eastAsia="Times New Roman" w:hAnsi="Arial" w:cs="Arial"/>
          <w:color w:val="000000"/>
          <w:szCs w:val="24"/>
          <w:lang w:val="en-PH" w:eastAsia="en-PH"/>
        </w:rPr>
        <w:t xml:space="preserve">3. </w:t>
      </w:r>
      <w:proofErr w:type="spellStart"/>
      <w:r w:rsidRPr="002B7E48">
        <w:rPr>
          <w:rFonts w:ascii="Arial" w:eastAsia="Times New Roman" w:hAnsi="Arial" w:cs="Arial"/>
          <w:color w:val="000000"/>
          <w:szCs w:val="24"/>
          <w:lang w:val="en-PH" w:eastAsia="en-PH"/>
        </w:rPr>
        <w:t>Dadvar</w:t>
      </w:r>
      <w:proofErr w:type="spellEnd"/>
      <w:r w:rsidRPr="002B7E48">
        <w:rPr>
          <w:rFonts w:ascii="Arial" w:eastAsia="Times New Roman" w:hAnsi="Arial" w:cs="Arial"/>
          <w:color w:val="000000"/>
          <w:szCs w:val="24"/>
          <w:lang w:val="en-PH" w:eastAsia="en-PH"/>
        </w:rPr>
        <w:t xml:space="preserve">, M. De Jong, F. (2012). Cyberbullying detection: A step toward a safer internet yard. WWW 2012 – PhD Symposium. </w:t>
      </w:r>
      <w:r w:rsidR="00862EFE" w:rsidRPr="00862EFE">
        <w:rPr>
          <w:rFonts w:ascii="Arial" w:eastAsia="Times New Roman" w:hAnsi="Arial" w:cs="Arial"/>
          <w:color w:val="000000"/>
          <w:szCs w:val="24"/>
          <w:lang w:val="en-PH" w:eastAsia="en-PH"/>
        </w:rPr>
        <w:t>WWW 2012 PHD Symposium</w:t>
      </w:r>
    </w:p>
    <w:p w14:paraId="626243F3" w14:textId="56C2C7DF" w:rsidR="00862EFE" w:rsidRPr="00862EFE" w:rsidRDefault="00862EFE" w:rsidP="00862EFE">
      <w:pPr>
        <w:shd w:val="clear" w:color="auto" w:fill="FFFFFF"/>
        <w:spacing w:before="96" w:after="120" w:line="360" w:lineRule="atLeast"/>
        <w:jc w:val="both"/>
        <w:rPr>
          <w:rFonts w:ascii="Arial" w:eastAsia="Times New Roman" w:hAnsi="Arial" w:cs="Arial"/>
          <w:color w:val="000000"/>
          <w:szCs w:val="24"/>
          <w:lang w:val="en-PH" w:eastAsia="en-PH"/>
        </w:rPr>
      </w:pPr>
      <w:r w:rsidRPr="00862EFE">
        <w:rPr>
          <w:rFonts w:ascii="Arial" w:eastAsia="Times New Roman" w:hAnsi="Arial" w:cs="Arial"/>
          <w:color w:val="000000"/>
          <w:szCs w:val="24"/>
          <w:lang w:val="en-PH" w:eastAsia="en-PH"/>
        </w:rPr>
        <w:t xml:space="preserve">4. </w:t>
      </w:r>
      <w:r w:rsidR="00FA18D0">
        <w:rPr>
          <w:rFonts w:ascii="Arial" w:eastAsia="Times New Roman" w:hAnsi="Arial" w:cs="Arial"/>
          <w:color w:val="000000"/>
          <w:szCs w:val="24"/>
          <w:lang w:val="en-PH" w:eastAsia="en-PH"/>
        </w:rPr>
        <w:t xml:space="preserve">What is Cyberbullying? (2011). Retrieved from </w:t>
      </w:r>
      <w:r w:rsidR="00FA18D0" w:rsidRPr="00FA18D0">
        <w:rPr>
          <w:rFonts w:ascii="Arial" w:eastAsia="Times New Roman" w:hAnsi="Arial" w:cs="Arial"/>
          <w:color w:val="000000"/>
          <w:szCs w:val="24"/>
          <w:lang w:val="en-PH" w:eastAsia="en-PH"/>
        </w:rPr>
        <w:t>https://www.stopbullying.gov/cyberbullying/what-is-it/index.html</w:t>
      </w:r>
    </w:p>
    <w:p w14:paraId="1616A3C5" w14:textId="10B73746" w:rsidR="00862EFE" w:rsidRPr="00862EFE" w:rsidRDefault="00862EFE" w:rsidP="00862EFE">
      <w:pPr>
        <w:shd w:val="clear" w:color="auto" w:fill="FFFFFF"/>
        <w:spacing w:before="96" w:after="120" w:line="360" w:lineRule="atLeast"/>
        <w:jc w:val="both"/>
        <w:rPr>
          <w:rFonts w:ascii="Arial" w:eastAsia="Times New Roman" w:hAnsi="Arial" w:cs="Arial"/>
          <w:color w:val="000000"/>
          <w:szCs w:val="24"/>
          <w:lang w:val="en-PH" w:eastAsia="en-PH"/>
        </w:rPr>
      </w:pPr>
      <w:r w:rsidRPr="00862EFE">
        <w:rPr>
          <w:rFonts w:ascii="Arial" w:eastAsia="Times New Roman" w:hAnsi="Arial" w:cs="Arial"/>
          <w:color w:val="000000"/>
          <w:szCs w:val="24"/>
          <w:lang w:val="en-PH" w:eastAsia="en-PH"/>
        </w:rPr>
        <w:t xml:space="preserve">5. </w:t>
      </w:r>
      <w:r w:rsidR="00D6757D">
        <w:rPr>
          <w:rFonts w:ascii="Arial" w:eastAsia="Times New Roman" w:hAnsi="Arial" w:cs="Arial"/>
          <w:color w:val="000000"/>
          <w:szCs w:val="24"/>
          <w:lang w:val="en-PH" w:eastAsia="en-PH"/>
        </w:rPr>
        <w:t xml:space="preserve"> Ellwood-Clayton, B. (2006). </w:t>
      </w:r>
      <w:r w:rsidRPr="00862EFE">
        <w:rPr>
          <w:rFonts w:ascii="Arial" w:eastAsia="Times New Roman" w:hAnsi="Arial" w:cs="Arial"/>
          <w:color w:val="000000"/>
          <w:szCs w:val="24"/>
          <w:lang w:val="en-PH" w:eastAsia="en-PH"/>
        </w:rPr>
        <w:t>All we need is love—and a mobile phone: text</w:t>
      </w:r>
      <w:r w:rsidR="00D6757D">
        <w:rPr>
          <w:rFonts w:ascii="Arial" w:eastAsia="Times New Roman" w:hAnsi="Arial" w:cs="Arial"/>
          <w:color w:val="000000"/>
          <w:szCs w:val="24"/>
          <w:lang w:val="en-PH" w:eastAsia="en-PH"/>
        </w:rPr>
        <w:t xml:space="preserve">ing in the Philippines. </w:t>
      </w:r>
      <w:r w:rsidRPr="00862EFE">
        <w:rPr>
          <w:rFonts w:ascii="Arial" w:eastAsia="Times New Roman" w:hAnsi="Arial" w:cs="Arial"/>
          <w:color w:val="000000"/>
          <w:szCs w:val="24"/>
          <w:lang w:val="en-PH" w:eastAsia="en-PH"/>
        </w:rPr>
        <w:t>Cultural Space and Public Sphere in Asia 2006</w:t>
      </w:r>
    </w:p>
    <w:p w14:paraId="57A81B67" w14:textId="50FD4BC5" w:rsidR="00487652" w:rsidRPr="00487652" w:rsidRDefault="00D6757D" w:rsidP="00487652">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6. </w:t>
      </w:r>
      <w:r w:rsidR="00487652" w:rsidRPr="00487652">
        <w:rPr>
          <w:rFonts w:ascii="Arial" w:eastAsia="Times New Roman" w:hAnsi="Arial" w:cs="Arial"/>
          <w:color w:val="000000"/>
          <w:szCs w:val="24"/>
          <w:lang w:val="en-PH" w:eastAsia="en-PH"/>
        </w:rPr>
        <w:t>Digital in 2017: Global Overview. (2017, January 24). Retrieved from http://wearesocial.com/sg/blog/2017/01/digital-in-2017-global-overview</w:t>
      </w:r>
    </w:p>
    <w:p w14:paraId="67301196" w14:textId="7BC61A94" w:rsidR="00487652" w:rsidRPr="00487652" w:rsidRDefault="00487652" w:rsidP="00487652">
      <w:pPr>
        <w:shd w:val="clear" w:color="auto" w:fill="FFFFFF"/>
        <w:spacing w:before="96" w:after="120" w:line="360" w:lineRule="atLeast"/>
        <w:jc w:val="both"/>
        <w:rPr>
          <w:rFonts w:ascii="Arial" w:eastAsia="Times New Roman" w:hAnsi="Arial" w:cs="Arial"/>
          <w:color w:val="000000"/>
          <w:szCs w:val="24"/>
          <w:lang w:val="en-PH" w:eastAsia="en-PH"/>
        </w:rPr>
      </w:pPr>
      <w:r w:rsidRPr="00487652">
        <w:rPr>
          <w:rFonts w:ascii="Arial" w:eastAsia="Times New Roman" w:hAnsi="Arial" w:cs="Arial"/>
          <w:color w:val="000000"/>
          <w:szCs w:val="24"/>
          <w:lang w:val="en-PH" w:eastAsia="en-PH"/>
        </w:rPr>
        <w:t xml:space="preserve">7. </w:t>
      </w:r>
      <w:r w:rsidR="00D6757D" w:rsidRPr="00D6757D">
        <w:rPr>
          <w:rFonts w:ascii="Arial" w:eastAsia="Times New Roman" w:hAnsi="Arial" w:cs="Arial"/>
          <w:color w:val="000000"/>
          <w:szCs w:val="24"/>
          <w:lang w:val="en-PH" w:eastAsia="en-PH"/>
        </w:rPr>
        <w:t>Gonzales, R. (2014). Social Media as a channel and its Implications on Cyber Bullying. DLSU Research Congress 2014.</w:t>
      </w:r>
    </w:p>
    <w:p w14:paraId="3A1F9929" w14:textId="77777777" w:rsidR="00487652" w:rsidRPr="00487652" w:rsidRDefault="00487652" w:rsidP="00487652">
      <w:pPr>
        <w:shd w:val="clear" w:color="auto" w:fill="FFFFFF"/>
        <w:spacing w:before="96" w:after="120" w:line="360" w:lineRule="atLeast"/>
        <w:jc w:val="both"/>
        <w:rPr>
          <w:rFonts w:ascii="Arial" w:eastAsia="Times New Roman" w:hAnsi="Arial" w:cs="Arial"/>
          <w:color w:val="000000"/>
          <w:szCs w:val="24"/>
          <w:lang w:val="en-PH" w:eastAsia="en-PH"/>
        </w:rPr>
      </w:pPr>
      <w:r w:rsidRPr="00487652">
        <w:rPr>
          <w:rFonts w:ascii="Arial" w:eastAsia="Times New Roman" w:hAnsi="Arial" w:cs="Arial"/>
          <w:color w:val="000000"/>
          <w:szCs w:val="24"/>
          <w:lang w:val="en-PH" w:eastAsia="en-PH"/>
        </w:rPr>
        <w:t>8. FROM HUMILIATION TO THREATS: Survey says 80% of young teens in PHL experience cyberbullying (2016, March 30). Retrieved from http://www.gmanetwork.com/news/story/560886/lifestyle/parenting/80-of-young-teens-in-phl-experience-cyberbullying-survey</w:t>
      </w:r>
    </w:p>
    <w:p w14:paraId="4A019F6F" w14:textId="1E694BCB" w:rsidR="00487652" w:rsidRPr="00862EFE" w:rsidRDefault="00487652" w:rsidP="00487652">
      <w:pPr>
        <w:shd w:val="clear" w:color="auto" w:fill="FFFFFF"/>
        <w:spacing w:before="96" w:after="120" w:line="360" w:lineRule="atLeast"/>
        <w:jc w:val="both"/>
        <w:rPr>
          <w:rFonts w:ascii="Arial" w:eastAsia="Times New Roman" w:hAnsi="Arial" w:cs="Arial"/>
          <w:color w:val="000000"/>
          <w:szCs w:val="24"/>
          <w:lang w:val="en-PH" w:eastAsia="en-PH"/>
        </w:rPr>
      </w:pPr>
      <w:r w:rsidRPr="00487652">
        <w:rPr>
          <w:rFonts w:ascii="Arial" w:eastAsia="Times New Roman" w:hAnsi="Arial" w:cs="Arial"/>
          <w:color w:val="000000"/>
          <w:szCs w:val="24"/>
          <w:lang w:val="en-PH" w:eastAsia="en-PH"/>
        </w:rPr>
        <w:t xml:space="preserve">9. </w:t>
      </w:r>
      <w:proofErr w:type="spellStart"/>
      <w:r w:rsidRPr="00487652">
        <w:rPr>
          <w:rFonts w:ascii="Arial" w:eastAsia="Times New Roman" w:hAnsi="Arial" w:cs="Arial"/>
          <w:color w:val="000000"/>
          <w:szCs w:val="24"/>
          <w:lang w:val="en-PH" w:eastAsia="en-PH"/>
        </w:rPr>
        <w:t>Lacuata</w:t>
      </w:r>
      <w:proofErr w:type="spellEnd"/>
      <w:r w:rsidRPr="00487652">
        <w:rPr>
          <w:rFonts w:ascii="Arial" w:eastAsia="Times New Roman" w:hAnsi="Arial" w:cs="Arial"/>
          <w:color w:val="000000"/>
          <w:szCs w:val="24"/>
          <w:lang w:val="en-PH" w:eastAsia="en-PH"/>
        </w:rPr>
        <w:t>, R. (2014, June 27). How cyberbullying changed '</w:t>
      </w:r>
      <w:proofErr w:type="spellStart"/>
      <w:r w:rsidRPr="00487652">
        <w:rPr>
          <w:rFonts w:ascii="Arial" w:eastAsia="Times New Roman" w:hAnsi="Arial" w:cs="Arial"/>
          <w:color w:val="000000"/>
          <w:szCs w:val="24"/>
          <w:lang w:val="en-PH" w:eastAsia="en-PH"/>
        </w:rPr>
        <w:t>Amalayer</w:t>
      </w:r>
      <w:proofErr w:type="spellEnd"/>
      <w:r w:rsidRPr="00487652">
        <w:rPr>
          <w:rFonts w:ascii="Arial" w:eastAsia="Times New Roman" w:hAnsi="Arial" w:cs="Arial"/>
          <w:color w:val="000000"/>
          <w:szCs w:val="24"/>
          <w:lang w:val="en-PH" w:eastAsia="en-PH"/>
        </w:rPr>
        <w:t>' girl. Retrieved from http://news.abs-cbn.com/lifestyle/06/26/14/how-cyberbullying-changed-amalayer-girl</w:t>
      </w:r>
    </w:p>
    <w:p w14:paraId="705BC6C0" w14:textId="383C2E85" w:rsidR="00862EFE" w:rsidRPr="00862EFE" w:rsidRDefault="00D6757D" w:rsidP="00862EFE">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10. </w:t>
      </w:r>
      <w:proofErr w:type="spellStart"/>
      <w:r>
        <w:rPr>
          <w:rFonts w:ascii="Arial" w:eastAsia="Times New Roman" w:hAnsi="Arial" w:cs="Arial"/>
          <w:color w:val="000000"/>
          <w:szCs w:val="24"/>
          <w:lang w:val="en-PH" w:eastAsia="en-PH"/>
        </w:rPr>
        <w:t>Tulad</w:t>
      </w:r>
      <w:proofErr w:type="spellEnd"/>
      <w:r>
        <w:rPr>
          <w:rFonts w:ascii="Arial" w:eastAsia="Times New Roman" w:hAnsi="Arial" w:cs="Arial"/>
          <w:color w:val="000000"/>
          <w:szCs w:val="24"/>
          <w:lang w:val="en-PH" w:eastAsia="en-PH"/>
        </w:rPr>
        <w:t xml:space="preserve">, V. </w:t>
      </w:r>
      <w:r w:rsidRPr="00D6757D">
        <w:rPr>
          <w:rFonts w:ascii="Arial" w:eastAsia="Times New Roman" w:hAnsi="Arial" w:cs="Arial"/>
          <w:color w:val="000000"/>
          <w:szCs w:val="24"/>
          <w:lang w:val="en-PH" w:eastAsia="en-PH"/>
        </w:rPr>
        <w:t xml:space="preserve">(2012). </w:t>
      </w:r>
      <w:r>
        <w:rPr>
          <w:rFonts w:ascii="Arial" w:eastAsia="Times New Roman" w:hAnsi="Arial" w:cs="Arial"/>
          <w:color w:val="000000"/>
          <w:szCs w:val="24"/>
          <w:lang w:val="en-PH" w:eastAsia="en-PH"/>
        </w:rPr>
        <w:t xml:space="preserve"> </w:t>
      </w:r>
      <w:r w:rsidRPr="00D6757D">
        <w:rPr>
          <w:rFonts w:ascii="Arial" w:eastAsia="Times New Roman" w:hAnsi="Arial" w:cs="Arial"/>
          <w:color w:val="000000"/>
          <w:szCs w:val="24"/>
          <w:lang w:val="en-PH" w:eastAsia="en-PH"/>
        </w:rPr>
        <w:t>Cyberbullying: A victim's tale of lies and the madness of crowds</w:t>
      </w:r>
      <w:r>
        <w:rPr>
          <w:rFonts w:ascii="Arial" w:eastAsia="Times New Roman" w:hAnsi="Arial" w:cs="Arial"/>
          <w:color w:val="000000"/>
          <w:szCs w:val="24"/>
          <w:lang w:val="en-PH" w:eastAsia="en-PH"/>
        </w:rPr>
        <w:t xml:space="preserve">. Retrieved from </w:t>
      </w:r>
      <w:r w:rsidR="00862EFE" w:rsidRPr="00862EFE">
        <w:rPr>
          <w:rFonts w:ascii="Arial" w:eastAsia="Times New Roman" w:hAnsi="Arial" w:cs="Arial"/>
          <w:color w:val="000000"/>
          <w:szCs w:val="24"/>
          <w:lang w:val="en-PH" w:eastAsia="en-PH"/>
        </w:rPr>
        <w:t>http://www.gmanetwork.com/news/story/274156/hashtag/cyberbullying-a-victim-s-tale-of-lies-and-the-madness-of-crowds</w:t>
      </w:r>
    </w:p>
    <w:p w14:paraId="0BE4A63E" w14:textId="24A14C7D" w:rsidR="00862EFE" w:rsidRPr="00862EFE" w:rsidRDefault="00862EFE" w:rsidP="00862EFE">
      <w:pPr>
        <w:shd w:val="clear" w:color="auto" w:fill="FFFFFF"/>
        <w:spacing w:before="96" w:after="120" w:line="360" w:lineRule="atLeast"/>
        <w:jc w:val="both"/>
        <w:rPr>
          <w:rFonts w:ascii="Arial" w:eastAsia="Times New Roman" w:hAnsi="Arial" w:cs="Arial"/>
          <w:color w:val="000000"/>
          <w:szCs w:val="24"/>
          <w:lang w:val="en-PH" w:eastAsia="en-PH"/>
        </w:rPr>
      </w:pPr>
      <w:r w:rsidRPr="00862EFE">
        <w:rPr>
          <w:rFonts w:ascii="Arial" w:eastAsia="Times New Roman" w:hAnsi="Arial" w:cs="Arial"/>
          <w:color w:val="000000"/>
          <w:szCs w:val="24"/>
          <w:lang w:val="en-PH" w:eastAsia="en-PH"/>
        </w:rPr>
        <w:t xml:space="preserve">11. </w:t>
      </w:r>
      <w:r w:rsidR="00D6757D">
        <w:rPr>
          <w:rFonts w:ascii="Arial" w:eastAsia="Times New Roman" w:hAnsi="Arial" w:cs="Arial"/>
          <w:color w:val="000000"/>
          <w:szCs w:val="24"/>
          <w:lang w:val="en-PH" w:eastAsia="en-PH"/>
        </w:rPr>
        <w:t xml:space="preserve">Torres, M. (2016). </w:t>
      </w:r>
      <w:r w:rsidR="00D6757D" w:rsidRPr="00D6757D">
        <w:rPr>
          <w:rFonts w:ascii="Arial" w:eastAsia="Times New Roman" w:hAnsi="Arial" w:cs="Arial"/>
          <w:color w:val="000000"/>
          <w:szCs w:val="24"/>
          <w:lang w:val="en-PH" w:eastAsia="en-PH"/>
        </w:rPr>
        <w:t>Netizens react to Monster r</w:t>
      </w:r>
      <w:r w:rsidR="00D6757D">
        <w:rPr>
          <w:rFonts w:ascii="Arial" w:eastAsia="Times New Roman" w:hAnsi="Arial" w:cs="Arial"/>
          <w:color w:val="000000"/>
          <w:szCs w:val="24"/>
          <w:lang w:val="en-PH" w:eastAsia="en-PH"/>
        </w:rPr>
        <w:t xml:space="preserve">adio DJ Karen </w:t>
      </w:r>
      <w:proofErr w:type="spellStart"/>
      <w:r w:rsidR="00D6757D">
        <w:rPr>
          <w:rFonts w:ascii="Arial" w:eastAsia="Times New Roman" w:hAnsi="Arial" w:cs="Arial"/>
          <w:color w:val="000000"/>
          <w:szCs w:val="24"/>
          <w:lang w:val="en-PH" w:eastAsia="en-PH"/>
        </w:rPr>
        <w:t>Bordador's</w:t>
      </w:r>
      <w:proofErr w:type="spellEnd"/>
      <w:r w:rsidR="00D6757D">
        <w:rPr>
          <w:rFonts w:ascii="Arial" w:eastAsia="Times New Roman" w:hAnsi="Arial" w:cs="Arial"/>
          <w:color w:val="000000"/>
          <w:szCs w:val="24"/>
          <w:lang w:val="en-PH" w:eastAsia="en-PH"/>
        </w:rPr>
        <w:t xml:space="preserve"> arrest. Retrieved from </w:t>
      </w:r>
      <w:r w:rsidRPr="00862EFE">
        <w:rPr>
          <w:rFonts w:ascii="Arial" w:eastAsia="Times New Roman" w:hAnsi="Arial" w:cs="Arial"/>
          <w:color w:val="000000"/>
          <w:szCs w:val="24"/>
          <w:lang w:val="en-PH" w:eastAsia="en-PH"/>
        </w:rPr>
        <w:t>https://kami.com.ph/40852-monster-radio-dj-karen-bordadors-arrest-stirs-netizens.html</w:t>
      </w:r>
    </w:p>
    <w:p w14:paraId="37F74976" w14:textId="51ED9587" w:rsidR="00862EFE" w:rsidRPr="00862EFE" w:rsidRDefault="00862EFE" w:rsidP="00862EFE">
      <w:pPr>
        <w:shd w:val="clear" w:color="auto" w:fill="FFFFFF"/>
        <w:spacing w:before="96" w:after="120" w:line="360" w:lineRule="atLeast"/>
        <w:jc w:val="both"/>
        <w:rPr>
          <w:rFonts w:ascii="Arial" w:eastAsia="Times New Roman" w:hAnsi="Arial" w:cs="Arial"/>
          <w:color w:val="000000"/>
          <w:szCs w:val="24"/>
          <w:lang w:val="en-PH" w:eastAsia="en-PH"/>
        </w:rPr>
      </w:pPr>
      <w:r w:rsidRPr="00862EFE">
        <w:rPr>
          <w:rFonts w:ascii="Arial" w:eastAsia="Times New Roman" w:hAnsi="Arial" w:cs="Arial"/>
          <w:color w:val="000000"/>
          <w:szCs w:val="24"/>
          <w:lang w:val="en-PH" w:eastAsia="en-PH"/>
        </w:rPr>
        <w:t xml:space="preserve">12. </w:t>
      </w:r>
      <w:r w:rsidR="002B7E48">
        <w:rPr>
          <w:rFonts w:ascii="Arial" w:eastAsia="Times New Roman" w:hAnsi="Arial" w:cs="Arial"/>
          <w:color w:val="000000"/>
          <w:szCs w:val="24"/>
          <w:lang w:val="en-PH" w:eastAsia="en-PH"/>
        </w:rPr>
        <w:t xml:space="preserve">Minor, M. Smith, G. </w:t>
      </w:r>
      <w:proofErr w:type="spellStart"/>
      <w:r w:rsidR="002B7E48">
        <w:rPr>
          <w:rFonts w:ascii="Arial" w:eastAsia="Times New Roman" w:hAnsi="Arial" w:cs="Arial"/>
          <w:color w:val="000000"/>
          <w:szCs w:val="24"/>
          <w:lang w:val="en-PH" w:eastAsia="en-PH"/>
        </w:rPr>
        <w:t>Brashen</w:t>
      </w:r>
      <w:proofErr w:type="spellEnd"/>
      <w:r w:rsidR="002B7E48">
        <w:rPr>
          <w:rFonts w:ascii="Arial" w:eastAsia="Times New Roman" w:hAnsi="Arial" w:cs="Arial"/>
          <w:color w:val="000000"/>
          <w:szCs w:val="24"/>
          <w:lang w:val="en-PH" w:eastAsia="en-PH"/>
        </w:rPr>
        <w:t xml:space="preserve">, H. (2013) </w:t>
      </w:r>
      <w:r w:rsidRPr="00862EFE">
        <w:rPr>
          <w:rFonts w:ascii="Arial" w:eastAsia="Times New Roman" w:hAnsi="Arial" w:cs="Arial"/>
          <w:color w:val="000000"/>
          <w:szCs w:val="24"/>
          <w:lang w:val="en-PH" w:eastAsia="en-PH"/>
        </w:rPr>
        <w:t>Cy</w:t>
      </w:r>
      <w:r w:rsidR="002B7E48">
        <w:rPr>
          <w:rFonts w:ascii="Arial" w:eastAsia="Times New Roman" w:hAnsi="Arial" w:cs="Arial"/>
          <w:color w:val="000000"/>
          <w:szCs w:val="24"/>
          <w:lang w:val="en-PH" w:eastAsia="en-PH"/>
        </w:rPr>
        <w:t xml:space="preserve">berbullying in Higher Education. </w:t>
      </w:r>
      <w:r w:rsidRPr="00862EFE">
        <w:rPr>
          <w:rFonts w:ascii="Arial" w:eastAsia="Times New Roman" w:hAnsi="Arial" w:cs="Arial"/>
          <w:color w:val="000000"/>
          <w:szCs w:val="24"/>
          <w:lang w:val="en-PH" w:eastAsia="en-PH"/>
        </w:rPr>
        <w:t>Journal of Educational Research and Practice 2013, 3</w:t>
      </w:r>
      <w:r w:rsidR="002B7E48">
        <w:rPr>
          <w:rFonts w:ascii="Arial" w:eastAsia="Times New Roman" w:hAnsi="Arial" w:cs="Arial"/>
          <w:color w:val="000000"/>
          <w:szCs w:val="24"/>
          <w:lang w:val="en-PH" w:eastAsia="en-PH"/>
        </w:rPr>
        <w:t>(</w:t>
      </w:r>
      <w:r w:rsidRPr="00862EFE">
        <w:rPr>
          <w:rFonts w:ascii="Arial" w:eastAsia="Times New Roman" w:hAnsi="Arial" w:cs="Arial"/>
          <w:color w:val="000000"/>
          <w:szCs w:val="24"/>
          <w:lang w:val="en-PH" w:eastAsia="en-PH"/>
        </w:rPr>
        <w:t>1</w:t>
      </w:r>
      <w:r w:rsidR="002B7E48">
        <w:rPr>
          <w:rFonts w:ascii="Arial" w:eastAsia="Times New Roman" w:hAnsi="Arial" w:cs="Arial"/>
          <w:color w:val="000000"/>
          <w:szCs w:val="24"/>
          <w:lang w:val="en-PH" w:eastAsia="en-PH"/>
        </w:rPr>
        <w:t>)</w:t>
      </w:r>
      <w:r w:rsidRPr="00862EFE">
        <w:rPr>
          <w:rFonts w:ascii="Arial" w:eastAsia="Times New Roman" w:hAnsi="Arial" w:cs="Arial"/>
          <w:color w:val="000000"/>
          <w:szCs w:val="24"/>
          <w:lang w:val="en-PH" w:eastAsia="en-PH"/>
        </w:rPr>
        <w:t xml:space="preserve">, </w:t>
      </w:r>
      <w:r w:rsidR="002B7E48">
        <w:rPr>
          <w:rFonts w:ascii="Arial" w:eastAsia="Times New Roman" w:hAnsi="Arial" w:cs="Arial"/>
          <w:color w:val="000000"/>
          <w:szCs w:val="24"/>
          <w:lang w:val="en-PH" w:eastAsia="en-PH"/>
        </w:rPr>
        <w:t>pp.</w:t>
      </w:r>
      <w:r w:rsidR="00D6757D">
        <w:rPr>
          <w:rFonts w:ascii="Arial" w:eastAsia="Times New Roman" w:hAnsi="Arial" w:cs="Arial"/>
          <w:color w:val="000000"/>
          <w:szCs w:val="24"/>
          <w:lang w:val="en-PH" w:eastAsia="en-PH"/>
        </w:rPr>
        <w:t xml:space="preserve"> 15–29</w:t>
      </w:r>
    </w:p>
    <w:p w14:paraId="24CA0A43" w14:textId="4AF9C6FF" w:rsidR="00862EFE" w:rsidRPr="00862EFE" w:rsidRDefault="00862EFE" w:rsidP="00862EFE">
      <w:pPr>
        <w:shd w:val="clear" w:color="auto" w:fill="FFFFFF"/>
        <w:spacing w:before="96" w:after="120" w:line="360" w:lineRule="atLeast"/>
        <w:jc w:val="both"/>
        <w:rPr>
          <w:rFonts w:ascii="Arial" w:eastAsia="Times New Roman" w:hAnsi="Arial" w:cs="Arial"/>
          <w:color w:val="000000"/>
          <w:szCs w:val="24"/>
          <w:lang w:val="en-PH" w:eastAsia="en-PH"/>
        </w:rPr>
      </w:pPr>
      <w:r w:rsidRPr="00862EFE">
        <w:rPr>
          <w:rFonts w:ascii="Arial" w:eastAsia="Times New Roman" w:hAnsi="Arial" w:cs="Arial"/>
          <w:color w:val="000000"/>
          <w:szCs w:val="24"/>
          <w:lang w:val="en-PH" w:eastAsia="en-PH"/>
        </w:rPr>
        <w:t xml:space="preserve">13. </w:t>
      </w:r>
      <w:r w:rsidR="00AE7E3D" w:rsidRPr="00AE7E3D">
        <w:rPr>
          <w:rFonts w:ascii="Arial" w:eastAsia="Times New Roman" w:hAnsi="Arial" w:cs="Arial"/>
          <w:color w:val="000000"/>
          <w:szCs w:val="24"/>
          <w:lang w:val="en-PH" w:eastAsia="en-PH"/>
        </w:rPr>
        <w:t>RA 10627: The Anti-Bullying Act</w:t>
      </w:r>
      <w:r w:rsidR="00AE7E3D">
        <w:rPr>
          <w:rFonts w:ascii="Arial" w:eastAsia="Times New Roman" w:hAnsi="Arial" w:cs="Arial"/>
          <w:color w:val="000000"/>
          <w:szCs w:val="24"/>
          <w:lang w:val="en-PH" w:eastAsia="en-PH"/>
        </w:rPr>
        <w:t xml:space="preserve">. (2015, January 22). Retrieved from </w:t>
      </w:r>
      <w:r w:rsidRPr="00862EFE">
        <w:rPr>
          <w:rFonts w:ascii="Arial" w:eastAsia="Times New Roman" w:hAnsi="Arial" w:cs="Arial"/>
          <w:color w:val="000000"/>
          <w:szCs w:val="24"/>
          <w:lang w:val="en-PH" w:eastAsia="en-PH"/>
        </w:rPr>
        <w:t>http://www.elegal.ph/republic-act-no-10627-the-anti-bullying-act/</w:t>
      </w:r>
    </w:p>
    <w:p w14:paraId="4356EAAD" w14:textId="77777777" w:rsidR="00AE7E3D" w:rsidRDefault="00862EFE" w:rsidP="00862EFE">
      <w:pPr>
        <w:shd w:val="clear" w:color="auto" w:fill="FFFFFF"/>
        <w:spacing w:before="96" w:after="120" w:line="360" w:lineRule="atLeast"/>
        <w:jc w:val="both"/>
        <w:rPr>
          <w:rFonts w:ascii="Arial" w:eastAsia="Times New Roman" w:hAnsi="Arial" w:cs="Arial"/>
          <w:color w:val="000000"/>
          <w:szCs w:val="24"/>
          <w:lang w:val="en-PH" w:eastAsia="en-PH"/>
        </w:rPr>
      </w:pPr>
      <w:r w:rsidRPr="00862EFE">
        <w:rPr>
          <w:rFonts w:ascii="Arial" w:eastAsia="Times New Roman" w:hAnsi="Arial" w:cs="Arial"/>
          <w:color w:val="000000"/>
          <w:szCs w:val="24"/>
          <w:lang w:val="en-PH" w:eastAsia="en-PH"/>
        </w:rPr>
        <w:t>14.</w:t>
      </w:r>
      <w:r w:rsidR="00AE7E3D">
        <w:rPr>
          <w:rFonts w:ascii="Arial" w:eastAsia="Times New Roman" w:hAnsi="Arial" w:cs="Arial"/>
          <w:color w:val="000000"/>
          <w:szCs w:val="24"/>
          <w:lang w:val="en-PH" w:eastAsia="en-PH"/>
        </w:rPr>
        <w:t xml:space="preserve"> </w:t>
      </w:r>
      <w:r w:rsidR="00AE7E3D" w:rsidRPr="00AE7E3D">
        <w:rPr>
          <w:rFonts w:ascii="Arial" w:eastAsia="Times New Roman" w:hAnsi="Arial" w:cs="Arial"/>
          <w:color w:val="000000"/>
          <w:szCs w:val="24"/>
          <w:lang w:val="en-PH" w:eastAsia="en-PH"/>
        </w:rPr>
        <w:t>Republic Act No. 10627</w:t>
      </w:r>
      <w:r w:rsidR="00AE7E3D">
        <w:rPr>
          <w:rFonts w:ascii="Arial" w:eastAsia="Times New Roman" w:hAnsi="Arial" w:cs="Arial"/>
          <w:color w:val="000000"/>
          <w:szCs w:val="24"/>
          <w:lang w:val="en-PH" w:eastAsia="en-PH"/>
        </w:rPr>
        <w:t xml:space="preserve">. (2013, September 12). </w:t>
      </w:r>
      <w:r w:rsidR="00AE7E3D" w:rsidRPr="00AE7E3D">
        <w:rPr>
          <w:rFonts w:ascii="Arial" w:eastAsia="Times New Roman" w:hAnsi="Arial" w:cs="Arial"/>
          <w:color w:val="000000"/>
          <w:szCs w:val="24"/>
          <w:lang w:val="en-PH" w:eastAsia="en-PH"/>
        </w:rPr>
        <w:t>Retri</w:t>
      </w:r>
      <w:r w:rsidR="00AE7E3D">
        <w:rPr>
          <w:rFonts w:ascii="Arial" w:eastAsia="Times New Roman" w:hAnsi="Arial" w:cs="Arial"/>
          <w:color w:val="000000"/>
          <w:szCs w:val="24"/>
          <w:lang w:val="en-PH" w:eastAsia="en-PH"/>
        </w:rPr>
        <w:t xml:space="preserve">eved from </w:t>
      </w:r>
      <w:r w:rsidR="00AE7E3D" w:rsidRPr="00AE7E3D">
        <w:rPr>
          <w:rFonts w:ascii="Arial" w:eastAsia="Times New Roman" w:hAnsi="Arial" w:cs="Arial"/>
          <w:color w:val="000000"/>
          <w:szCs w:val="24"/>
          <w:lang w:val="en-PH" w:eastAsia="en-PH"/>
        </w:rPr>
        <w:t>http://www.gov.ph/2013/09/12/republic-act-no-10627/</w:t>
      </w:r>
    </w:p>
    <w:p w14:paraId="0E4E129D" w14:textId="2EEE012B" w:rsidR="00862EFE" w:rsidRDefault="00862EFE" w:rsidP="00862EFE">
      <w:pPr>
        <w:shd w:val="clear" w:color="auto" w:fill="FFFFFF"/>
        <w:spacing w:before="96" w:after="120" w:line="360" w:lineRule="atLeast"/>
        <w:jc w:val="both"/>
        <w:rPr>
          <w:rFonts w:ascii="Arial" w:eastAsia="Times New Roman" w:hAnsi="Arial" w:cs="Arial"/>
          <w:color w:val="000000"/>
          <w:szCs w:val="24"/>
          <w:lang w:val="en-PH" w:eastAsia="en-PH"/>
        </w:rPr>
      </w:pPr>
      <w:r w:rsidRPr="00862EFE">
        <w:rPr>
          <w:rFonts w:ascii="Arial" w:eastAsia="Times New Roman" w:hAnsi="Arial" w:cs="Arial"/>
          <w:color w:val="000000"/>
          <w:szCs w:val="24"/>
          <w:lang w:val="en-PH" w:eastAsia="en-PH"/>
        </w:rPr>
        <w:lastRenderedPageBreak/>
        <w:t>1</w:t>
      </w:r>
      <w:r w:rsidR="00AE7E3D">
        <w:rPr>
          <w:rFonts w:ascii="Arial" w:eastAsia="Times New Roman" w:hAnsi="Arial" w:cs="Arial"/>
          <w:color w:val="000000"/>
          <w:szCs w:val="24"/>
          <w:lang w:val="en-PH" w:eastAsia="en-PH"/>
        </w:rPr>
        <w:t>5</w:t>
      </w:r>
      <w:r w:rsidRPr="00862EFE">
        <w:rPr>
          <w:rFonts w:ascii="Arial" w:eastAsia="Times New Roman" w:hAnsi="Arial" w:cs="Arial"/>
          <w:color w:val="000000"/>
          <w:szCs w:val="24"/>
          <w:lang w:val="en-PH" w:eastAsia="en-PH"/>
        </w:rPr>
        <w:t xml:space="preserve">. </w:t>
      </w:r>
      <w:r w:rsidR="00AE7E3D">
        <w:rPr>
          <w:rFonts w:ascii="Arial" w:eastAsia="Times New Roman" w:hAnsi="Arial" w:cs="Arial"/>
          <w:color w:val="000000"/>
          <w:szCs w:val="24"/>
          <w:lang w:val="en-PH" w:eastAsia="en-PH"/>
        </w:rPr>
        <w:t xml:space="preserve">Van </w:t>
      </w:r>
      <w:proofErr w:type="spellStart"/>
      <w:r w:rsidR="00AE7E3D">
        <w:rPr>
          <w:rFonts w:ascii="Arial" w:eastAsia="Times New Roman" w:hAnsi="Arial" w:cs="Arial"/>
          <w:color w:val="000000"/>
          <w:szCs w:val="24"/>
          <w:lang w:val="en-PH" w:eastAsia="en-PH"/>
        </w:rPr>
        <w:t>Royen</w:t>
      </w:r>
      <w:proofErr w:type="spellEnd"/>
      <w:r w:rsidR="00AE7E3D">
        <w:rPr>
          <w:rFonts w:ascii="Arial" w:eastAsia="Times New Roman" w:hAnsi="Arial" w:cs="Arial"/>
          <w:color w:val="000000"/>
          <w:szCs w:val="24"/>
          <w:lang w:val="en-PH" w:eastAsia="en-PH"/>
        </w:rPr>
        <w:t xml:space="preserve">, K. </w:t>
      </w:r>
      <w:proofErr w:type="spellStart"/>
      <w:r w:rsidR="00AE7E3D">
        <w:rPr>
          <w:rFonts w:ascii="Arial" w:eastAsia="Times New Roman" w:hAnsi="Arial" w:cs="Arial"/>
          <w:color w:val="000000"/>
          <w:szCs w:val="24"/>
          <w:lang w:val="en-PH" w:eastAsia="en-PH"/>
        </w:rPr>
        <w:t>Poels</w:t>
      </w:r>
      <w:proofErr w:type="spellEnd"/>
      <w:r w:rsidR="00AE7E3D">
        <w:rPr>
          <w:rFonts w:ascii="Arial" w:eastAsia="Times New Roman" w:hAnsi="Arial" w:cs="Arial"/>
          <w:color w:val="000000"/>
          <w:szCs w:val="24"/>
          <w:lang w:val="en-PH" w:eastAsia="en-PH"/>
        </w:rPr>
        <w:t xml:space="preserve">, K. </w:t>
      </w:r>
      <w:proofErr w:type="spellStart"/>
      <w:r w:rsidR="00AE7E3D">
        <w:rPr>
          <w:rFonts w:ascii="Arial" w:eastAsia="Times New Roman" w:hAnsi="Arial" w:cs="Arial"/>
          <w:color w:val="000000"/>
          <w:szCs w:val="24"/>
          <w:lang w:val="en-PH" w:eastAsia="en-PH"/>
        </w:rPr>
        <w:t>Daelemans</w:t>
      </w:r>
      <w:proofErr w:type="spellEnd"/>
      <w:r w:rsidR="00AE7E3D">
        <w:rPr>
          <w:rFonts w:ascii="Arial" w:eastAsia="Times New Roman" w:hAnsi="Arial" w:cs="Arial"/>
          <w:color w:val="000000"/>
          <w:szCs w:val="24"/>
          <w:lang w:val="en-PH" w:eastAsia="en-PH"/>
        </w:rPr>
        <w:t xml:space="preserve">, W. </w:t>
      </w:r>
      <w:proofErr w:type="spellStart"/>
      <w:r w:rsidR="00AE7E3D">
        <w:rPr>
          <w:rFonts w:ascii="Arial" w:eastAsia="Times New Roman" w:hAnsi="Arial" w:cs="Arial"/>
          <w:color w:val="000000"/>
          <w:szCs w:val="24"/>
          <w:lang w:val="en-PH" w:eastAsia="en-PH"/>
        </w:rPr>
        <w:t>Vandebosch</w:t>
      </w:r>
      <w:proofErr w:type="spellEnd"/>
      <w:r w:rsidR="00AE7E3D">
        <w:rPr>
          <w:rFonts w:ascii="Arial" w:eastAsia="Times New Roman" w:hAnsi="Arial" w:cs="Arial"/>
          <w:color w:val="000000"/>
          <w:szCs w:val="24"/>
          <w:lang w:val="en-PH" w:eastAsia="en-PH"/>
        </w:rPr>
        <w:t xml:space="preserve">, H. </w:t>
      </w:r>
      <w:r w:rsidR="00AE7E3D" w:rsidRPr="00AE7E3D">
        <w:rPr>
          <w:rFonts w:ascii="Arial" w:eastAsia="Times New Roman" w:hAnsi="Arial" w:cs="Arial"/>
          <w:color w:val="000000"/>
          <w:szCs w:val="24"/>
          <w:lang w:val="en-PH" w:eastAsia="en-PH"/>
        </w:rPr>
        <w:t>Automatic monitoring of cyberbullying on social networking sites: From technological feasibility to desirability</w:t>
      </w:r>
      <w:r w:rsidR="00AE7E3D">
        <w:rPr>
          <w:rFonts w:ascii="Arial" w:eastAsia="Times New Roman" w:hAnsi="Arial" w:cs="Arial"/>
          <w:color w:val="000000"/>
          <w:szCs w:val="24"/>
          <w:lang w:val="en-PH" w:eastAsia="en-PH"/>
        </w:rPr>
        <w:t xml:space="preserve">. </w:t>
      </w:r>
      <w:r w:rsidRPr="00862EFE">
        <w:rPr>
          <w:rFonts w:ascii="Arial" w:eastAsia="Times New Roman" w:hAnsi="Arial" w:cs="Arial"/>
          <w:color w:val="000000"/>
          <w:szCs w:val="24"/>
          <w:lang w:val="en-PH" w:eastAsia="en-PH"/>
        </w:rPr>
        <w:t>Telematics and Informatics</w:t>
      </w:r>
      <w:r w:rsidR="00AE7E3D">
        <w:rPr>
          <w:rFonts w:ascii="Arial" w:eastAsia="Times New Roman" w:hAnsi="Arial" w:cs="Arial"/>
          <w:color w:val="000000"/>
          <w:szCs w:val="24"/>
          <w:lang w:val="en-PH" w:eastAsia="en-PH"/>
        </w:rPr>
        <w:t xml:space="preserve">, 32(1). </w:t>
      </w:r>
    </w:p>
    <w:p w14:paraId="6995B7EE" w14:textId="5F9A401B" w:rsidR="00AE7E3D" w:rsidRDefault="00FA18D0" w:rsidP="00D47EA5">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16.</w:t>
      </w:r>
      <w:r w:rsidR="00D47EA5">
        <w:rPr>
          <w:rFonts w:ascii="Arial" w:eastAsia="Times New Roman" w:hAnsi="Arial" w:cs="Arial"/>
          <w:color w:val="000000"/>
          <w:szCs w:val="24"/>
          <w:lang w:val="en-PH" w:eastAsia="en-PH"/>
        </w:rPr>
        <w:t xml:space="preserve"> </w:t>
      </w:r>
      <w:proofErr w:type="spellStart"/>
      <w:r w:rsidR="00D47EA5" w:rsidRPr="00D47EA5">
        <w:rPr>
          <w:rFonts w:ascii="Arial" w:eastAsia="Times New Roman" w:hAnsi="Arial" w:cs="Arial"/>
          <w:color w:val="000000"/>
          <w:szCs w:val="24"/>
          <w:lang w:val="en-PH" w:eastAsia="en-PH"/>
        </w:rPr>
        <w:t>Sintaha</w:t>
      </w:r>
      <w:proofErr w:type="spellEnd"/>
      <w:r w:rsidR="00D47EA5">
        <w:rPr>
          <w:rFonts w:ascii="Arial" w:eastAsia="Times New Roman" w:hAnsi="Arial" w:cs="Arial"/>
          <w:color w:val="000000"/>
          <w:szCs w:val="24"/>
          <w:lang w:val="en-PH" w:eastAsia="en-PH"/>
        </w:rPr>
        <w:t xml:space="preserve">, M. </w:t>
      </w:r>
      <w:r w:rsidR="00D47EA5" w:rsidRPr="00D47EA5">
        <w:rPr>
          <w:rFonts w:ascii="Arial" w:eastAsia="Times New Roman" w:hAnsi="Arial" w:cs="Arial"/>
          <w:color w:val="000000"/>
          <w:szCs w:val="24"/>
          <w:lang w:val="en-PH" w:eastAsia="en-PH"/>
        </w:rPr>
        <w:t xml:space="preserve">  </w:t>
      </w:r>
      <w:proofErr w:type="spellStart"/>
      <w:r w:rsidR="00D47EA5" w:rsidRPr="00D47EA5">
        <w:rPr>
          <w:rFonts w:ascii="Arial" w:eastAsia="Times New Roman" w:hAnsi="Arial" w:cs="Arial"/>
          <w:color w:val="000000"/>
          <w:szCs w:val="24"/>
          <w:lang w:val="en-PH" w:eastAsia="en-PH"/>
        </w:rPr>
        <w:t>Satter</w:t>
      </w:r>
      <w:proofErr w:type="spellEnd"/>
      <w:r w:rsidR="00D47EA5">
        <w:rPr>
          <w:rFonts w:ascii="Arial" w:eastAsia="Times New Roman" w:hAnsi="Arial" w:cs="Arial"/>
          <w:color w:val="000000"/>
          <w:szCs w:val="24"/>
          <w:lang w:val="en-PH" w:eastAsia="en-PH"/>
        </w:rPr>
        <w:t>, S.  </w:t>
      </w:r>
      <w:r w:rsidR="00D47EA5" w:rsidRPr="00D47EA5">
        <w:rPr>
          <w:rFonts w:ascii="Arial" w:eastAsia="Times New Roman" w:hAnsi="Arial" w:cs="Arial"/>
          <w:color w:val="000000"/>
          <w:szCs w:val="24"/>
          <w:lang w:val="en-PH" w:eastAsia="en-PH"/>
        </w:rPr>
        <w:t>Zawad</w:t>
      </w:r>
      <w:r w:rsidR="00D47EA5">
        <w:rPr>
          <w:rFonts w:ascii="Arial" w:eastAsia="Times New Roman" w:hAnsi="Arial" w:cs="Arial"/>
          <w:color w:val="000000"/>
          <w:szCs w:val="24"/>
          <w:lang w:val="en-PH" w:eastAsia="en-PH"/>
        </w:rPr>
        <w:t>, N.  </w:t>
      </w:r>
      <w:proofErr w:type="spellStart"/>
      <w:r w:rsidR="00D47EA5" w:rsidRPr="00D47EA5">
        <w:rPr>
          <w:rFonts w:ascii="Arial" w:eastAsia="Times New Roman" w:hAnsi="Arial" w:cs="Arial"/>
          <w:color w:val="000000"/>
          <w:szCs w:val="24"/>
          <w:lang w:val="en-PH" w:eastAsia="en-PH"/>
        </w:rPr>
        <w:t>Swarnaker</w:t>
      </w:r>
      <w:proofErr w:type="spellEnd"/>
      <w:r w:rsidR="00D47EA5">
        <w:rPr>
          <w:rFonts w:ascii="Arial" w:eastAsia="Times New Roman" w:hAnsi="Arial" w:cs="Arial"/>
          <w:color w:val="000000"/>
          <w:szCs w:val="24"/>
          <w:lang w:val="en-PH" w:eastAsia="en-PH"/>
        </w:rPr>
        <w:t xml:space="preserve">, C. </w:t>
      </w:r>
      <w:r w:rsidR="00D47EA5" w:rsidRPr="00D47EA5">
        <w:rPr>
          <w:rFonts w:ascii="Arial" w:eastAsia="Times New Roman" w:hAnsi="Arial" w:cs="Arial"/>
          <w:color w:val="000000"/>
          <w:szCs w:val="24"/>
          <w:lang w:val="en-PH" w:eastAsia="en-PH"/>
        </w:rPr>
        <w:t>  Hassan</w:t>
      </w:r>
      <w:r w:rsidR="00D47EA5">
        <w:rPr>
          <w:rFonts w:ascii="Arial" w:eastAsia="Times New Roman" w:hAnsi="Arial" w:cs="Arial"/>
          <w:color w:val="000000"/>
          <w:szCs w:val="24"/>
          <w:lang w:val="en-PH" w:eastAsia="en-PH"/>
        </w:rPr>
        <w:t>, A. (2016). C</w:t>
      </w:r>
      <w:r w:rsidR="00D47EA5" w:rsidRPr="00D47EA5">
        <w:rPr>
          <w:rFonts w:ascii="Arial" w:eastAsia="Times New Roman" w:hAnsi="Arial" w:cs="Arial"/>
          <w:color w:val="000000"/>
          <w:szCs w:val="24"/>
          <w:lang w:val="en-PH" w:eastAsia="en-PH"/>
        </w:rPr>
        <w:t>yberbullying </w:t>
      </w:r>
      <w:r w:rsidR="00D47EA5">
        <w:rPr>
          <w:rFonts w:ascii="Arial" w:eastAsia="Times New Roman" w:hAnsi="Arial" w:cs="Arial"/>
          <w:color w:val="000000"/>
          <w:szCs w:val="24"/>
          <w:lang w:val="en-PH" w:eastAsia="en-PH"/>
        </w:rPr>
        <w:t>D</w:t>
      </w:r>
      <w:r w:rsidR="00D47EA5" w:rsidRPr="00D47EA5">
        <w:rPr>
          <w:rFonts w:ascii="Arial" w:eastAsia="Times New Roman" w:hAnsi="Arial" w:cs="Arial"/>
          <w:color w:val="000000"/>
          <w:szCs w:val="24"/>
          <w:lang w:val="en-PH" w:eastAsia="en-PH"/>
        </w:rPr>
        <w:t>etection using </w:t>
      </w:r>
      <w:r w:rsidR="00D47EA5">
        <w:rPr>
          <w:rFonts w:ascii="Arial" w:eastAsia="Times New Roman" w:hAnsi="Arial" w:cs="Arial"/>
          <w:color w:val="000000"/>
          <w:szCs w:val="24"/>
          <w:lang w:val="en-PH" w:eastAsia="en-PH"/>
        </w:rPr>
        <w:t>S</w:t>
      </w:r>
      <w:r w:rsidR="00D47EA5" w:rsidRPr="00D47EA5">
        <w:rPr>
          <w:rFonts w:ascii="Arial" w:eastAsia="Times New Roman" w:hAnsi="Arial" w:cs="Arial"/>
          <w:color w:val="000000"/>
          <w:szCs w:val="24"/>
          <w:lang w:val="en-PH" w:eastAsia="en-PH"/>
        </w:rPr>
        <w:t>entiment </w:t>
      </w:r>
      <w:r w:rsidR="00D47EA5">
        <w:rPr>
          <w:rFonts w:ascii="Arial" w:eastAsia="Times New Roman" w:hAnsi="Arial" w:cs="Arial"/>
          <w:color w:val="000000"/>
          <w:szCs w:val="24"/>
          <w:lang w:val="en-PH" w:eastAsia="en-PH"/>
        </w:rPr>
        <w:t>A</w:t>
      </w:r>
      <w:r w:rsidR="00D47EA5" w:rsidRPr="00D47EA5">
        <w:rPr>
          <w:rFonts w:ascii="Arial" w:eastAsia="Times New Roman" w:hAnsi="Arial" w:cs="Arial"/>
          <w:color w:val="000000"/>
          <w:szCs w:val="24"/>
          <w:lang w:val="en-PH" w:eastAsia="en-PH"/>
        </w:rPr>
        <w:t>nalysis in </w:t>
      </w:r>
      <w:r w:rsidR="00D47EA5">
        <w:rPr>
          <w:rFonts w:ascii="Arial" w:eastAsia="Times New Roman" w:hAnsi="Arial" w:cs="Arial"/>
          <w:color w:val="000000"/>
          <w:szCs w:val="24"/>
          <w:lang w:val="en-PH" w:eastAsia="en-PH"/>
        </w:rPr>
        <w:t>S</w:t>
      </w:r>
      <w:r w:rsidR="00D47EA5" w:rsidRPr="00D47EA5">
        <w:rPr>
          <w:rFonts w:ascii="Arial" w:eastAsia="Times New Roman" w:hAnsi="Arial" w:cs="Arial"/>
          <w:color w:val="000000"/>
          <w:szCs w:val="24"/>
          <w:lang w:val="en-PH" w:eastAsia="en-PH"/>
        </w:rPr>
        <w:t>ocial </w:t>
      </w:r>
      <w:r w:rsidR="00D47EA5">
        <w:rPr>
          <w:rFonts w:ascii="Arial" w:eastAsia="Times New Roman" w:hAnsi="Arial" w:cs="Arial"/>
          <w:color w:val="000000"/>
          <w:szCs w:val="24"/>
          <w:lang w:val="en-PH" w:eastAsia="en-PH"/>
        </w:rPr>
        <w:t>M</w:t>
      </w:r>
      <w:r w:rsidR="00D47EA5" w:rsidRPr="00D47EA5">
        <w:rPr>
          <w:rFonts w:ascii="Arial" w:eastAsia="Times New Roman" w:hAnsi="Arial" w:cs="Arial"/>
          <w:color w:val="000000"/>
          <w:szCs w:val="24"/>
          <w:lang w:val="en-PH" w:eastAsia="en-PH"/>
        </w:rPr>
        <w:t>edia</w:t>
      </w:r>
      <w:r w:rsidR="00D47EA5">
        <w:rPr>
          <w:rFonts w:ascii="Arial" w:eastAsia="Times New Roman" w:hAnsi="Arial" w:cs="Arial"/>
          <w:color w:val="000000"/>
          <w:szCs w:val="24"/>
          <w:lang w:val="en-PH" w:eastAsia="en-PH"/>
        </w:rPr>
        <w:t xml:space="preserve"> </w:t>
      </w:r>
      <w:r w:rsidR="00D47EA5" w:rsidRPr="00D47EA5">
        <w:rPr>
          <w:rFonts w:ascii="Arial" w:eastAsia="Times New Roman" w:hAnsi="Arial" w:cs="Arial"/>
          <w:color w:val="000000"/>
          <w:szCs w:val="24"/>
          <w:lang w:val="en-PH" w:eastAsia="en-PH"/>
        </w:rPr>
        <w:t>(Unpublished doctoral dissertation)</w:t>
      </w:r>
      <w:r w:rsidR="00D47EA5">
        <w:rPr>
          <w:rFonts w:ascii="Arial" w:eastAsia="Times New Roman" w:hAnsi="Arial" w:cs="Arial"/>
          <w:color w:val="000000"/>
          <w:szCs w:val="24"/>
          <w:lang w:val="en-PH" w:eastAsia="en-PH"/>
        </w:rPr>
        <w:t xml:space="preserve">. </w:t>
      </w:r>
      <w:r w:rsidR="00D47EA5" w:rsidRPr="00D47EA5">
        <w:rPr>
          <w:rFonts w:ascii="Arial" w:eastAsia="Times New Roman" w:hAnsi="Arial" w:cs="Arial"/>
          <w:color w:val="000000"/>
          <w:szCs w:val="24"/>
          <w:lang w:val="en-PH" w:eastAsia="en-PH"/>
        </w:rPr>
        <w:t>Department of Computer Science</w:t>
      </w:r>
      <w:r w:rsidR="00D47EA5">
        <w:rPr>
          <w:rFonts w:ascii="Arial" w:eastAsia="Times New Roman" w:hAnsi="Arial" w:cs="Arial"/>
          <w:color w:val="000000"/>
          <w:szCs w:val="24"/>
          <w:lang w:val="en-PH" w:eastAsia="en-PH"/>
        </w:rPr>
        <w:t> &amp; Engineering, BRAC University</w:t>
      </w:r>
    </w:p>
    <w:p w14:paraId="69D11711" w14:textId="12B5B873" w:rsidR="00FA18D0" w:rsidRDefault="00FA18D0" w:rsidP="00862EFE">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17. </w:t>
      </w:r>
      <w:proofErr w:type="spellStart"/>
      <w:r w:rsidR="00D47EA5">
        <w:rPr>
          <w:rFonts w:ascii="Arial" w:eastAsia="Times New Roman" w:hAnsi="Arial" w:cs="Arial"/>
          <w:color w:val="000000"/>
          <w:szCs w:val="24"/>
          <w:lang w:val="en-PH" w:eastAsia="en-PH"/>
        </w:rPr>
        <w:t>Marathe</w:t>
      </w:r>
      <w:proofErr w:type="spellEnd"/>
      <w:r w:rsidR="00D47EA5">
        <w:rPr>
          <w:rFonts w:ascii="Arial" w:eastAsia="Times New Roman" w:hAnsi="Arial" w:cs="Arial"/>
          <w:color w:val="000000"/>
          <w:szCs w:val="24"/>
          <w:lang w:val="en-PH" w:eastAsia="en-PH"/>
        </w:rPr>
        <w:t xml:space="preserve">, S. </w:t>
      </w:r>
      <w:proofErr w:type="spellStart"/>
      <w:r w:rsidR="00D47EA5">
        <w:rPr>
          <w:rFonts w:ascii="Arial" w:eastAsia="Times New Roman" w:hAnsi="Arial" w:cs="Arial"/>
          <w:color w:val="000000"/>
          <w:szCs w:val="24"/>
          <w:lang w:val="en-PH" w:eastAsia="en-PH"/>
        </w:rPr>
        <w:t>Shirsat</w:t>
      </w:r>
      <w:proofErr w:type="spellEnd"/>
      <w:r w:rsidR="00D47EA5">
        <w:rPr>
          <w:rFonts w:ascii="Arial" w:eastAsia="Times New Roman" w:hAnsi="Arial" w:cs="Arial"/>
          <w:color w:val="000000"/>
          <w:szCs w:val="24"/>
          <w:lang w:val="en-PH" w:eastAsia="en-PH"/>
        </w:rPr>
        <w:t xml:space="preserve">, K. (2015). </w:t>
      </w:r>
      <w:r w:rsidR="00D47EA5" w:rsidRPr="00D47EA5">
        <w:rPr>
          <w:rFonts w:ascii="Arial" w:eastAsia="Times New Roman" w:hAnsi="Arial" w:cs="Arial"/>
          <w:color w:val="000000"/>
          <w:szCs w:val="24"/>
          <w:lang w:val="en-PH" w:eastAsia="en-PH"/>
        </w:rPr>
        <w:t>Contextual Features Based Naïve Bayes Classifier for Cyberbullying Detection on YouTube</w:t>
      </w:r>
      <w:r w:rsidR="00D47EA5">
        <w:rPr>
          <w:rFonts w:ascii="Arial" w:eastAsia="Times New Roman" w:hAnsi="Arial" w:cs="Arial"/>
          <w:color w:val="000000"/>
          <w:szCs w:val="24"/>
          <w:lang w:val="en-PH" w:eastAsia="en-PH"/>
        </w:rPr>
        <w:t xml:space="preserve">. </w:t>
      </w:r>
      <w:r w:rsidR="00D47EA5" w:rsidRPr="00D47EA5">
        <w:rPr>
          <w:rFonts w:ascii="Arial" w:eastAsia="Times New Roman" w:hAnsi="Arial" w:cs="Arial"/>
          <w:color w:val="000000"/>
          <w:szCs w:val="24"/>
          <w:lang w:val="en-PH" w:eastAsia="en-PH"/>
        </w:rPr>
        <w:t xml:space="preserve">International Journal of Scientific &amp; Engineering Research, </w:t>
      </w:r>
      <w:r w:rsidR="00D47EA5">
        <w:rPr>
          <w:rFonts w:ascii="Arial" w:eastAsia="Times New Roman" w:hAnsi="Arial" w:cs="Arial"/>
          <w:color w:val="000000"/>
          <w:szCs w:val="24"/>
          <w:lang w:val="en-PH" w:eastAsia="en-PH"/>
        </w:rPr>
        <w:t>6(</w:t>
      </w:r>
      <w:r w:rsidR="00D47EA5" w:rsidRPr="00D47EA5">
        <w:rPr>
          <w:rFonts w:ascii="Arial" w:eastAsia="Times New Roman" w:hAnsi="Arial" w:cs="Arial"/>
          <w:color w:val="000000"/>
          <w:szCs w:val="24"/>
          <w:lang w:val="en-PH" w:eastAsia="en-PH"/>
        </w:rPr>
        <w:t>1</w:t>
      </w:r>
      <w:r w:rsidR="00D47EA5">
        <w:rPr>
          <w:rFonts w:ascii="Arial" w:eastAsia="Times New Roman" w:hAnsi="Arial" w:cs="Arial"/>
          <w:color w:val="000000"/>
          <w:szCs w:val="24"/>
          <w:lang w:val="en-PH" w:eastAsia="en-PH"/>
        </w:rPr>
        <w:t>).</w:t>
      </w:r>
    </w:p>
    <w:p w14:paraId="575C6C31" w14:textId="449B1F69" w:rsidR="00FA18D0" w:rsidRDefault="00FA18D0" w:rsidP="00862EFE">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18.</w:t>
      </w:r>
      <w:r w:rsidR="00F12E05">
        <w:rPr>
          <w:rFonts w:ascii="Arial" w:eastAsia="Times New Roman" w:hAnsi="Arial" w:cs="Arial"/>
          <w:color w:val="000000"/>
          <w:szCs w:val="24"/>
          <w:lang w:val="en-PH" w:eastAsia="en-PH"/>
        </w:rPr>
        <w:t xml:space="preserve"> Van </w:t>
      </w:r>
      <w:proofErr w:type="spellStart"/>
      <w:r w:rsidR="00F12E05">
        <w:rPr>
          <w:rFonts w:ascii="Arial" w:eastAsia="Times New Roman" w:hAnsi="Arial" w:cs="Arial"/>
          <w:color w:val="000000"/>
          <w:szCs w:val="24"/>
          <w:lang w:val="en-PH" w:eastAsia="en-PH"/>
        </w:rPr>
        <w:t>Hee</w:t>
      </w:r>
      <w:proofErr w:type="spellEnd"/>
      <w:r w:rsidR="00F12E05">
        <w:rPr>
          <w:rFonts w:ascii="Arial" w:eastAsia="Times New Roman" w:hAnsi="Arial" w:cs="Arial"/>
          <w:color w:val="000000"/>
          <w:szCs w:val="24"/>
          <w:lang w:val="en-PH" w:eastAsia="en-PH"/>
        </w:rPr>
        <w:t xml:space="preserve"> et. al (2015). </w:t>
      </w:r>
      <w:r w:rsidR="00F12E05" w:rsidRPr="00F12E05">
        <w:rPr>
          <w:rFonts w:ascii="Arial" w:eastAsia="Times New Roman" w:hAnsi="Arial" w:cs="Arial"/>
          <w:color w:val="000000"/>
          <w:szCs w:val="24"/>
          <w:lang w:val="en-PH" w:eastAsia="en-PH"/>
        </w:rPr>
        <w:t>Automatic</w:t>
      </w:r>
      <w:r w:rsidR="00F12E05">
        <w:rPr>
          <w:rFonts w:ascii="Arial" w:eastAsia="Times New Roman" w:hAnsi="Arial" w:cs="Arial"/>
          <w:color w:val="000000"/>
          <w:szCs w:val="24"/>
          <w:lang w:val="en-PH" w:eastAsia="en-PH"/>
        </w:rPr>
        <w:t xml:space="preserve"> </w:t>
      </w:r>
      <w:r w:rsidR="00F12E05" w:rsidRPr="00F12E05">
        <w:rPr>
          <w:rFonts w:ascii="Arial" w:eastAsia="Times New Roman" w:hAnsi="Arial" w:cs="Arial"/>
          <w:color w:val="000000"/>
          <w:szCs w:val="24"/>
          <w:lang w:val="en-PH" w:eastAsia="en-PH"/>
        </w:rPr>
        <w:t>Detection</w:t>
      </w:r>
      <w:r w:rsidR="00F12E05">
        <w:rPr>
          <w:rFonts w:ascii="Arial" w:eastAsia="Times New Roman" w:hAnsi="Arial" w:cs="Arial"/>
          <w:color w:val="000000"/>
          <w:szCs w:val="24"/>
          <w:lang w:val="en-PH" w:eastAsia="en-PH"/>
        </w:rPr>
        <w:t xml:space="preserve"> </w:t>
      </w:r>
      <w:r w:rsidR="00F12E05" w:rsidRPr="00F12E05">
        <w:rPr>
          <w:rFonts w:ascii="Arial" w:eastAsia="Times New Roman" w:hAnsi="Arial" w:cs="Arial"/>
          <w:color w:val="000000"/>
          <w:szCs w:val="24"/>
          <w:lang w:val="en-PH" w:eastAsia="en-PH"/>
        </w:rPr>
        <w:t>and</w:t>
      </w:r>
      <w:r w:rsidR="00F12E05">
        <w:rPr>
          <w:rFonts w:ascii="Arial" w:eastAsia="Times New Roman" w:hAnsi="Arial" w:cs="Arial"/>
          <w:color w:val="000000"/>
          <w:szCs w:val="24"/>
          <w:lang w:val="en-PH" w:eastAsia="en-PH"/>
        </w:rPr>
        <w:t xml:space="preserve"> </w:t>
      </w:r>
      <w:r w:rsidR="00F12E05" w:rsidRPr="00F12E05">
        <w:rPr>
          <w:rFonts w:ascii="Arial" w:eastAsia="Times New Roman" w:hAnsi="Arial" w:cs="Arial"/>
          <w:color w:val="000000"/>
          <w:szCs w:val="24"/>
          <w:lang w:val="en-PH" w:eastAsia="en-PH"/>
        </w:rPr>
        <w:t>Prevention</w:t>
      </w:r>
      <w:r w:rsidR="00F12E05">
        <w:rPr>
          <w:rFonts w:ascii="Arial" w:eastAsia="Times New Roman" w:hAnsi="Arial" w:cs="Arial"/>
          <w:color w:val="000000"/>
          <w:szCs w:val="24"/>
          <w:lang w:val="en-PH" w:eastAsia="en-PH"/>
        </w:rPr>
        <w:t xml:space="preserve"> </w:t>
      </w:r>
      <w:r w:rsidR="00F12E05" w:rsidRPr="00F12E05">
        <w:rPr>
          <w:rFonts w:ascii="Arial" w:eastAsia="Times New Roman" w:hAnsi="Arial" w:cs="Arial"/>
          <w:color w:val="000000"/>
          <w:szCs w:val="24"/>
          <w:lang w:val="en-PH" w:eastAsia="en-PH"/>
        </w:rPr>
        <w:t>of</w:t>
      </w:r>
      <w:r w:rsidR="00F12E05">
        <w:rPr>
          <w:rFonts w:ascii="Arial" w:eastAsia="Times New Roman" w:hAnsi="Arial" w:cs="Arial"/>
          <w:color w:val="000000"/>
          <w:szCs w:val="24"/>
          <w:lang w:val="en-PH" w:eastAsia="en-PH"/>
        </w:rPr>
        <w:t xml:space="preserve"> </w:t>
      </w:r>
      <w:r w:rsidR="00F12E05" w:rsidRPr="00F12E05">
        <w:rPr>
          <w:rFonts w:ascii="Arial" w:eastAsia="Times New Roman" w:hAnsi="Arial" w:cs="Arial"/>
          <w:color w:val="000000"/>
          <w:szCs w:val="24"/>
          <w:lang w:val="en-PH" w:eastAsia="en-PH"/>
        </w:rPr>
        <w:t>Cyberbullying</w:t>
      </w:r>
      <w:r w:rsidR="00F12E05">
        <w:rPr>
          <w:rFonts w:ascii="Arial" w:eastAsia="Times New Roman" w:hAnsi="Arial" w:cs="Arial"/>
          <w:color w:val="000000"/>
          <w:szCs w:val="24"/>
          <w:lang w:val="en-PH" w:eastAsia="en-PH"/>
        </w:rPr>
        <w:t>. HUSO 2015</w:t>
      </w:r>
      <w:r w:rsidR="00F12E05" w:rsidRPr="00F12E05">
        <w:rPr>
          <w:rFonts w:ascii="Arial" w:eastAsia="Times New Roman" w:hAnsi="Arial" w:cs="Arial"/>
          <w:color w:val="000000"/>
          <w:szCs w:val="24"/>
          <w:lang w:val="en-PH" w:eastAsia="en-PH"/>
        </w:rPr>
        <w:t>: The First International Conference on Human and Social Analytics</w:t>
      </w:r>
      <w:r w:rsidR="00F12E05">
        <w:rPr>
          <w:rFonts w:ascii="Arial" w:eastAsia="Times New Roman" w:hAnsi="Arial" w:cs="Arial"/>
          <w:color w:val="000000"/>
          <w:szCs w:val="24"/>
          <w:lang w:val="en-PH" w:eastAsia="en-PH"/>
        </w:rPr>
        <w:t xml:space="preserve">. </w:t>
      </w:r>
    </w:p>
    <w:p w14:paraId="0D53AA09" w14:textId="36F991E0" w:rsidR="00F12E05" w:rsidRDefault="00F12E05" w:rsidP="00F12E05">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19. </w:t>
      </w:r>
      <w:proofErr w:type="spellStart"/>
      <w:r w:rsidRPr="00F12E05">
        <w:rPr>
          <w:rFonts w:ascii="Arial" w:eastAsia="Times New Roman" w:hAnsi="Arial" w:cs="Arial"/>
          <w:color w:val="000000"/>
          <w:szCs w:val="24"/>
          <w:lang w:val="en-PH" w:eastAsia="en-PH"/>
        </w:rPr>
        <w:t>Madnani</w:t>
      </w:r>
      <w:proofErr w:type="spellEnd"/>
      <w:r>
        <w:rPr>
          <w:rFonts w:ascii="Arial" w:eastAsia="Times New Roman" w:hAnsi="Arial" w:cs="Arial"/>
          <w:color w:val="000000"/>
          <w:szCs w:val="24"/>
          <w:lang w:val="en-PH" w:eastAsia="en-PH"/>
        </w:rPr>
        <w:t xml:space="preserve">, N. (N.D). </w:t>
      </w:r>
      <w:r w:rsidRPr="00F12E05">
        <w:rPr>
          <w:rFonts w:ascii="Arial" w:eastAsia="Times New Roman" w:hAnsi="Arial" w:cs="Arial"/>
          <w:color w:val="000000"/>
          <w:szCs w:val="24"/>
          <w:lang w:val="en-PH" w:eastAsia="en-PH"/>
        </w:rPr>
        <w:t>Getting Started on Natural La</w:t>
      </w:r>
      <w:r>
        <w:rPr>
          <w:rFonts w:ascii="Arial" w:eastAsia="Times New Roman" w:hAnsi="Arial" w:cs="Arial"/>
          <w:color w:val="000000"/>
          <w:szCs w:val="24"/>
          <w:lang w:val="en-PH" w:eastAsia="en-PH"/>
        </w:rPr>
        <w:t xml:space="preserve">nguage </w:t>
      </w:r>
      <w:r w:rsidRPr="00F12E05">
        <w:rPr>
          <w:rFonts w:ascii="Arial" w:eastAsia="Times New Roman" w:hAnsi="Arial" w:cs="Arial"/>
          <w:color w:val="000000"/>
          <w:szCs w:val="24"/>
          <w:lang w:val="en-PH" w:eastAsia="en-PH"/>
        </w:rPr>
        <w:t>Processing with Python</w:t>
      </w:r>
      <w:r>
        <w:rPr>
          <w:rFonts w:ascii="Arial" w:eastAsia="Times New Roman" w:hAnsi="Arial" w:cs="Arial"/>
          <w:color w:val="000000"/>
          <w:szCs w:val="24"/>
          <w:lang w:val="en-PH" w:eastAsia="en-PH"/>
        </w:rPr>
        <w:t>.</w:t>
      </w:r>
      <w:r w:rsidRPr="00F12E05">
        <w:rPr>
          <w:rFonts w:ascii="Arial" w:eastAsia="Times New Roman" w:hAnsi="Arial" w:cs="Arial"/>
          <w:color w:val="000000"/>
          <w:szCs w:val="24"/>
          <w:lang w:val="en-PH" w:eastAsia="en-PH"/>
        </w:rPr>
        <w:t xml:space="preserve"> ACM Crossroads, </w:t>
      </w:r>
      <w:r>
        <w:rPr>
          <w:rFonts w:ascii="Arial" w:eastAsia="Times New Roman" w:hAnsi="Arial" w:cs="Arial"/>
          <w:color w:val="000000"/>
          <w:szCs w:val="24"/>
          <w:lang w:val="en-PH" w:eastAsia="en-PH"/>
        </w:rPr>
        <w:t>13 (</w:t>
      </w:r>
      <w:r w:rsidRPr="00F12E05">
        <w:rPr>
          <w:rFonts w:ascii="Arial" w:eastAsia="Times New Roman" w:hAnsi="Arial" w:cs="Arial"/>
          <w:color w:val="000000"/>
          <w:szCs w:val="24"/>
          <w:lang w:val="en-PH" w:eastAsia="en-PH"/>
        </w:rPr>
        <w:t>4</w:t>
      </w:r>
      <w:r>
        <w:rPr>
          <w:rFonts w:ascii="Arial" w:eastAsia="Times New Roman" w:hAnsi="Arial" w:cs="Arial"/>
          <w:color w:val="000000"/>
          <w:szCs w:val="24"/>
          <w:lang w:val="en-PH" w:eastAsia="en-PH"/>
        </w:rPr>
        <w:t>)</w:t>
      </w:r>
      <w:r w:rsidRPr="00F12E05">
        <w:rPr>
          <w:rFonts w:ascii="Arial" w:eastAsia="Times New Roman" w:hAnsi="Arial" w:cs="Arial"/>
          <w:color w:val="000000"/>
          <w:szCs w:val="24"/>
          <w:lang w:val="en-PH" w:eastAsia="en-PH"/>
        </w:rPr>
        <w:t>.</w:t>
      </w:r>
    </w:p>
    <w:p w14:paraId="6E327E40" w14:textId="1754BFB7" w:rsidR="00F12E05" w:rsidRDefault="00F12E05" w:rsidP="00F12E05">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20. </w:t>
      </w:r>
      <w:proofErr w:type="spellStart"/>
      <w:r w:rsidRPr="00F12E05">
        <w:rPr>
          <w:rFonts w:ascii="Arial" w:eastAsia="Times New Roman" w:hAnsi="Arial" w:cs="Arial"/>
          <w:color w:val="000000"/>
          <w:szCs w:val="24"/>
          <w:lang w:val="en-PH" w:eastAsia="en-PH"/>
        </w:rPr>
        <w:t>Dinakar</w:t>
      </w:r>
      <w:proofErr w:type="spellEnd"/>
      <w:r w:rsidRPr="00F12E05">
        <w:rPr>
          <w:rFonts w:ascii="Arial" w:eastAsia="Times New Roman" w:hAnsi="Arial" w:cs="Arial"/>
          <w:color w:val="000000"/>
          <w:szCs w:val="24"/>
          <w:lang w:val="en-PH" w:eastAsia="en-PH"/>
        </w:rPr>
        <w:t>,</w:t>
      </w:r>
      <w:r>
        <w:rPr>
          <w:rFonts w:ascii="Arial" w:eastAsia="Times New Roman" w:hAnsi="Arial" w:cs="Arial"/>
          <w:color w:val="000000"/>
          <w:szCs w:val="24"/>
          <w:lang w:val="en-PH" w:eastAsia="en-PH"/>
        </w:rPr>
        <w:t xml:space="preserve"> K. </w:t>
      </w:r>
      <w:proofErr w:type="spellStart"/>
      <w:r>
        <w:rPr>
          <w:rFonts w:ascii="Arial" w:eastAsia="Times New Roman" w:hAnsi="Arial" w:cs="Arial"/>
          <w:color w:val="000000"/>
          <w:szCs w:val="24"/>
          <w:lang w:val="en-PH" w:eastAsia="en-PH"/>
        </w:rPr>
        <w:t>Reichart</w:t>
      </w:r>
      <w:proofErr w:type="spellEnd"/>
      <w:r>
        <w:rPr>
          <w:rFonts w:ascii="Arial" w:eastAsia="Times New Roman" w:hAnsi="Arial" w:cs="Arial"/>
          <w:color w:val="000000"/>
          <w:szCs w:val="24"/>
          <w:lang w:val="en-PH" w:eastAsia="en-PH"/>
        </w:rPr>
        <w:t xml:space="preserve">, R. </w:t>
      </w:r>
      <w:r w:rsidRPr="00F12E05">
        <w:rPr>
          <w:rFonts w:ascii="Arial" w:eastAsia="Times New Roman" w:hAnsi="Arial" w:cs="Arial"/>
          <w:color w:val="000000"/>
          <w:szCs w:val="24"/>
          <w:lang w:val="en-PH" w:eastAsia="en-PH"/>
        </w:rPr>
        <w:t>Lieberman,</w:t>
      </w:r>
      <w:r>
        <w:rPr>
          <w:rFonts w:ascii="Arial" w:eastAsia="Times New Roman" w:hAnsi="Arial" w:cs="Arial"/>
          <w:color w:val="000000"/>
          <w:szCs w:val="24"/>
          <w:lang w:val="en-PH" w:eastAsia="en-PH"/>
        </w:rPr>
        <w:t xml:space="preserve"> H.</w:t>
      </w:r>
      <w:r w:rsidRPr="00F12E05">
        <w:rPr>
          <w:rFonts w:ascii="Arial" w:eastAsia="Times New Roman" w:hAnsi="Arial" w:cs="Arial"/>
          <w:color w:val="000000"/>
          <w:szCs w:val="24"/>
          <w:lang w:val="en-PH" w:eastAsia="en-PH"/>
        </w:rPr>
        <w:t xml:space="preserve"> </w:t>
      </w:r>
      <w:r>
        <w:rPr>
          <w:rFonts w:ascii="Arial" w:eastAsia="Times New Roman" w:hAnsi="Arial" w:cs="Arial"/>
          <w:color w:val="000000"/>
          <w:szCs w:val="24"/>
          <w:lang w:val="en-PH" w:eastAsia="en-PH"/>
        </w:rPr>
        <w:t>(</w:t>
      </w:r>
      <w:r w:rsidRPr="00F12E05">
        <w:rPr>
          <w:rFonts w:ascii="Arial" w:eastAsia="Times New Roman" w:hAnsi="Arial" w:cs="Arial"/>
          <w:color w:val="000000"/>
          <w:szCs w:val="24"/>
          <w:lang w:val="en-PH" w:eastAsia="en-PH"/>
        </w:rPr>
        <w:t>2011</w:t>
      </w:r>
      <w:r>
        <w:rPr>
          <w:rFonts w:ascii="Arial" w:eastAsia="Times New Roman" w:hAnsi="Arial" w:cs="Arial"/>
          <w:color w:val="000000"/>
          <w:szCs w:val="24"/>
          <w:lang w:val="en-PH" w:eastAsia="en-PH"/>
        </w:rPr>
        <w:t xml:space="preserve">). </w:t>
      </w:r>
      <w:r w:rsidRPr="00F12E05">
        <w:rPr>
          <w:rFonts w:ascii="Arial" w:eastAsia="Times New Roman" w:hAnsi="Arial" w:cs="Arial"/>
          <w:color w:val="000000"/>
          <w:szCs w:val="24"/>
          <w:lang w:val="en-PH" w:eastAsia="en-PH"/>
        </w:rPr>
        <w:t>Modeling the Detection of Textual Cyberbullying</w:t>
      </w:r>
      <w:r>
        <w:rPr>
          <w:rFonts w:ascii="Arial" w:eastAsia="Times New Roman" w:hAnsi="Arial" w:cs="Arial"/>
          <w:color w:val="000000"/>
          <w:szCs w:val="24"/>
          <w:lang w:val="en-PH" w:eastAsia="en-PH"/>
        </w:rPr>
        <w:t xml:space="preserve">. </w:t>
      </w:r>
      <w:r w:rsidRPr="00F12E05">
        <w:rPr>
          <w:rFonts w:ascii="Arial" w:eastAsia="Times New Roman" w:hAnsi="Arial" w:cs="Arial"/>
          <w:color w:val="000000"/>
          <w:szCs w:val="24"/>
          <w:lang w:val="en-PH" w:eastAsia="en-PH"/>
        </w:rPr>
        <w:t>International AAAI Conference on Web and Social Media</w:t>
      </w:r>
      <w:r>
        <w:rPr>
          <w:rFonts w:ascii="Arial" w:eastAsia="Times New Roman" w:hAnsi="Arial" w:cs="Arial"/>
          <w:color w:val="000000"/>
          <w:szCs w:val="24"/>
          <w:lang w:val="en-PH" w:eastAsia="en-PH"/>
        </w:rPr>
        <w:t xml:space="preserve">. </w:t>
      </w:r>
    </w:p>
    <w:p w14:paraId="294B929E" w14:textId="0CE77E43" w:rsidR="00F12E05" w:rsidRDefault="00F12E05" w:rsidP="00F12E05">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21. </w:t>
      </w:r>
      <w:proofErr w:type="spellStart"/>
      <w:r w:rsidR="00F24199">
        <w:rPr>
          <w:rFonts w:ascii="Arial" w:eastAsia="Times New Roman" w:hAnsi="Arial" w:cs="Arial"/>
          <w:color w:val="000000"/>
          <w:szCs w:val="24"/>
          <w:lang w:val="en-PH" w:eastAsia="en-PH"/>
        </w:rPr>
        <w:t>Hinduja</w:t>
      </w:r>
      <w:proofErr w:type="spellEnd"/>
      <w:r w:rsidR="00F24199">
        <w:rPr>
          <w:rFonts w:ascii="Arial" w:eastAsia="Times New Roman" w:hAnsi="Arial" w:cs="Arial"/>
          <w:color w:val="000000"/>
          <w:szCs w:val="24"/>
          <w:lang w:val="en-PH" w:eastAsia="en-PH"/>
        </w:rPr>
        <w:t xml:space="preserve">, S. </w:t>
      </w:r>
      <w:proofErr w:type="spellStart"/>
      <w:r w:rsidR="00F24199">
        <w:rPr>
          <w:rFonts w:ascii="Arial" w:eastAsia="Times New Roman" w:hAnsi="Arial" w:cs="Arial"/>
          <w:color w:val="000000"/>
          <w:szCs w:val="24"/>
          <w:lang w:val="en-PH" w:eastAsia="en-PH"/>
        </w:rPr>
        <w:t>Patchin</w:t>
      </w:r>
      <w:proofErr w:type="spellEnd"/>
      <w:r w:rsidR="00F24199">
        <w:rPr>
          <w:rFonts w:ascii="Arial" w:eastAsia="Times New Roman" w:hAnsi="Arial" w:cs="Arial"/>
          <w:color w:val="000000"/>
          <w:szCs w:val="24"/>
          <w:lang w:val="en-PH" w:eastAsia="en-PH"/>
        </w:rPr>
        <w:t xml:space="preserve">, J. (2007). </w:t>
      </w:r>
      <w:r w:rsidR="00F24199" w:rsidRPr="00F24199">
        <w:rPr>
          <w:rFonts w:ascii="Arial" w:eastAsia="Times New Roman" w:hAnsi="Arial" w:cs="Arial"/>
          <w:color w:val="000000"/>
          <w:szCs w:val="24"/>
          <w:lang w:val="en-PH" w:eastAsia="en-PH"/>
        </w:rPr>
        <w:t>Offline Consequences of Online Victimization: School Violence and Delinquency</w:t>
      </w:r>
      <w:r w:rsidR="00F24199">
        <w:rPr>
          <w:rFonts w:ascii="Arial" w:eastAsia="Times New Roman" w:hAnsi="Arial" w:cs="Arial"/>
          <w:color w:val="000000"/>
          <w:szCs w:val="24"/>
          <w:lang w:val="en-PH" w:eastAsia="en-PH"/>
        </w:rPr>
        <w:t xml:space="preserve">. Journal of School </w:t>
      </w:r>
      <w:r w:rsidR="00F24199" w:rsidRPr="00F24199">
        <w:rPr>
          <w:rFonts w:ascii="Arial" w:eastAsia="Times New Roman" w:hAnsi="Arial" w:cs="Arial"/>
          <w:color w:val="000000"/>
          <w:szCs w:val="24"/>
          <w:lang w:val="en-PH" w:eastAsia="en-PH"/>
        </w:rPr>
        <w:t>Violence</w:t>
      </w:r>
      <w:r w:rsidR="00F24199">
        <w:rPr>
          <w:rFonts w:ascii="Arial" w:eastAsia="Times New Roman" w:hAnsi="Arial" w:cs="Arial"/>
          <w:color w:val="000000"/>
          <w:szCs w:val="24"/>
          <w:lang w:val="en-PH" w:eastAsia="en-PH"/>
        </w:rPr>
        <w:t xml:space="preserve">. </w:t>
      </w:r>
    </w:p>
    <w:p w14:paraId="525EEA27" w14:textId="1C1DF5F8" w:rsidR="00F24199" w:rsidRDefault="00F24199" w:rsidP="00F12E05">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22. </w:t>
      </w:r>
      <w:proofErr w:type="spellStart"/>
      <w:r>
        <w:rPr>
          <w:rFonts w:ascii="Arial" w:eastAsia="Times New Roman" w:hAnsi="Arial" w:cs="Arial"/>
          <w:color w:val="000000"/>
          <w:szCs w:val="24"/>
          <w:lang w:val="en-PH" w:eastAsia="en-PH"/>
        </w:rPr>
        <w:t>Sebastiani</w:t>
      </w:r>
      <w:proofErr w:type="spellEnd"/>
      <w:r>
        <w:rPr>
          <w:rFonts w:ascii="Arial" w:eastAsia="Times New Roman" w:hAnsi="Arial" w:cs="Arial"/>
          <w:color w:val="000000"/>
          <w:szCs w:val="24"/>
          <w:lang w:val="en-PH" w:eastAsia="en-PH"/>
        </w:rPr>
        <w:t xml:space="preserve">, F. (2002). </w:t>
      </w:r>
      <w:r w:rsidRPr="00F24199">
        <w:rPr>
          <w:rFonts w:ascii="Arial" w:eastAsia="Times New Roman" w:hAnsi="Arial" w:cs="Arial"/>
          <w:color w:val="000000"/>
          <w:szCs w:val="24"/>
          <w:lang w:val="en-PH" w:eastAsia="en-PH"/>
        </w:rPr>
        <w:t>Machine Learning in Automated Text Categorization</w:t>
      </w:r>
      <w:r>
        <w:rPr>
          <w:rFonts w:ascii="Arial" w:eastAsia="Times New Roman" w:hAnsi="Arial" w:cs="Arial"/>
          <w:color w:val="000000"/>
          <w:szCs w:val="24"/>
          <w:lang w:val="en-PH" w:eastAsia="en-PH"/>
        </w:rPr>
        <w:t xml:space="preserve">. ACM Computing Surveys, </w:t>
      </w:r>
      <w:r w:rsidRPr="00F24199">
        <w:rPr>
          <w:rFonts w:ascii="Arial" w:eastAsia="Times New Roman" w:hAnsi="Arial" w:cs="Arial"/>
          <w:color w:val="000000"/>
          <w:szCs w:val="24"/>
          <w:lang w:val="en-PH" w:eastAsia="en-PH"/>
        </w:rPr>
        <w:t>34</w:t>
      </w:r>
      <w:r>
        <w:rPr>
          <w:rFonts w:ascii="Arial" w:eastAsia="Times New Roman" w:hAnsi="Arial" w:cs="Arial"/>
          <w:color w:val="000000"/>
          <w:szCs w:val="24"/>
          <w:lang w:val="en-PH" w:eastAsia="en-PH"/>
        </w:rPr>
        <w:t>(</w:t>
      </w:r>
      <w:r w:rsidRPr="00F24199">
        <w:rPr>
          <w:rFonts w:ascii="Arial" w:eastAsia="Times New Roman" w:hAnsi="Arial" w:cs="Arial"/>
          <w:color w:val="000000"/>
          <w:szCs w:val="24"/>
          <w:lang w:val="en-PH" w:eastAsia="en-PH"/>
        </w:rPr>
        <w:t>1</w:t>
      </w:r>
      <w:r>
        <w:rPr>
          <w:rFonts w:ascii="Arial" w:eastAsia="Times New Roman" w:hAnsi="Arial" w:cs="Arial"/>
          <w:color w:val="000000"/>
          <w:szCs w:val="24"/>
          <w:lang w:val="en-PH" w:eastAsia="en-PH"/>
        </w:rPr>
        <w:t xml:space="preserve">), pp. </w:t>
      </w:r>
      <w:r w:rsidRPr="00F24199">
        <w:rPr>
          <w:rFonts w:ascii="Arial" w:eastAsia="Times New Roman" w:hAnsi="Arial" w:cs="Arial"/>
          <w:color w:val="000000"/>
          <w:szCs w:val="24"/>
          <w:lang w:val="en-PH" w:eastAsia="en-PH"/>
        </w:rPr>
        <w:t>1–47.</w:t>
      </w:r>
    </w:p>
    <w:p w14:paraId="035C1AF3" w14:textId="2E2B9670" w:rsidR="00F24199" w:rsidRPr="00F24199" w:rsidRDefault="00F24199" w:rsidP="00F24199">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23. </w:t>
      </w:r>
      <w:proofErr w:type="spellStart"/>
      <w:r>
        <w:rPr>
          <w:rFonts w:ascii="Arial" w:eastAsia="Times New Roman" w:hAnsi="Arial" w:cs="Arial"/>
          <w:color w:val="000000"/>
          <w:szCs w:val="24"/>
          <w:lang w:val="en-PH" w:eastAsia="en-PH"/>
        </w:rPr>
        <w:t>Wahbeh</w:t>
      </w:r>
      <w:proofErr w:type="spellEnd"/>
      <w:r>
        <w:rPr>
          <w:rFonts w:ascii="Arial" w:eastAsia="Times New Roman" w:hAnsi="Arial" w:cs="Arial"/>
          <w:color w:val="000000"/>
          <w:szCs w:val="24"/>
          <w:lang w:val="en-PH" w:eastAsia="en-PH"/>
        </w:rPr>
        <w:t xml:space="preserve">, A. </w:t>
      </w:r>
      <w:r w:rsidRPr="00F24199">
        <w:rPr>
          <w:rFonts w:ascii="Arial" w:eastAsia="Times New Roman" w:hAnsi="Arial" w:cs="Arial"/>
          <w:color w:val="000000"/>
          <w:szCs w:val="24"/>
          <w:lang w:val="en-PH" w:eastAsia="en-PH"/>
        </w:rPr>
        <w:t xml:space="preserve"> Al-</w:t>
      </w:r>
      <w:proofErr w:type="spellStart"/>
      <w:r w:rsidRPr="00F24199">
        <w:rPr>
          <w:rFonts w:ascii="Arial" w:eastAsia="Times New Roman" w:hAnsi="Arial" w:cs="Arial"/>
          <w:color w:val="000000"/>
          <w:szCs w:val="24"/>
          <w:lang w:val="en-PH" w:eastAsia="en-PH"/>
        </w:rPr>
        <w:t>Kabi</w:t>
      </w:r>
      <w:proofErr w:type="spellEnd"/>
      <w:r>
        <w:rPr>
          <w:rFonts w:ascii="Arial" w:eastAsia="Times New Roman" w:hAnsi="Arial" w:cs="Arial"/>
          <w:color w:val="000000"/>
          <w:szCs w:val="24"/>
          <w:lang w:val="en-PH" w:eastAsia="en-PH"/>
        </w:rPr>
        <w:t xml:space="preserve">, M. (2012). </w:t>
      </w:r>
      <w:r w:rsidRPr="00F24199">
        <w:rPr>
          <w:rFonts w:ascii="Arial" w:eastAsia="Times New Roman" w:hAnsi="Arial" w:cs="Arial"/>
          <w:color w:val="000000"/>
          <w:szCs w:val="24"/>
          <w:lang w:val="en-PH" w:eastAsia="en-PH"/>
        </w:rPr>
        <w:t>Comparative Assessment of the Performance of Three WEKA Text Classifiers Applied to Arabic Text</w:t>
      </w:r>
      <w:r>
        <w:rPr>
          <w:rFonts w:ascii="Arial" w:eastAsia="Times New Roman" w:hAnsi="Arial" w:cs="Arial"/>
          <w:color w:val="000000"/>
          <w:szCs w:val="24"/>
          <w:lang w:val="en-PH" w:eastAsia="en-PH"/>
        </w:rPr>
        <w:t xml:space="preserve">. </w:t>
      </w:r>
      <w:r w:rsidRPr="00F24199">
        <w:rPr>
          <w:rFonts w:ascii="Arial" w:eastAsia="Times New Roman" w:hAnsi="Arial" w:cs="Arial"/>
          <w:color w:val="000000"/>
          <w:szCs w:val="24"/>
          <w:lang w:val="en-PH" w:eastAsia="en-PH"/>
        </w:rPr>
        <w:t xml:space="preserve">ABHATH </w:t>
      </w:r>
      <w:r>
        <w:rPr>
          <w:rFonts w:ascii="Arial" w:eastAsia="Times New Roman" w:hAnsi="Arial" w:cs="Arial"/>
          <w:color w:val="000000"/>
          <w:szCs w:val="24"/>
          <w:lang w:val="en-PH" w:eastAsia="en-PH"/>
        </w:rPr>
        <w:t xml:space="preserve">AL-YARMOUK: "Basic Sci. &amp; Eng.", </w:t>
      </w:r>
      <w:r w:rsidRPr="00F24199">
        <w:rPr>
          <w:rFonts w:ascii="Arial" w:eastAsia="Times New Roman" w:hAnsi="Arial" w:cs="Arial"/>
          <w:color w:val="000000"/>
          <w:szCs w:val="24"/>
          <w:lang w:val="en-PH" w:eastAsia="en-PH"/>
        </w:rPr>
        <w:t>21</w:t>
      </w:r>
      <w:r>
        <w:rPr>
          <w:rFonts w:ascii="Arial" w:eastAsia="Times New Roman" w:hAnsi="Arial" w:cs="Arial"/>
          <w:color w:val="000000"/>
          <w:szCs w:val="24"/>
          <w:lang w:val="en-PH" w:eastAsia="en-PH"/>
        </w:rPr>
        <w:t>(</w:t>
      </w:r>
      <w:r w:rsidRPr="00F24199">
        <w:rPr>
          <w:rFonts w:ascii="Arial" w:eastAsia="Times New Roman" w:hAnsi="Arial" w:cs="Arial"/>
          <w:color w:val="000000"/>
          <w:szCs w:val="24"/>
          <w:lang w:val="en-PH" w:eastAsia="en-PH"/>
        </w:rPr>
        <w:t>1</w:t>
      </w:r>
      <w:r>
        <w:rPr>
          <w:rFonts w:ascii="Arial" w:eastAsia="Times New Roman" w:hAnsi="Arial" w:cs="Arial"/>
          <w:color w:val="000000"/>
          <w:szCs w:val="24"/>
          <w:lang w:val="en-PH" w:eastAsia="en-PH"/>
        </w:rPr>
        <w:t>),</w:t>
      </w:r>
      <w:r w:rsidRPr="00F24199">
        <w:rPr>
          <w:rFonts w:ascii="Arial" w:eastAsia="Times New Roman" w:hAnsi="Arial" w:cs="Arial"/>
          <w:color w:val="000000"/>
          <w:szCs w:val="24"/>
          <w:lang w:val="en-PH" w:eastAsia="en-PH"/>
        </w:rPr>
        <w:t xml:space="preserve"> pp. 15- 28 </w:t>
      </w:r>
    </w:p>
    <w:p w14:paraId="7F82A0AF" w14:textId="6D8CADA8" w:rsidR="00F24199" w:rsidRDefault="00F24199" w:rsidP="00F24199">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24. </w:t>
      </w:r>
      <w:proofErr w:type="spellStart"/>
      <w:r>
        <w:rPr>
          <w:rFonts w:ascii="Arial" w:eastAsia="Times New Roman" w:hAnsi="Arial" w:cs="Arial"/>
          <w:color w:val="000000"/>
          <w:szCs w:val="24"/>
          <w:lang w:val="en-PH" w:eastAsia="en-PH"/>
        </w:rPr>
        <w:t>Awad</w:t>
      </w:r>
      <w:proofErr w:type="spellEnd"/>
      <w:r>
        <w:rPr>
          <w:rFonts w:ascii="Arial" w:eastAsia="Times New Roman" w:hAnsi="Arial" w:cs="Arial"/>
          <w:color w:val="000000"/>
          <w:szCs w:val="24"/>
          <w:lang w:val="en-PH" w:eastAsia="en-PH"/>
        </w:rPr>
        <w:t xml:space="preserve">, W. </w:t>
      </w:r>
      <w:proofErr w:type="spellStart"/>
      <w:r>
        <w:rPr>
          <w:rFonts w:ascii="Arial" w:eastAsia="Times New Roman" w:hAnsi="Arial" w:cs="Arial"/>
          <w:color w:val="000000"/>
          <w:szCs w:val="24"/>
          <w:lang w:val="en-PH" w:eastAsia="en-PH"/>
        </w:rPr>
        <w:t>Elseofi</w:t>
      </w:r>
      <w:proofErr w:type="spellEnd"/>
      <w:r>
        <w:rPr>
          <w:rFonts w:ascii="Arial" w:eastAsia="Times New Roman" w:hAnsi="Arial" w:cs="Arial"/>
          <w:color w:val="000000"/>
          <w:szCs w:val="24"/>
          <w:lang w:val="en-PH" w:eastAsia="en-PH"/>
        </w:rPr>
        <w:t xml:space="preserve">, S. (2011). </w:t>
      </w:r>
      <w:r w:rsidRPr="00F24199">
        <w:rPr>
          <w:rFonts w:ascii="Arial" w:eastAsia="Times New Roman" w:hAnsi="Arial" w:cs="Arial"/>
          <w:color w:val="000000"/>
          <w:szCs w:val="24"/>
          <w:lang w:val="en-PH" w:eastAsia="en-PH"/>
        </w:rPr>
        <w:t>Machine Learning Methods for Spam Email Classification</w:t>
      </w:r>
      <w:r>
        <w:rPr>
          <w:rFonts w:ascii="Arial" w:eastAsia="Times New Roman" w:hAnsi="Arial" w:cs="Arial"/>
          <w:color w:val="000000"/>
          <w:szCs w:val="24"/>
          <w:lang w:val="en-PH" w:eastAsia="en-PH"/>
        </w:rPr>
        <w:t xml:space="preserve">. </w:t>
      </w:r>
      <w:r w:rsidRPr="00F24199">
        <w:rPr>
          <w:rFonts w:ascii="Arial" w:eastAsia="Times New Roman" w:hAnsi="Arial" w:cs="Arial"/>
          <w:color w:val="000000"/>
          <w:szCs w:val="24"/>
          <w:lang w:val="en-PH" w:eastAsia="en-PH"/>
        </w:rPr>
        <w:t>International Journal of Computer Sc</w:t>
      </w:r>
      <w:r w:rsidR="00FA1200">
        <w:rPr>
          <w:rFonts w:ascii="Arial" w:eastAsia="Times New Roman" w:hAnsi="Arial" w:cs="Arial"/>
          <w:color w:val="000000"/>
          <w:szCs w:val="24"/>
          <w:lang w:val="en-PH" w:eastAsia="en-PH"/>
        </w:rPr>
        <w:t>ience &amp; Information Technology, 3(</w:t>
      </w:r>
      <w:r w:rsidRPr="00F24199">
        <w:rPr>
          <w:rFonts w:ascii="Arial" w:eastAsia="Times New Roman" w:hAnsi="Arial" w:cs="Arial"/>
          <w:color w:val="000000"/>
          <w:szCs w:val="24"/>
          <w:lang w:val="en-PH" w:eastAsia="en-PH"/>
        </w:rPr>
        <w:t>1</w:t>
      </w:r>
      <w:r w:rsidR="00FA1200">
        <w:rPr>
          <w:rFonts w:ascii="Arial" w:eastAsia="Times New Roman" w:hAnsi="Arial" w:cs="Arial"/>
          <w:color w:val="000000"/>
          <w:szCs w:val="24"/>
          <w:lang w:val="en-PH" w:eastAsia="en-PH"/>
        </w:rPr>
        <w:t>).</w:t>
      </w:r>
    </w:p>
    <w:p w14:paraId="41712F48" w14:textId="68A46EA2" w:rsidR="00FA1200" w:rsidRPr="00F24199" w:rsidRDefault="00FA1200" w:rsidP="00F24199">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25. </w:t>
      </w:r>
      <w:proofErr w:type="spellStart"/>
      <w:r w:rsidRPr="00FA1200">
        <w:rPr>
          <w:rFonts w:ascii="Arial" w:eastAsia="Times New Roman" w:hAnsi="Arial" w:cs="Arial"/>
          <w:color w:val="000000"/>
          <w:szCs w:val="24"/>
          <w:lang w:val="en-PH" w:eastAsia="en-PH"/>
        </w:rPr>
        <w:t>Peersman</w:t>
      </w:r>
      <w:proofErr w:type="spellEnd"/>
      <w:r>
        <w:rPr>
          <w:rFonts w:ascii="Arial" w:eastAsia="Times New Roman" w:hAnsi="Arial" w:cs="Arial"/>
          <w:color w:val="000000"/>
          <w:szCs w:val="24"/>
          <w:lang w:val="en-PH" w:eastAsia="en-PH"/>
        </w:rPr>
        <w:t xml:space="preserve">, C. </w:t>
      </w:r>
      <w:proofErr w:type="spellStart"/>
      <w:r>
        <w:rPr>
          <w:rFonts w:ascii="Arial" w:eastAsia="Times New Roman" w:hAnsi="Arial" w:cs="Arial"/>
          <w:color w:val="000000"/>
          <w:szCs w:val="24"/>
          <w:lang w:val="en-PH" w:eastAsia="en-PH"/>
        </w:rPr>
        <w:t>Daelemans</w:t>
      </w:r>
      <w:proofErr w:type="spellEnd"/>
      <w:r>
        <w:rPr>
          <w:rFonts w:ascii="Arial" w:eastAsia="Times New Roman" w:hAnsi="Arial" w:cs="Arial"/>
          <w:color w:val="000000"/>
          <w:szCs w:val="24"/>
          <w:lang w:val="en-PH" w:eastAsia="en-PH"/>
        </w:rPr>
        <w:t xml:space="preserve">, W. </w:t>
      </w:r>
      <w:proofErr w:type="spellStart"/>
      <w:r w:rsidRPr="00FA1200">
        <w:rPr>
          <w:rFonts w:ascii="Arial" w:eastAsia="Times New Roman" w:hAnsi="Arial" w:cs="Arial"/>
          <w:color w:val="000000"/>
          <w:szCs w:val="24"/>
          <w:lang w:val="en-PH" w:eastAsia="en-PH"/>
        </w:rPr>
        <w:t>Vaerenbergh</w:t>
      </w:r>
      <w:proofErr w:type="spellEnd"/>
      <w:r>
        <w:rPr>
          <w:rFonts w:ascii="Arial" w:eastAsia="Times New Roman" w:hAnsi="Arial" w:cs="Arial"/>
          <w:color w:val="000000"/>
          <w:szCs w:val="24"/>
          <w:lang w:val="en-PH" w:eastAsia="en-PH"/>
        </w:rPr>
        <w:t xml:space="preserve">, L. (2011). </w:t>
      </w:r>
      <w:r w:rsidRPr="00FA1200">
        <w:rPr>
          <w:rFonts w:ascii="Arial" w:eastAsia="Times New Roman" w:hAnsi="Arial" w:cs="Arial"/>
          <w:color w:val="000000"/>
          <w:szCs w:val="24"/>
          <w:lang w:val="en-PH" w:eastAsia="en-PH"/>
        </w:rPr>
        <w:t>Predicting Age and Gender in Online Social Network</w:t>
      </w:r>
      <w:r>
        <w:rPr>
          <w:rFonts w:ascii="Arial" w:eastAsia="Times New Roman" w:hAnsi="Arial" w:cs="Arial"/>
          <w:color w:val="000000"/>
          <w:szCs w:val="24"/>
          <w:lang w:val="en-PH" w:eastAsia="en-PH"/>
        </w:rPr>
        <w:t xml:space="preserve">. </w:t>
      </w:r>
    </w:p>
    <w:p w14:paraId="4897E29C" w14:textId="6CB5EE07" w:rsidR="0063562C" w:rsidRDefault="00FA1200" w:rsidP="00F24199">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 xml:space="preserve">26. </w:t>
      </w:r>
      <w:r w:rsidRPr="00FA1200">
        <w:rPr>
          <w:rFonts w:ascii="Arial" w:eastAsia="Times New Roman" w:hAnsi="Arial" w:cs="Arial"/>
          <w:color w:val="000000"/>
          <w:szCs w:val="24"/>
          <w:lang w:val="en-PH" w:eastAsia="en-PH"/>
        </w:rPr>
        <w:t>Lam,</w:t>
      </w:r>
      <w:r>
        <w:rPr>
          <w:rFonts w:ascii="Arial" w:eastAsia="Times New Roman" w:hAnsi="Arial" w:cs="Arial"/>
          <w:color w:val="000000"/>
          <w:szCs w:val="24"/>
          <w:lang w:val="en-PH" w:eastAsia="en-PH"/>
        </w:rPr>
        <w:t xml:space="preserve"> A. </w:t>
      </w:r>
      <w:proofErr w:type="spellStart"/>
      <w:r w:rsidRPr="00FA1200">
        <w:rPr>
          <w:rFonts w:ascii="Arial" w:eastAsia="Times New Roman" w:hAnsi="Arial" w:cs="Arial"/>
          <w:color w:val="000000"/>
          <w:szCs w:val="24"/>
          <w:lang w:val="en-PH" w:eastAsia="en-PH"/>
        </w:rPr>
        <w:t>Paner</w:t>
      </w:r>
      <w:proofErr w:type="spellEnd"/>
      <w:r w:rsidRPr="00FA1200">
        <w:rPr>
          <w:rFonts w:ascii="Arial" w:eastAsia="Times New Roman" w:hAnsi="Arial" w:cs="Arial"/>
          <w:color w:val="000000"/>
          <w:szCs w:val="24"/>
          <w:lang w:val="en-PH" w:eastAsia="en-PH"/>
        </w:rPr>
        <w:t xml:space="preserve">, </w:t>
      </w:r>
      <w:r>
        <w:rPr>
          <w:rFonts w:ascii="Arial" w:eastAsia="Times New Roman" w:hAnsi="Arial" w:cs="Arial"/>
          <w:color w:val="000000"/>
          <w:szCs w:val="24"/>
          <w:lang w:val="en-PH" w:eastAsia="en-PH"/>
        </w:rPr>
        <w:t xml:space="preserve">I. </w:t>
      </w:r>
      <w:proofErr w:type="spellStart"/>
      <w:r>
        <w:rPr>
          <w:rFonts w:ascii="Arial" w:eastAsia="Times New Roman" w:hAnsi="Arial" w:cs="Arial"/>
          <w:color w:val="000000"/>
          <w:szCs w:val="24"/>
          <w:lang w:val="en-PH" w:eastAsia="en-PH"/>
        </w:rPr>
        <w:t>Macatangay</w:t>
      </w:r>
      <w:proofErr w:type="spellEnd"/>
      <w:r>
        <w:rPr>
          <w:rFonts w:ascii="Arial" w:eastAsia="Times New Roman" w:hAnsi="Arial" w:cs="Arial"/>
          <w:color w:val="000000"/>
          <w:szCs w:val="24"/>
          <w:lang w:val="en-PH" w:eastAsia="en-PH"/>
        </w:rPr>
        <w:t xml:space="preserve">, J. </w:t>
      </w:r>
      <w:r w:rsidRPr="00FA1200">
        <w:rPr>
          <w:rFonts w:ascii="Arial" w:eastAsia="Times New Roman" w:hAnsi="Arial" w:cs="Arial"/>
          <w:color w:val="000000"/>
          <w:szCs w:val="24"/>
          <w:lang w:val="en-PH" w:eastAsia="en-PH"/>
        </w:rPr>
        <w:t>Delos Santos</w:t>
      </w:r>
      <w:r>
        <w:rPr>
          <w:rFonts w:ascii="Arial" w:eastAsia="Times New Roman" w:hAnsi="Arial" w:cs="Arial"/>
          <w:color w:val="000000"/>
          <w:szCs w:val="24"/>
          <w:lang w:val="en-PH" w:eastAsia="en-PH"/>
        </w:rPr>
        <w:t xml:space="preserve">, D. (2014). </w:t>
      </w:r>
      <w:r w:rsidRPr="00FA1200">
        <w:rPr>
          <w:rFonts w:ascii="Arial" w:eastAsia="Times New Roman" w:hAnsi="Arial" w:cs="Arial"/>
          <w:color w:val="000000"/>
          <w:szCs w:val="24"/>
          <w:lang w:val="en-PH" w:eastAsia="en-PH"/>
        </w:rPr>
        <w:t>Cla</w:t>
      </w:r>
      <w:r>
        <w:rPr>
          <w:rFonts w:ascii="Arial" w:eastAsia="Times New Roman" w:hAnsi="Arial" w:cs="Arial"/>
          <w:color w:val="000000"/>
          <w:szCs w:val="24"/>
          <w:lang w:val="en-PH" w:eastAsia="en-PH"/>
        </w:rPr>
        <w:t xml:space="preserve">ssifying Typhoon Related Tweets. </w:t>
      </w:r>
      <w:r w:rsidRPr="00FA1200">
        <w:rPr>
          <w:rFonts w:ascii="Arial" w:eastAsia="Times New Roman" w:hAnsi="Arial" w:cs="Arial"/>
          <w:color w:val="000000"/>
          <w:szCs w:val="24"/>
          <w:lang w:val="en-PH" w:eastAsia="en-PH"/>
        </w:rPr>
        <w:t>10th National Natural Langua</w:t>
      </w:r>
      <w:r w:rsidR="0063562C">
        <w:rPr>
          <w:rFonts w:ascii="Arial" w:eastAsia="Times New Roman" w:hAnsi="Arial" w:cs="Arial"/>
          <w:color w:val="000000"/>
          <w:szCs w:val="24"/>
          <w:lang w:val="en-PH" w:eastAsia="en-PH"/>
        </w:rPr>
        <w:t>ge Processing Research Symposium.</w:t>
      </w:r>
    </w:p>
    <w:p w14:paraId="2BB22804" w14:textId="54FA5A1B" w:rsidR="0063562C" w:rsidRDefault="0063562C" w:rsidP="00F24199">
      <w:pPr>
        <w:shd w:val="clear" w:color="auto" w:fill="FFFFFF"/>
        <w:spacing w:before="96" w:after="120" w:line="360" w:lineRule="atLeast"/>
        <w:jc w:val="both"/>
        <w:rPr>
          <w:rFonts w:ascii="Arial" w:eastAsia="Times New Roman" w:hAnsi="Arial" w:cs="Arial"/>
          <w:b/>
          <w:color w:val="000000"/>
          <w:szCs w:val="24"/>
          <w:lang w:val="en-PH" w:eastAsia="en-PH"/>
        </w:rPr>
      </w:pPr>
      <w:r>
        <w:rPr>
          <w:rFonts w:ascii="Arial" w:eastAsia="Times New Roman" w:hAnsi="Arial" w:cs="Arial"/>
          <w:color w:val="000000"/>
          <w:szCs w:val="24"/>
          <w:lang w:val="en-PH" w:eastAsia="en-PH"/>
        </w:rPr>
        <w:t xml:space="preserve">27. </w:t>
      </w:r>
      <w:r w:rsidRPr="0063562C">
        <w:rPr>
          <w:rFonts w:ascii="Arial" w:eastAsia="Times New Roman" w:hAnsi="Arial" w:cs="Arial"/>
          <w:color w:val="000000"/>
          <w:szCs w:val="24"/>
          <w:lang w:val="en-PH" w:eastAsia="en-PH"/>
        </w:rPr>
        <w:t>Kwok</w:t>
      </w:r>
      <w:r>
        <w:rPr>
          <w:rFonts w:ascii="Arial" w:eastAsia="Times New Roman" w:hAnsi="Arial" w:cs="Arial"/>
          <w:color w:val="000000"/>
          <w:szCs w:val="24"/>
          <w:lang w:val="en-PH" w:eastAsia="en-PH"/>
        </w:rPr>
        <w:t>, I.</w:t>
      </w:r>
      <w:r w:rsidRPr="0063562C">
        <w:rPr>
          <w:rFonts w:ascii="Arial" w:eastAsia="Times New Roman" w:hAnsi="Arial" w:cs="Arial"/>
          <w:color w:val="000000"/>
          <w:szCs w:val="24"/>
          <w:lang w:val="en-PH" w:eastAsia="en-PH"/>
        </w:rPr>
        <w:t xml:space="preserve"> Wang</w:t>
      </w:r>
      <w:r>
        <w:rPr>
          <w:rFonts w:ascii="Arial" w:eastAsia="Times New Roman" w:hAnsi="Arial" w:cs="Arial"/>
          <w:color w:val="000000"/>
          <w:szCs w:val="24"/>
          <w:lang w:val="en-PH" w:eastAsia="en-PH"/>
        </w:rPr>
        <w:t xml:space="preserve">, Y. (2013). </w:t>
      </w:r>
      <w:r w:rsidRPr="0063562C">
        <w:rPr>
          <w:rFonts w:ascii="Arial" w:eastAsia="Times New Roman" w:hAnsi="Arial" w:cs="Arial"/>
          <w:color w:val="000000"/>
          <w:szCs w:val="24"/>
          <w:lang w:val="en-PH" w:eastAsia="en-PH"/>
        </w:rPr>
        <w:t xml:space="preserve"> Locate the Hate: Detecting Tweets against Blacks</w:t>
      </w:r>
      <w:r>
        <w:rPr>
          <w:rFonts w:ascii="Arial" w:eastAsia="Times New Roman" w:hAnsi="Arial" w:cs="Arial"/>
          <w:color w:val="000000"/>
          <w:szCs w:val="24"/>
          <w:lang w:val="en-PH" w:eastAsia="en-PH"/>
        </w:rPr>
        <w:t xml:space="preserve">. </w:t>
      </w:r>
      <w:r w:rsidRPr="0063562C">
        <w:rPr>
          <w:rFonts w:ascii="Arial" w:eastAsia="Times New Roman" w:hAnsi="Arial" w:cs="Arial"/>
          <w:color w:val="000000"/>
          <w:szCs w:val="24"/>
          <w:lang w:val="en-PH" w:eastAsia="en-PH"/>
        </w:rPr>
        <w:t>Proceedings of the Twenty-Seventh AAAI Conference on Artificial Intelligence</w:t>
      </w:r>
      <w:r>
        <w:rPr>
          <w:rFonts w:ascii="Arial" w:eastAsia="Times New Roman" w:hAnsi="Arial" w:cs="Arial"/>
          <w:b/>
          <w:color w:val="000000"/>
          <w:szCs w:val="24"/>
          <w:lang w:val="en-PH" w:eastAsia="en-PH"/>
        </w:rPr>
        <w:t xml:space="preserve">. </w:t>
      </w:r>
    </w:p>
    <w:p w14:paraId="7C2C926D" w14:textId="29497EA3" w:rsidR="0063562C" w:rsidRDefault="0063562C" w:rsidP="0063562C">
      <w:pPr>
        <w:shd w:val="clear" w:color="auto" w:fill="FFFFFF"/>
        <w:spacing w:before="96" w:after="120" w:line="360" w:lineRule="atLeast"/>
        <w:jc w:val="both"/>
        <w:rPr>
          <w:rFonts w:ascii="Arial" w:eastAsia="Times New Roman" w:hAnsi="Arial" w:cs="Arial"/>
          <w:color w:val="000000"/>
          <w:szCs w:val="24"/>
          <w:lang w:val="en-PH" w:eastAsia="en-PH"/>
        </w:rPr>
      </w:pPr>
      <w:r w:rsidRPr="0063562C">
        <w:rPr>
          <w:rFonts w:ascii="Arial" w:eastAsia="Times New Roman" w:hAnsi="Arial" w:cs="Arial"/>
          <w:color w:val="000000"/>
          <w:szCs w:val="24"/>
          <w:lang w:val="en-PH" w:eastAsia="en-PH"/>
        </w:rPr>
        <w:lastRenderedPageBreak/>
        <w:t xml:space="preserve">28. </w:t>
      </w:r>
      <w:r>
        <w:rPr>
          <w:rFonts w:ascii="Arial" w:eastAsia="Times New Roman" w:hAnsi="Arial" w:cs="Arial"/>
          <w:color w:val="000000"/>
          <w:szCs w:val="24"/>
          <w:lang w:val="en-PH" w:eastAsia="en-PH"/>
        </w:rPr>
        <w:t>N.A (2012).</w:t>
      </w:r>
      <w:r w:rsidRPr="0063562C">
        <w:rPr>
          <w:rFonts w:ascii="Arial" w:eastAsia="Times New Roman" w:hAnsi="Arial" w:cs="Arial"/>
          <w:color w:val="000000"/>
          <w:szCs w:val="24"/>
          <w:lang w:val="en-PH" w:eastAsia="en-PH"/>
        </w:rPr>
        <w:t>Comparison of Machine Learning Algorithms for Oﬀensive</w:t>
      </w:r>
      <w:r>
        <w:rPr>
          <w:rFonts w:ascii="Arial" w:eastAsia="Times New Roman" w:hAnsi="Arial" w:cs="Arial"/>
          <w:color w:val="000000"/>
          <w:szCs w:val="24"/>
          <w:lang w:val="en-PH" w:eastAsia="en-PH"/>
        </w:rPr>
        <w:t xml:space="preserve"> </w:t>
      </w:r>
      <w:r w:rsidRPr="0063562C">
        <w:rPr>
          <w:rFonts w:ascii="Arial" w:eastAsia="Times New Roman" w:hAnsi="Arial" w:cs="Arial"/>
          <w:color w:val="000000"/>
          <w:szCs w:val="24"/>
          <w:lang w:val="en-PH" w:eastAsia="en-PH"/>
        </w:rPr>
        <w:t>Language Filtering</w:t>
      </w:r>
      <w:r>
        <w:rPr>
          <w:rFonts w:ascii="Arial" w:eastAsia="Times New Roman" w:hAnsi="Arial" w:cs="Arial"/>
          <w:color w:val="000000"/>
          <w:szCs w:val="24"/>
          <w:lang w:val="en-PH" w:eastAsia="en-PH"/>
        </w:rPr>
        <w:t xml:space="preserve">. </w:t>
      </w:r>
      <w:r w:rsidRPr="0063562C">
        <w:rPr>
          <w:rFonts w:ascii="Arial" w:eastAsia="Times New Roman" w:hAnsi="Arial" w:cs="Arial"/>
          <w:color w:val="000000"/>
          <w:szCs w:val="24"/>
          <w:lang w:val="en-PH" w:eastAsia="en-PH"/>
        </w:rPr>
        <w:t>Jersey Shore Science Fair</w:t>
      </w:r>
      <w:r>
        <w:rPr>
          <w:rFonts w:ascii="Arial" w:eastAsia="Times New Roman" w:hAnsi="Arial" w:cs="Arial"/>
          <w:color w:val="000000"/>
          <w:szCs w:val="24"/>
          <w:lang w:val="en-PH" w:eastAsia="en-PH"/>
        </w:rPr>
        <w:t>.</w:t>
      </w:r>
    </w:p>
    <w:p w14:paraId="25328E03" w14:textId="362451F4" w:rsidR="0063562C" w:rsidRDefault="0063562C" w:rsidP="00F24199">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29.</w:t>
      </w:r>
      <w:r w:rsidR="004C2B88">
        <w:rPr>
          <w:rFonts w:ascii="Arial" w:eastAsia="Times New Roman" w:hAnsi="Arial" w:cs="Arial"/>
          <w:color w:val="000000"/>
          <w:szCs w:val="24"/>
          <w:lang w:val="en-PH" w:eastAsia="en-PH"/>
        </w:rPr>
        <w:t xml:space="preserve"> </w:t>
      </w:r>
      <w:proofErr w:type="spellStart"/>
      <w:r w:rsidR="004C2B88" w:rsidRPr="004C2B88">
        <w:rPr>
          <w:rFonts w:ascii="Arial" w:eastAsia="Times New Roman" w:hAnsi="Arial" w:cs="Arial"/>
          <w:color w:val="000000"/>
          <w:szCs w:val="24"/>
          <w:lang w:val="en-PH" w:eastAsia="en-PH"/>
        </w:rPr>
        <w:t>Dadvar</w:t>
      </w:r>
      <w:proofErr w:type="spellEnd"/>
      <w:r w:rsidR="004C2B88">
        <w:rPr>
          <w:rFonts w:ascii="Arial" w:eastAsia="Times New Roman" w:hAnsi="Arial" w:cs="Arial"/>
          <w:color w:val="000000"/>
          <w:szCs w:val="24"/>
          <w:lang w:val="en-PH" w:eastAsia="en-PH"/>
        </w:rPr>
        <w:t>, M.</w:t>
      </w:r>
      <w:r w:rsidR="004C2B88" w:rsidRPr="004C2B88">
        <w:rPr>
          <w:rFonts w:ascii="Arial" w:eastAsia="Times New Roman" w:hAnsi="Arial" w:cs="Arial"/>
          <w:color w:val="000000"/>
          <w:szCs w:val="24"/>
          <w:lang w:val="en-PH" w:eastAsia="en-PH"/>
        </w:rPr>
        <w:t xml:space="preserve">  </w:t>
      </w:r>
      <w:r w:rsidR="004C2B88">
        <w:rPr>
          <w:rFonts w:ascii="Arial" w:eastAsia="Times New Roman" w:hAnsi="Arial" w:cs="Arial"/>
          <w:color w:val="000000"/>
          <w:szCs w:val="24"/>
          <w:lang w:val="en-PH" w:eastAsia="en-PH"/>
        </w:rPr>
        <w:t>D</w:t>
      </w:r>
      <w:r w:rsidR="004C2B88" w:rsidRPr="004C2B88">
        <w:rPr>
          <w:rFonts w:ascii="Arial" w:eastAsia="Times New Roman" w:hAnsi="Arial" w:cs="Arial"/>
          <w:color w:val="000000"/>
          <w:szCs w:val="24"/>
          <w:lang w:val="en-PH" w:eastAsia="en-PH"/>
        </w:rPr>
        <w:t>e Jong</w:t>
      </w:r>
      <w:r w:rsidR="004C2B88">
        <w:rPr>
          <w:rFonts w:ascii="Arial" w:eastAsia="Times New Roman" w:hAnsi="Arial" w:cs="Arial"/>
          <w:color w:val="000000"/>
          <w:szCs w:val="24"/>
          <w:lang w:val="en-PH" w:eastAsia="en-PH"/>
        </w:rPr>
        <w:t xml:space="preserve">, F. </w:t>
      </w:r>
      <w:proofErr w:type="spellStart"/>
      <w:r w:rsidR="004C2B88" w:rsidRPr="004C2B88">
        <w:rPr>
          <w:rFonts w:ascii="Arial" w:eastAsia="Times New Roman" w:hAnsi="Arial" w:cs="Arial"/>
          <w:color w:val="000000"/>
          <w:szCs w:val="24"/>
          <w:lang w:val="en-PH" w:eastAsia="en-PH"/>
        </w:rPr>
        <w:t>Ordelman</w:t>
      </w:r>
      <w:proofErr w:type="spellEnd"/>
      <w:r w:rsidR="004C2B88">
        <w:rPr>
          <w:rFonts w:ascii="Arial" w:eastAsia="Times New Roman" w:hAnsi="Arial" w:cs="Arial"/>
          <w:color w:val="000000"/>
          <w:szCs w:val="24"/>
          <w:lang w:val="en-PH" w:eastAsia="en-PH"/>
        </w:rPr>
        <w:t xml:space="preserve">, R. </w:t>
      </w:r>
      <w:proofErr w:type="spellStart"/>
      <w:r w:rsidR="004C2B88" w:rsidRPr="004C2B88">
        <w:rPr>
          <w:rFonts w:ascii="Arial" w:eastAsia="Times New Roman" w:hAnsi="Arial" w:cs="Arial"/>
          <w:color w:val="000000"/>
          <w:szCs w:val="24"/>
          <w:lang w:val="en-PH" w:eastAsia="en-PH"/>
        </w:rPr>
        <w:t>Trieschnigg</w:t>
      </w:r>
      <w:proofErr w:type="spellEnd"/>
      <w:r w:rsidR="004C2B88">
        <w:rPr>
          <w:rFonts w:ascii="Arial" w:eastAsia="Times New Roman" w:hAnsi="Arial" w:cs="Arial"/>
          <w:color w:val="000000"/>
          <w:szCs w:val="24"/>
          <w:lang w:val="en-PH" w:eastAsia="en-PH"/>
        </w:rPr>
        <w:t xml:space="preserve">, D. (2012). </w:t>
      </w:r>
      <w:r w:rsidR="004C2B88" w:rsidRPr="004C2B88">
        <w:rPr>
          <w:rFonts w:ascii="Arial" w:eastAsia="Times New Roman" w:hAnsi="Arial" w:cs="Arial"/>
          <w:color w:val="000000"/>
          <w:szCs w:val="24"/>
          <w:lang w:val="en-PH" w:eastAsia="en-PH"/>
        </w:rPr>
        <w:t>Im</w:t>
      </w:r>
      <w:r w:rsidR="004C2B88">
        <w:rPr>
          <w:rFonts w:ascii="Arial" w:eastAsia="Times New Roman" w:hAnsi="Arial" w:cs="Arial"/>
          <w:color w:val="000000"/>
          <w:szCs w:val="24"/>
          <w:lang w:val="en-PH" w:eastAsia="en-PH"/>
        </w:rPr>
        <w:t xml:space="preserve">proved Cyberbullying Detection </w:t>
      </w:r>
      <w:r w:rsidR="004C2B88" w:rsidRPr="004C2B88">
        <w:rPr>
          <w:rFonts w:ascii="Arial" w:eastAsia="Times New Roman" w:hAnsi="Arial" w:cs="Arial"/>
          <w:color w:val="000000"/>
          <w:szCs w:val="24"/>
          <w:lang w:val="en-PH" w:eastAsia="en-PH"/>
        </w:rPr>
        <w:t>Using Gender Information</w:t>
      </w:r>
      <w:r w:rsidR="004C2B88">
        <w:rPr>
          <w:rFonts w:ascii="Arial" w:eastAsia="Times New Roman" w:hAnsi="Arial" w:cs="Arial"/>
          <w:color w:val="000000"/>
          <w:szCs w:val="24"/>
          <w:lang w:val="en-PH" w:eastAsia="en-PH"/>
        </w:rPr>
        <w:t>.</w:t>
      </w:r>
    </w:p>
    <w:p w14:paraId="1F7EDD16" w14:textId="1983C760" w:rsidR="0063562C" w:rsidRDefault="0063562C" w:rsidP="00F24199">
      <w:pPr>
        <w:shd w:val="clear" w:color="auto" w:fill="FFFFFF"/>
        <w:spacing w:before="96" w:after="120" w:line="360" w:lineRule="atLeast"/>
        <w:jc w:val="both"/>
        <w:rPr>
          <w:rFonts w:ascii="Arial" w:eastAsia="Times New Roman" w:hAnsi="Arial" w:cs="Arial"/>
          <w:color w:val="000000"/>
          <w:szCs w:val="24"/>
          <w:lang w:val="en-PH" w:eastAsia="en-PH"/>
        </w:rPr>
      </w:pPr>
      <w:r>
        <w:rPr>
          <w:rFonts w:ascii="Arial" w:eastAsia="Times New Roman" w:hAnsi="Arial" w:cs="Arial"/>
          <w:color w:val="000000"/>
          <w:szCs w:val="24"/>
          <w:lang w:val="en-PH" w:eastAsia="en-PH"/>
        </w:rPr>
        <w:t>30.</w:t>
      </w:r>
      <w:r w:rsidR="004C2B88">
        <w:rPr>
          <w:rFonts w:ascii="Arial" w:eastAsia="Times New Roman" w:hAnsi="Arial" w:cs="Arial"/>
          <w:color w:val="000000"/>
          <w:szCs w:val="24"/>
          <w:lang w:val="en-PH" w:eastAsia="en-PH"/>
        </w:rPr>
        <w:t xml:space="preserve"> Cheng, C. Ng, A. (2016). </w:t>
      </w:r>
      <w:r w:rsidR="004C2B88" w:rsidRPr="004C2B88">
        <w:rPr>
          <w:rFonts w:ascii="Arial" w:eastAsia="Times New Roman" w:hAnsi="Arial" w:cs="Arial"/>
          <w:color w:val="000000"/>
          <w:szCs w:val="24"/>
          <w:lang w:val="en-PH" w:eastAsia="en-PH"/>
        </w:rPr>
        <w:t>Automated Role Detection in Cyberbullying Incidents</w:t>
      </w:r>
      <w:r w:rsidR="004C2B88">
        <w:rPr>
          <w:rFonts w:ascii="Arial" w:eastAsia="Times New Roman" w:hAnsi="Arial" w:cs="Arial"/>
          <w:color w:val="000000"/>
          <w:szCs w:val="24"/>
          <w:lang w:val="en-PH" w:eastAsia="en-PH"/>
        </w:rPr>
        <w:t xml:space="preserve">. </w:t>
      </w:r>
      <w:r w:rsidR="004C2B88" w:rsidRPr="004C2B88">
        <w:rPr>
          <w:rFonts w:ascii="Arial" w:eastAsia="Times New Roman" w:hAnsi="Arial" w:cs="Arial"/>
          <w:color w:val="000000"/>
          <w:szCs w:val="24"/>
          <w:lang w:val="en-PH" w:eastAsia="en-PH"/>
        </w:rPr>
        <w:t>Proceedings of the 16th Philippine Computing Science Congress</w:t>
      </w:r>
      <w:r w:rsidR="004C2B88">
        <w:rPr>
          <w:rFonts w:ascii="Arial" w:eastAsia="Times New Roman" w:hAnsi="Arial" w:cs="Arial"/>
          <w:color w:val="000000"/>
          <w:szCs w:val="24"/>
          <w:lang w:val="en-PH" w:eastAsia="en-PH"/>
        </w:rPr>
        <w:t xml:space="preserve">. </w:t>
      </w:r>
    </w:p>
    <w:p w14:paraId="64EC0570" w14:textId="77777777" w:rsidR="0063562C" w:rsidRPr="0063562C" w:rsidRDefault="0063562C" w:rsidP="00F24199">
      <w:pPr>
        <w:shd w:val="clear" w:color="auto" w:fill="FFFFFF"/>
        <w:spacing w:before="96" w:after="120" w:line="360" w:lineRule="atLeast"/>
        <w:jc w:val="both"/>
        <w:rPr>
          <w:rFonts w:ascii="Arial" w:eastAsia="Times New Roman" w:hAnsi="Arial" w:cs="Arial"/>
          <w:color w:val="000000"/>
          <w:szCs w:val="24"/>
          <w:lang w:val="en-PH" w:eastAsia="en-PH"/>
        </w:rPr>
      </w:pPr>
    </w:p>
    <w:p w14:paraId="5DE8FB2E" w14:textId="77777777" w:rsidR="00FA1200" w:rsidRPr="00862EFE" w:rsidRDefault="00FA1200" w:rsidP="00F24199">
      <w:pPr>
        <w:shd w:val="clear" w:color="auto" w:fill="FFFFFF"/>
        <w:spacing w:before="96" w:after="120" w:line="360" w:lineRule="atLeast"/>
        <w:jc w:val="both"/>
        <w:rPr>
          <w:rFonts w:ascii="Arial" w:eastAsia="Times New Roman" w:hAnsi="Arial" w:cs="Arial"/>
          <w:color w:val="000000"/>
          <w:szCs w:val="24"/>
          <w:lang w:val="en-PH" w:eastAsia="en-PH"/>
        </w:rPr>
      </w:pPr>
    </w:p>
    <w:sectPr w:rsidR="00FA1200" w:rsidRPr="00862EFE">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16BC9" w14:textId="77777777" w:rsidR="009A1E1C" w:rsidRDefault="009A1E1C" w:rsidP="00A7009D">
      <w:pPr>
        <w:spacing w:after="0" w:line="240" w:lineRule="auto"/>
      </w:pPr>
      <w:r>
        <w:separator/>
      </w:r>
    </w:p>
  </w:endnote>
  <w:endnote w:type="continuationSeparator" w:id="0">
    <w:p w14:paraId="251EDB3A" w14:textId="77777777" w:rsidR="009A1E1C" w:rsidRDefault="009A1E1C"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922073"/>
      <w:docPartObj>
        <w:docPartGallery w:val="Page Numbers (Bottom of Page)"/>
        <w:docPartUnique/>
      </w:docPartObj>
    </w:sdtPr>
    <w:sdtEndPr>
      <w:rPr>
        <w:noProof/>
      </w:rPr>
    </w:sdtEndPr>
    <w:sdtContent>
      <w:p w14:paraId="0E267CF1" w14:textId="3CB35E18" w:rsidR="00BD2302" w:rsidRDefault="00BD2302">
        <w:pPr>
          <w:pStyle w:val="Footer"/>
          <w:jc w:val="right"/>
        </w:pPr>
        <w:r>
          <w:fldChar w:fldCharType="begin"/>
        </w:r>
        <w:r>
          <w:instrText xml:space="preserve"> PAGE   \* MERGEFORMAT </w:instrText>
        </w:r>
        <w:r>
          <w:fldChar w:fldCharType="separate"/>
        </w:r>
        <w:r w:rsidR="001755C2">
          <w:rPr>
            <w:noProof/>
          </w:rPr>
          <w:t>20</w:t>
        </w:r>
        <w:r>
          <w:rPr>
            <w:noProof/>
          </w:rPr>
          <w:fldChar w:fldCharType="end"/>
        </w:r>
      </w:p>
    </w:sdtContent>
  </w:sdt>
  <w:p w14:paraId="764233F4" w14:textId="77777777" w:rsidR="00BD2302" w:rsidRDefault="00BD2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D97CC" w14:textId="77777777" w:rsidR="009A1E1C" w:rsidRDefault="009A1E1C" w:rsidP="00A7009D">
      <w:pPr>
        <w:spacing w:after="0" w:line="240" w:lineRule="auto"/>
      </w:pPr>
      <w:r>
        <w:separator/>
      </w:r>
    </w:p>
  </w:footnote>
  <w:footnote w:type="continuationSeparator" w:id="0">
    <w:p w14:paraId="63F71AE4" w14:textId="77777777" w:rsidR="009A1E1C" w:rsidRDefault="009A1E1C"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4D8E"/>
    <w:multiLevelType w:val="multilevel"/>
    <w:tmpl w:val="2BA82DB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6D94"/>
    <w:multiLevelType w:val="hybridMultilevel"/>
    <w:tmpl w:val="35B840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852F62"/>
    <w:multiLevelType w:val="multilevel"/>
    <w:tmpl w:val="14F201C0"/>
    <w:lvl w:ilvl="0">
      <w:start w:val="4"/>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2"/>
      <w:numFmt w:val="decimal"/>
      <w:lvlText w:val="%1.%2.%3.%4"/>
      <w:lvlJc w:val="left"/>
      <w:pPr>
        <w:ind w:left="840" w:hanging="840"/>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75D01"/>
    <w:multiLevelType w:val="hybridMultilevel"/>
    <w:tmpl w:val="815055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178B5C14"/>
    <w:multiLevelType w:val="multilevel"/>
    <w:tmpl w:val="09E025D0"/>
    <w:lvl w:ilvl="0">
      <w:start w:val="1"/>
      <w:numFmt w:val="decimal"/>
      <w:lvlText w:val="%1."/>
      <w:lvlJc w:val="left"/>
      <w:pPr>
        <w:ind w:left="360" w:hanging="360"/>
      </w:pPr>
      <w:rPr>
        <w:rFonts w:hint="default"/>
      </w:rPr>
    </w:lvl>
    <w:lvl w:ilvl="1">
      <w:start w:val="6"/>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80C3B8B"/>
    <w:multiLevelType w:val="hybridMultilevel"/>
    <w:tmpl w:val="FECA3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87CA0"/>
    <w:multiLevelType w:val="multilevel"/>
    <w:tmpl w:val="A48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C4466"/>
    <w:multiLevelType w:val="hybridMultilevel"/>
    <w:tmpl w:val="94C01766"/>
    <w:lvl w:ilvl="0" w:tplc="2B72432C">
      <w:start w:val="1"/>
      <w:numFmt w:val="bullet"/>
      <w:lvlText w:val="•"/>
      <w:lvlJc w:val="left"/>
      <w:pPr>
        <w:tabs>
          <w:tab w:val="num" w:pos="720"/>
        </w:tabs>
        <w:ind w:left="720" w:hanging="360"/>
      </w:pPr>
      <w:rPr>
        <w:rFonts w:ascii="Times New Roman" w:hAnsi="Times New Roman" w:hint="default"/>
      </w:rPr>
    </w:lvl>
    <w:lvl w:ilvl="1" w:tplc="55F86AE0" w:tentative="1">
      <w:start w:val="1"/>
      <w:numFmt w:val="bullet"/>
      <w:lvlText w:val="•"/>
      <w:lvlJc w:val="left"/>
      <w:pPr>
        <w:tabs>
          <w:tab w:val="num" w:pos="1440"/>
        </w:tabs>
        <w:ind w:left="1440" w:hanging="360"/>
      </w:pPr>
      <w:rPr>
        <w:rFonts w:ascii="Times New Roman" w:hAnsi="Times New Roman" w:hint="default"/>
      </w:rPr>
    </w:lvl>
    <w:lvl w:ilvl="2" w:tplc="8C680B66" w:tentative="1">
      <w:start w:val="1"/>
      <w:numFmt w:val="bullet"/>
      <w:lvlText w:val="•"/>
      <w:lvlJc w:val="left"/>
      <w:pPr>
        <w:tabs>
          <w:tab w:val="num" w:pos="2160"/>
        </w:tabs>
        <w:ind w:left="2160" w:hanging="360"/>
      </w:pPr>
      <w:rPr>
        <w:rFonts w:ascii="Times New Roman" w:hAnsi="Times New Roman" w:hint="default"/>
      </w:rPr>
    </w:lvl>
    <w:lvl w:ilvl="3" w:tplc="930A92DA" w:tentative="1">
      <w:start w:val="1"/>
      <w:numFmt w:val="bullet"/>
      <w:lvlText w:val="•"/>
      <w:lvlJc w:val="left"/>
      <w:pPr>
        <w:tabs>
          <w:tab w:val="num" w:pos="2880"/>
        </w:tabs>
        <w:ind w:left="2880" w:hanging="360"/>
      </w:pPr>
      <w:rPr>
        <w:rFonts w:ascii="Times New Roman" w:hAnsi="Times New Roman" w:hint="default"/>
      </w:rPr>
    </w:lvl>
    <w:lvl w:ilvl="4" w:tplc="1AE08D6C" w:tentative="1">
      <w:start w:val="1"/>
      <w:numFmt w:val="bullet"/>
      <w:lvlText w:val="•"/>
      <w:lvlJc w:val="left"/>
      <w:pPr>
        <w:tabs>
          <w:tab w:val="num" w:pos="3600"/>
        </w:tabs>
        <w:ind w:left="3600" w:hanging="360"/>
      </w:pPr>
      <w:rPr>
        <w:rFonts w:ascii="Times New Roman" w:hAnsi="Times New Roman" w:hint="default"/>
      </w:rPr>
    </w:lvl>
    <w:lvl w:ilvl="5" w:tplc="0ABA02D8" w:tentative="1">
      <w:start w:val="1"/>
      <w:numFmt w:val="bullet"/>
      <w:lvlText w:val="•"/>
      <w:lvlJc w:val="left"/>
      <w:pPr>
        <w:tabs>
          <w:tab w:val="num" w:pos="4320"/>
        </w:tabs>
        <w:ind w:left="4320" w:hanging="360"/>
      </w:pPr>
      <w:rPr>
        <w:rFonts w:ascii="Times New Roman" w:hAnsi="Times New Roman" w:hint="default"/>
      </w:rPr>
    </w:lvl>
    <w:lvl w:ilvl="6" w:tplc="5EE4DAD4" w:tentative="1">
      <w:start w:val="1"/>
      <w:numFmt w:val="bullet"/>
      <w:lvlText w:val="•"/>
      <w:lvlJc w:val="left"/>
      <w:pPr>
        <w:tabs>
          <w:tab w:val="num" w:pos="5040"/>
        </w:tabs>
        <w:ind w:left="5040" w:hanging="360"/>
      </w:pPr>
      <w:rPr>
        <w:rFonts w:ascii="Times New Roman" w:hAnsi="Times New Roman" w:hint="default"/>
      </w:rPr>
    </w:lvl>
    <w:lvl w:ilvl="7" w:tplc="A97CA4DA" w:tentative="1">
      <w:start w:val="1"/>
      <w:numFmt w:val="bullet"/>
      <w:lvlText w:val="•"/>
      <w:lvlJc w:val="left"/>
      <w:pPr>
        <w:tabs>
          <w:tab w:val="num" w:pos="5760"/>
        </w:tabs>
        <w:ind w:left="5760" w:hanging="360"/>
      </w:pPr>
      <w:rPr>
        <w:rFonts w:ascii="Times New Roman" w:hAnsi="Times New Roman" w:hint="default"/>
      </w:rPr>
    </w:lvl>
    <w:lvl w:ilvl="8" w:tplc="E312D0D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A9266D8"/>
    <w:multiLevelType w:val="hybridMultilevel"/>
    <w:tmpl w:val="F66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E50EC"/>
    <w:multiLevelType w:val="hybridMultilevel"/>
    <w:tmpl w:val="3438A06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2F8538BE"/>
    <w:multiLevelType w:val="hybridMultilevel"/>
    <w:tmpl w:val="9CD66B3C"/>
    <w:lvl w:ilvl="0" w:tplc="D6AE4DFE">
      <w:start w:val="4"/>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5B2937"/>
    <w:multiLevelType w:val="hybridMultilevel"/>
    <w:tmpl w:val="9F7A7320"/>
    <w:lvl w:ilvl="0" w:tplc="8A485AB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42B0E33"/>
    <w:multiLevelType w:val="multilevel"/>
    <w:tmpl w:val="F99A2C54"/>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B41FD"/>
    <w:multiLevelType w:val="hybridMultilevel"/>
    <w:tmpl w:val="09C6494C"/>
    <w:lvl w:ilvl="0" w:tplc="F1063C84">
      <w:start w:val="1"/>
      <w:numFmt w:val="upperRoman"/>
      <w:lvlText w:val="%1."/>
      <w:lvlJc w:val="left"/>
      <w:pPr>
        <w:ind w:left="792" w:hanging="720"/>
      </w:pPr>
      <w:rPr>
        <w:rFonts w:hint="default"/>
      </w:rPr>
    </w:lvl>
    <w:lvl w:ilvl="1" w:tplc="34090019" w:tentative="1">
      <w:start w:val="1"/>
      <w:numFmt w:val="lowerLetter"/>
      <w:lvlText w:val="%2."/>
      <w:lvlJc w:val="left"/>
      <w:pPr>
        <w:ind w:left="1152" w:hanging="360"/>
      </w:pPr>
    </w:lvl>
    <w:lvl w:ilvl="2" w:tplc="3409001B" w:tentative="1">
      <w:start w:val="1"/>
      <w:numFmt w:val="lowerRoman"/>
      <w:lvlText w:val="%3."/>
      <w:lvlJc w:val="right"/>
      <w:pPr>
        <w:ind w:left="1872" w:hanging="180"/>
      </w:pPr>
    </w:lvl>
    <w:lvl w:ilvl="3" w:tplc="3409000F" w:tentative="1">
      <w:start w:val="1"/>
      <w:numFmt w:val="decimal"/>
      <w:lvlText w:val="%4."/>
      <w:lvlJc w:val="left"/>
      <w:pPr>
        <w:ind w:left="2592" w:hanging="360"/>
      </w:pPr>
    </w:lvl>
    <w:lvl w:ilvl="4" w:tplc="34090019" w:tentative="1">
      <w:start w:val="1"/>
      <w:numFmt w:val="lowerLetter"/>
      <w:lvlText w:val="%5."/>
      <w:lvlJc w:val="left"/>
      <w:pPr>
        <w:ind w:left="3312" w:hanging="360"/>
      </w:pPr>
    </w:lvl>
    <w:lvl w:ilvl="5" w:tplc="3409001B" w:tentative="1">
      <w:start w:val="1"/>
      <w:numFmt w:val="lowerRoman"/>
      <w:lvlText w:val="%6."/>
      <w:lvlJc w:val="right"/>
      <w:pPr>
        <w:ind w:left="4032" w:hanging="180"/>
      </w:pPr>
    </w:lvl>
    <w:lvl w:ilvl="6" w:tplc="3409000F" w:tentative="1">
      <w:start w:val="1"/>
      <w:numFmt w:val="decimal"/>
      <w:lvlText w:val="%7."/>
      <w:lvlJc w:val="left"/>
      <w:pPr>
        <w:ind w:left="4752" w:hanging="360"/>
      </w:pPr>
    </w:lvl>
    <w:lvl w:ilvl="7" w:tplc="34090019" w:tentative="1">
      <w:start w:val="1"/>
      <w:numFmt w:val="lowerLetter"/>
      <w:lvlText w:val="%8."/>
      <w:lvlJc w:val="left"/>
      <w:pPr>
        <w:ind w:left="5472" w:hanging="360"/>
      </w:pPr>
    </w:lvl>
    <w:lvl w:ilvl="8" w:tplc="3409001B" w:tentative="1">
      <w:start w:val="1"/>
      <w:numFmt w:val="lowerRoman"/>
      <w:lvlText w:val="%9."/>
      <w:lvlJc w:val="right"/>
      <w:pPr>
        <w:ind w:left="6192" w:hanging="180"/>
      </w:pPr>
    </w:lvl>
  </w:abstractNum>
  <w:abstractNum w:abstractNumId="19" w15:restartNumberingAfterBreak="0">
    <w:nsid w:val="3BDE79EA"/>
    <w:multiLevelType w:val="hybridMultilevel"/>
    <w:tmpl w:val="A058FC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3E6910BF"/>
    <w:multiLevelType w:val="hybridMultilevel"/>
    <w:tmpl w:val="4406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618B5"/>
    <w:multiLevelType w:val="multilevel"/>
    <w:tmpl w:val="1EB42634"/>
    <w:lvl w:ilvl="0">
      <w:start w:val="4"/>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2"/>
      <w:numFmt w:val="decimal"/>
      <w:lvlText w:val="%1.%2.%3.%4"/>
      <w:lvlJc w:val="left"/>
      <w:pPr>
        <w:ind w:left="840" w:hanging="84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27316C"/>
    <w:multiLevelType w:val="multilevel"/>
    <w:tmpl w:val="592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318A4"/>
    <w:multiLevelType w:val="hybridMultilevel"/>
    <w:tmpl w:val="03F0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281F9D"/>
    <w:multiLevelType w:val="multilevel"/>
    <w:tmpl w:val="F6B2A2FE"/>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10B21"/>
    <w:multiLevelType w:val="hybridMultilevel"/>
    <w:tmpl w:val="62F0F7F2"/>
    <w:lvl w:ilvl="0" w:tplc="D6AE4DFE">
      <w:start w:val="4"/>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0604839"/>
    <w:multiLevelType w:val="hybridMultilevel"/>
    <w:tmpl w:val="F7EA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B33BA"/>
    <w:multiLevelType w:val="multilevel"/>
    <w:tmpl w:val="597AF72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893549"/>
    <w:multiLevelType w:val="multilevel"/>
    <w:tmpl w:val="EF088CEC"/>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387C7B"/>
    <w:multiLevelType w:val="hybridMultilevel"/>
    <w:tmpl w:val="1EECA744"/>
    <w:lvl w:ilvl="0" w:tplc="C5000CE6">
      <w:start w:val="4"/>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57B60BB"/>
    <w:multiLevelType w:val="multilevel"/>
    <w:tmpl w:val="5F689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87FB9"/>
    <w:multiLevelType w:val="hybridMultilevel"/>
    <w:tmpl w:val="4DFAC8B2"/>
    <w:lvl w:ilvl="0" w:tplc="BC52259C">
      <w:start w:val="4"/>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66243FE1"/>
    <w:multiLevelType w:val="hybridMultilevel"/>
    <w:tmpl w:val="7F124B9E"/>
    <w:lvl w:ilvl="0" w:tplc="E62E111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796946"/>
    <w:multiLevelType w:val="multilevel"/>
    <w:tmpl w:val="E0A6E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E6EE3"/>
    <w:multiLevelType w:val="multilevel"/>
    <w:tmpl w:val="5E36DB68"/>
    <w:lvl w:ilvl="0">
      <w:start w:val="1"/>
      <w:numFmt w:val="upperRoman"/>
      <w:lvlText w:val="%1."/>
      <w:lvlJc w:val="left"/>
      <w:pPr>
        <w:ind w:left="720" w:hanging="720"/>
      </w:pPr>
      <w:rPr>
        <w:rFonts w:eastAsiaTheme="minorHAnsi" w:hint="default"/>
        <w:sz w:val="28"/>
        <w:szCs w:val="28"/>
      </w:rPr>
    </w:lvl>
    <w:lvl w:ilvl="1">
      <w:start w:val="2"/>
      <w:numFmt w:val="decimal"/>
      <w:isLgl/>
      <w:lvlText w:val="%1.%2"/>
      <w:lvlJc w:val="left"/>
      <w:pPr>
        <w:ind w:left="112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3072" w:hanging="144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656" w:hanging="1800"/>
      </w:pPr>
      <w:rPr>
        <w:rFonts w:hint="default"/>
      </w:rPr>
    </w:lvl>
    <w:lvl w:ilvl="8">
      <w:start w:val="1"/>
      <w:numFmt w:val="decimal"/>
      <w:isLgl/>
      <w:lvlText w:val="%1.%2.%3.%4.%5.%6.%7.%8.%9"/>
      <w:lvlJc w:val="left"/>
      <w:pPr>
        <w:ind w:left="5424" w:hanging="2160"/>
      </w:pPr>
      <w:rPr>
        <w:rFonts w:hint="default"/>
      </w:rPr>
    </w:lvl>
  </w:abstractNum>
  <w:num w:numId="1">
    <w:abstractNumId w:val="16"/>
  </w:num>
  <w:num w:numId="2">
    <w:abstractNumId w:val="8"/>
  </w:num>
  <w:num w:numId="3">
    <w:abstractNumId w:val="34"/>
  </w:num>
  <w:num w:numId="4">
    <w:abstractNumId w:val="1"/>
  </w:num>
  <w:num w:numId="5">
    <w:abstractNumId w:val="4"/>
  </w:num>
  <w:num w:numId="6">
    <w:abstractNumId w:val="25"/>
  </w:num>
  <w:num w:numId="7">
    <w:abstractNumId w:val="17"/>
  </w:num>
  <w:num w:numId="8">
    <w:abstractNumId w:val="35"/>
  </w:num>
  <w:num w:numId="9">
    <w:abstractNumId w:val="31"/>
  </w:num>
  <w:num w:numId="10">
    <w:abstractNumId w:val="19"/>
  </w:num>
  <w:num w:numId="11">
    <w:abstractNumId w:val="12"/>
  </w:num>
  <w:num w:numId="12">
    <w:abstractNumId w:val="0"/>
  </w:num>
  <w:num w:numId="13">
    <w:abstractNumId w:val="13"/>
  </w:num>
  <w:num w:numId="14">
    <w:abstractNumId w:val="26"/>
  </w:num>
  <w:num w:numId="15">
    <w:abstractNumId w:val="2"/>
  </w:num>
  <w:num w:numId="16">
    <w:abstractNumId w:val="18"/>
  </w:num>
  <w:num w:numId="17">
    <w:abstractNumId w:val="14"/>
  </w:num>
  <w:num w:numId="18">
    <w:abstractNumId w:val="36"/>
  </w:num>
  <w:num w:numId="19">
    <w:abstractNumId w:val="28"/>
  </w:num>
  <w:num w:numId="20">
    <w:abstractNumId w:val="33"/>
  </w:num>
  <w:num w:numId="21">
    <w:abstractNumId w:val="6"/>
  </w:num>
  <w:num w:numId="22">
    <w:abstractNumId w:val="22"/>
  </w:num>
  <w:num w:numId="23">
    <w:abstractNumId w:val="9"/>
  </w:num>
  <w:num w:numId="24">
    <w:abstractNumId w:val="10"/>
  </w:num>
  <w:num w:numId="25">
    <w:abstractNumId w:val="7"/>
  </w:num>
  <w:num w:numId="26">
    <w:abstractNumId w:val="5"/>
  </w:num>
  <w:num w:numId="27">
    <w:abstractNumId w:val="23"/>
  </w:num>
  <w:num w:numId="28">
    <w:abstractNumId w:val="11"/>
  </w:num>
  <w:num w:numId="29">
    <w:abstractNumId w:val="27"/>
  </w:num>
  <w:num w:numId="30">
    <w:abstractNumId w:val="20"/>
  </w:num>
  <w:num w:numId="31">
    <w:abstractNumId w:val="15"/>
  </w:num>
  <w:num w:numId="32">
    <w:abstractNumId w:val="3"/>
  </w:num>
  <w:num w:numId="33">
    <w:abstractNumId w:val="29"/>
  </w:num>
  <w:num w:numId="34">
    <w:abstractNumId w:val="21"/>
  </w:num>
  <w:num w:numId="35">
    <w:abstractNumId w:val="24"/>
  </w:num>
  <w:num w:numId="36">
    <w:abstractNumId w:val="3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3F1E"/>
    <w:rsid w:val="000048EE"/>
    <w:rsid w:val="000078BF"/>
    <w:rsid w:val="000205C9"/>
    <w:rsid w:val="00025A94"/>
    <w:rsid w:val="000345E5"/>
    <w:rsid w:val="00035493"/>
    <w:rsid w:val="0004016D"/>
    <w:rsid w:val="00043DF1"/>
    <w:rsid w:val="00046B41"/>
    <w:rsid w:val="000478A7"/>
    <w:rsid w:val="00051802"/>
    <w:rsid w:val="00053319"/>
    <w:rsid w:val="00054BBB"/>
    <w:rsid w:val="00054F17"/>
    <w:rsid w:val="0006218F"/>
    <w:rsid w:val="0006338B"/>
    <w:rsid w:val="00067EA4"/>
    <w:rsid w:val="000766CB"/>
    <w:rsid w:val="00084B8D"/>
    <w:rsid w:val="000A1AD4"/>
    <w:rsid w:val="000A49EF"/>
    <w:rsid w:val="000B3072"/>
    <w:rsid w:val="000B49A3"/>
    <w:rsid w:val="000B673F"/>
    <w:rsid w:val="000C0A7D"/>
    <w:rsid w:val="000C542B"/>
    <w:rsid w:val="000D1462"/>
    <w:rsid w:val="000E464E"/>
    <w:rsid w:val="000E46CF"/>
    <w:rsid w:val="000E56BB"/>
    <w:rsid w:val="00100FD8"/>
    <w:rsid w:val="00102B4F"/>
    <w:rsid w:val="001100BF"/>
    <w:rsid w:val="001119BC"/>
    <w:rsid w:val="001119E5"/>
    <w:rsid w:val="00116A8A"/>
    <w:rsid w:val="00117AEE"/>
    <w:rsid w:val="00121B33"/>
    <w:rsid w:val="001228BC"/>
    <w:rsid w:val="001230FB"/>
    <w:rsid w:val="00126204"/>
    <w:rsid w:val="00126F0D"/>
    <w:rsid w:val="001302D0"/>
    <w:rsid w:val="0013710B"/>
    <w:rsid w:val="0014478F"/>
    <w:rsid w:val="001516F0"/>
    <w:rsid w:val="00152F2B"/>
    <w:rsid w:val="001576F6"/>
    <w:rsid w:val="00163B97"/>
    <w:rsid w:val="00163DE8"/>
    <w:rsid w:val="00164488"/>
    <w:rsid w:val="00166FFA"/>
    <w:rsid w:val="00172C2C"/>
    <w:rsid w:val="001755C2"/>
    <w:rsid w:val="00182757"/>
    <w:rsid w:val="001865BC"/>
    <w:rsid w:val="00190436"/>
    <w:rsid w:val="00192723"/>
    <w:rsid w:val="0019286C"/>
    <w:rsid w:val="001961E2"/>
    <w:rsid w:val="001A2396"/>
    <w:rsid w:val="001A77FA"/>
    <w:rsid w:val="001B20BA"/>
    <w:rsid w:val="001B414A"/>
    <w:rsid w:val="001C2211"/>
    <w:rsid w:val="001C2281"/>
    <w:rsid w:val="001C228A"/>
    <w:rsid w:val="001C4015"/>
    <w:rsid w:val="001C5662"/>
    <w:rsid w:val="001C693D"/>
    <w:rsid w:val="001C69F7"/>
    <w:rsid w:val="001D2D50"/>
    <w:rsid w:val="001E1145"/>
    <w:rsid w:val="001F1CD8"/>
    <w:rsid w:val="001F4913"/>
    <w:rsid w:val="001F6B1C"/>
    <w:rsid w:val="002015E0"/>
    <w:rsid w:val="00202788"/>
    <w:rsid w:val="00214F1F"/>
    <w:rsid w:val="002244EC"/>
    <w:rsid w:val="002253BA"/>
    <w:rsid w:val="0023436A"/>
    <w:rsid w:val="00235186"/>
    <w:rsid w:val="00242DB9"/>
    <w:rsid w:val="00247684"/>
    <w:rsid w:val="00252C20"/>
    <w:rsid w:val="00256299"/>
    <w:rsid w:val="00257DB5"/>
    <w:rsid w:val="00261AB3"/>
    <w:rsid w:val="00270C20"/>
    <w:rsid w:val="00272A6F"/>
    <w:rsid w:val="00275E36"/>
    <w:rsid w:val="00297E8C"/>
    <w:rsid w:val="002A5A41"/>
    <w:rsid w:val="002B7E48"/>
    <w:rsid w:val="002C54AF"/>
    <w:rsid w:val="002D1F11"/>
    <w:rsid w:val="002D6CD6"/>
    <w:rsid w:val="002E14DE"/>
    <w:rsid w:val="002E14FB"/>
    <w:rsid w:val="002F0A08"/>
    <w:rsid w:val="002F62EF"/>
    <w:rsid w:val="003030D1"/>
    <w:rsid w:val="00310A94"/>
    <w:rsid w:val="00315150"/>
    <w:rsid w:val="0032076F"/>
    <w:rsid w:val="00324B63"/>
    <w:rsid w:val="003309ED"/>
    <w:rsid w:val="0033172F"/>
    <w:rsid w:val="00337A26"/>
    <w:rsid w:val="00344C43"/>
    <w:rsid w:val="00345BBE"/>
    <w:rsid w:val="003470D4"/>
    <w:rsid w:val="003508C7"/>
    <w:rsid w:val="0035677F"/>
    <w:rsid w:val="00360609"/>
    <w:rsid w:val="00373116"/>
    <w:rsid w:val="003817B4"/>
    <w:rsid w:val="003A4592"/>
    <w:rsid w:val="003C331D"/>
    <w:rsid w:val="003C49BD"/>
    <w:rsid w:val="003C4D32"/>
    <w:rsid w:val="003C598D"/>
    <w:rsid w:val="003D03DA"/>
    <w:rsid w:val="003E0CD9"/>
    <w:rsid w:val="003E49E5"/>
    <w:rsid w:val="003F1867"/>
    <w:rsid w:val="003F221F"/>
    <w:rsid w:val="003F5D03"/>
    <w:rsid w:val="00403703"/>
    <w:rsid w:val="00403D8A"/>
    <w:rsid w:val="00404463"/>
    <w:rsid w:val="004169FE"/>
    <w:rsid w:val="00425A46"/>
    <w:rsid w:val="00435FF9"/>
    <w:rsid w:val="00440DA3"/>
    <w:rsid w:val="0045095D"/>
    <w:rsid w:val="0045728B"/>
    <w:rsid w:val="004666E0"/>
    <w:rsid w:val="0047295C"/>
    <w:rsid w:val="00487652"/>
    <w:rsid w:val="0048792C"/>
    <w:rsid w:val="0049730C"/>
    <w:rsid w:val="004C2B88"/>
    <w:rsid w:val="004C4034"/>
    <w:rsid w:val="004D7289"/>
    <w:rsid w:val="004E1528"/>
    <w:rsid w:val="004E43B8"/>
    <w:rsid w:val="004F1390"/>
    <w:rsid w:val="004F5093"/>
    <w:rsid w:val="00502899"/>
    <w:rsid w:val="00505675"/>
    <w:rsid w:val="00505E22"/>
    <w:rsid w:val="00506EB2"/>
    <w:rsid w:val="00507C46"/>
    <w:rsid w:val="00507D3D"/>
    <w:rsid w:val="00510E1D"/>
    <w:rsid w:val="00525096"/>
    <w:rsid w:val="00526937"/>
    <w:rsid w:val="00534CB2"/>
    <w:rsid w:val="00541CCB"/>
    <w:rsid w:val="005421D6"/>
    <w:rsid w:val="005450F6"/>
    <w:rsid w:val="0055126F"/>
    <w:rsid w:val="005517C2"/>
    <w:rsid w:val="005530C3"/>
    <w:rsid w:val="00573EFE"/>
    <w:rsid w:val="00580AA9"/>
    <w:rsid w:val="00581F14"/>
    <w:rsid w:val="00583506"/>
    <w:rsid w:val="00587A15"/>
    <w:rsid w:val="0059220D"/>
    <w:rsid w:val="00593F04"/>
    <w:rsid w:val="005A0F71"/>
    <w:rsid w:val="005B1940"/>
    <w:rsid w:val="005B3E55"/>
    <w:rsid w:val="005B7437"/>
    <w:rsid w:val="005B7579"/>
    <w:rsid w:val="005D51C7"/>
    <w:rsid w:val="005D7256"/>
    <w:rsid w:val="005E2B8B"/>
    <w:rsid w:val="005E37D2"/>
    <w:rsid w:val="005E7994"/>
    <w:rsid w:val="00603F55"/>
    <w:rsid w:val="00613E69"/>
    <w:rsid w:val="00622185"/>
    <w:rsid w:val="00622D2F"/>
    <w:rsid w:val="006317D7"/>
    <w:rsid w:val="00632A17"/>
    <w:rsid w:val="0063562C"/>
    <w:rsid w:val="006417FB"/>
    <w:rsid w:val="006607F0"/>
    <w:rsid w:val="006614CC"/>
    <w:rsid w:val="00662F10"/>
    <w:rsid w:val="006860E4"/>
    <w:rsid w:val="00686B8E"/>
    <w:rsid w:val="00692152"/>
    <w:rsid w:val="00694345"/>
    <w:rsid w:val="00695CF7"/>
    <w:rsid w:val="006A017B"/>
    <w:rsid w:val="006A67AF"/>
    <w:rsid w:val="006A6DFD"/>
    <w:rsid w:val="006B2F5C"/>
    <w:rsid w:val="006C44CB"/>
    <w:rsid w:val="006D10C6"/>
    <w:rsid w:val="006D5999"/>
    <w:rsid w:val="006F191B"/>
    <w:rsid w:val="006F4DA0"/>
    <w:rsid w:val="00702255"/>
    <w:rsid w:val="00703877"/>
    <w:rsid w:val="0071009E"/>
    <w:rsid w:val="00712F8F"/>
    <w:rsid w:val="00717498"/>
    <w:rsid w:val="00730EDE"/>
    <w:rsid w:val="007564E5"/>
    <w:rsid w:val="007619B3"/>
    <w:rsid w:val="0076391B"/>
    <w:rsid w:val="00764012"/>
    <w:rsid w:val="00765B70"/>
    <w:rsid w:val="00765B93"/>
    <w:rsid w:val="00766E06"/>
    <w:rsid w:val="0077276C"/>
    <w:rsid w:val="00793F30"/>
    <w:rsid w:val="007960A4"/>
    <w:rsid w:val="0079739B"/>
    <w:rsid w:val="007A4226"/>
    <w:rsid w:val="007B4C20"/>
    <w:rsid w:val="007B5A49"/>
    <w:rsid w:val="007D2F1A"/>
    <w:rsid w:val="007D4858"/>
    <w:rsid w:val="007D68F3"/>
    <w:rsid w:val="007E09A1"/>
    <w:rsid w:val="007E1160"/>
    <w:rsid w:val="007E11A2"/>
    <w:rsid w:val="007F147B"/>
    <w:rsid w:val="007F1C7F"/>
    <w:rsid w:val="007F4E22"/>
    <w:rsid w:val="007F6A01"/>
    <w:rsid w:val="00800AE3"/>
    <w:rsid w:val="00801E47"/>
    <w:rsid w:val="0081081B"/>
    <w:rsid w:val="0081370E"/>
    <w:rsid w:val="00815E48"/>
    <w:rsid w:val="0082545E"/>
    <w:rsid w:val="00826807"/>
    <w:rsid w:val="00840C8E"/>
    <w:rsid w:val="00841E57"/>
    <w:rsid w:val="00844620"/>
    <w:rsid w:val="00850273"/>
    <w:rsid w:val="008519B4"/>
    <w:rsid w:val="00851B12"/>
    <w:rsid w:val="00851D6F"/>
    <w:rsid w:val="00861BD8"/>
    <w:rsid w:val="00862EFE"/>
    <w:rsid w:val="0086415B"/>
    <w:rsid w:val="0087359E"/>
    <w:rsid w:val="00873DFC"/>
    <w:rsid w:val="0087517E"/>
    <w:rsid w:val="008764CD"/>
    <w:rsid w:val="00886A71"/>
    <w:rsid w:val="008879CF"/>
    <w:rsid w:val="00893A66"/>
    <w:rsid w:val="008949B3"/>
    <w:rsid w:val="0089527F"/>
    <w:rsid w:val="00896D3A"/>
    <w:rsid w:val="008B41B3"/>
    <w:rsid w:val="008C514B"/>
    <w:rsid w:val="008F0045"/>
    <w:rsid w:val="008F031E"/>
    <w:rsid w:val="008F43FA"/>
    <w:rsid w:val="009051EA"/>
    <w:rsid w:val="0091098F"/>
    <w:rsid w:val="0091568D"/>
    <w:rsid w:val="00915AD2"/>
    <w:rsid w:val="00916678"/>
    <w:rsid w:val="0092608E"/>
    <w:rsid w:val="00926410"/>
    <w:rsid w:val="00927436"/>
    <w:rsid w:val="00934B13"/>
    <w:rsid w:val="00937B28"/>
    <w:rsid w:val="009538B0"/>
    <w:rsid w:val="00965022"/>
    <w:rsid w:val="009736B0"/>
    <w:rsid w:val="00980531"/>
    <w:rsid w:val="00996B57"/>
    <w:rsid w:val="009A0B08"/>
    <w:rsid w:val="009A1E1C"/>
    <w:rsid w:val="009A2918"/>
    <w:rsid w:val="009B0021"/>
    <w:rsid w:val="009B4DB0"/>
    <w:rsid w:val="009C0D24"/>
    <w:rsid w:val="009C2007"/>
    <w:rsid w:val="009C3850"/>
    <w:rsid w:val="009C3F2F"/>
    <w:rsid w:val="009C742B"/>
    <w:rsid w:val="009D7A8E"/>
    <w:rsid w:val="009E27FA"/>
    <w:rsid w:val="009F115C"/>
    <w:rsid w:val="009F1C3B"/>
    <w:rsid w:val="009F41B0"/>
    <w:rsid w:val="009F62EC"/>
    <w:rsid w:val="00A01013"/>
    <w:rsid w:val="00A15DCD"/>
    <w:rsid w:val="00A305DD"/>
    <w:rsid w:val="00A33851"/>
    <w:rsid w:val="00A35AB9"/>
    <w:rsid w:val="00A3617B"/>
    <w:rsid w:val="00A36EEA"/>
    <w:rsid w:val="00A465B3"/>
    <w:rsid w:val="00A52277"/>
    <w:rsid w:val="00A54F34"/>
    <w:rsid w:val="00A54F62"/>
    <w:rsid w:val="00A55478"/>
    <w:rsid w:val="00A65652"/>
    <w:rsid w:val="00A7009D"/>
    <w:rsid w:val="00A7011A"/>
    <w:rsid w:val="00A72C3F"/>
    <w:rsid w:val="00A820E4"/>
    <w:rsid w:val="00A82265"/>
    <w:rsid w:val="00A85AD3"/>
    <w:rsid w:val="00A92D76"/>
    <w:rsid w:val="00A964AC"/>
    <w:rsid w:val="00A9690D"/>
    <w:rsid w:val="00AA707D"/>
    <w:rsid w:val="00AA72C2"/>
    <w:rsid w:val="00AC158B"/>
    <w:rsid w:val="00AC6649"/>
    <w:rsid w:val="00AE16F7"/>
    <w:rsid w:val="00AE7E3D"/>
    <w:rsid w:val="00B002E0"/>
    <w:rsid w:val="00B1356C"/>
    <w:rsid w:val="00B13BD4"/>
    <w:rsid w:val="00B16544"/>
    <w:rsid w:val="00B17330"/>
    <w:rsid w:val="00B2288F"/>
    <w:rsid w:val="00B276CD"/>
    <w:rsid w:val="00B4180F"/>
    <w:rsid w:val="00B5233E"/>
    <w:rsid w:val="00B54D24"/>
    <w:rsid w:val="00B702E6"/>
    <w:rsid w:val="00B755B6"/>
    <w:rsid w:val="00B77E01"/>
    <w:rsid w:val="00B8254B"/>
    <w:rsid w:val="00B8577E"/>
    <w:rsid w:val="00B86BE4"/>
    <w:rsid w:val="00B90024"/>
    <w:rsid w:val="00B9454E"/>
    <w:rsid w:val="00BA2111"/>
    <w:rsid w:val="00BA261E"/>
    <w:rsid w:val="00BA2755"/>
    <w:rsid w:val="00BA2C30"/>
    <w:rsid w:val="00BB0DC7"/>
    <w:rsid w:val="00BB4265"/>
    <w:rsid w:val="00BC3C4E"/>
    <w:rsid w:val="00BC6CCF"/>
    <w:rsid w:val="00BD2302"/>
    <w:rsid w:val="00BD5FAB"/>
    <w:rsid w:val="00BD6338"/>
    <w:rsid w:val="00BD6DEB"/>
    <w:rsid w:val="00BF13CA"/>
    <w:rsid w:val="00BF4682"/>
    <w:rsid w:val="00C038BC"/>
    <w:rsid w:val="00C23A31"/>
    <w:rsid w:val="00C23BA3"/>
    <w:rsid w:val="00C337D6"/>
    <w:rsid w:val="00C355F8"/>
    <w:rsid w:val="00C44C67"/>
    <w:rsid w:val="00C52892"/>
    <w:rsid w:val="00C52F05"/>
    <w:rsid w:val="00C532B5"/>
    <w:rsid w:val="00C55E08"/>
    <w:rsid w:val="00C605FC"/>
    <w:rsid w:val="00C615B1"/>
    <w:rsid w:val="00C63578"/>
    <w:rsid w:val="00C677D5"/>
    <w:rsid w:val="00C73CF6"/>
    <w:rsid w:val="00C765D7"/>
    <w:rsid w:val="00C91083"/>
    <w:rsid w:val="00C92551"/>
    <w:rsid w:val="00C9422A"/>
    <w:rsid w:val="00C9521D"/>
    <w:rsid w:val="00C97278"/>
    <w:rsid w:val="00CB74BC"/>
    <w:rsid w:val="00CC6428"/>
    <w:rsid w:val="00CC65D5"/>
    <w:rsid w:val="00CC697F"/>
    <w:rsid w:val="00CD0F31"/>
    <w:rsid w:val="00CF0854"/>
    <w:rsid w:val="00CF6E9F"/>
    <w:rsid w:val="00D01486"/>
    <w:rsid w:val="00D02183"/>
    <w:rsid w:val="00D024BD"/>
    <w:rsid w:val="00D058D5"/>
    <w:rsid w:val="00D1431F"/>
    <w:rsid w:val="00D16E61"/>
    <w:rsid w:val="00D27DD7"/>
    <w:rsid w:val="00D3243A"/>
    <w:rsid w:val="00D32EB3"/>
    <w:rsid w:val="00D3410B"/>
    <w:rsid w:val="00D351D6"/>
    <w:rsid w:val="00D448DD"/>
    <w:rsid w:val="00D458D8"/>
    <w:rsid w:val="00D46FB3"/>
    <w:rsid w:val="00D47EA5"/>
    <w:rsid w:val="00D540ED"/>
    <w:rsid w:val="00D57CB2"/>
    <w:rsid w:val="00D60237"/>
    <w:rsid w:val="00D670A7"/>
    <w:rsid w:val="00D6757D"/>
    <w:rsid w:val="00D7494D"/>
    <w:rsid w:val="00D74DEE"/>
    <w:rsid w:val="00D75AE1"/>
    <w:rsid w:val="00D80F89"/>
    <w:rsid w:val="00D93951"/>
    <w:rsid w:val="00D95B7F"/>
    <w:rsid w:val="00D9674B"/>
    <w:rsid w:val="00D96972"/>
    <w:rsid w:val="00DA5D38"/>
    <w:rsid w:val="00DB2AD7"/>
    <w:rsid w:val="00DB34C2"/>
    <w:rsid w:val="00DB684B"/>
    <w:rsid w:val="00DC10F6"/>
    <w:rsid w:val="00DC5323"/>
    <w:rsid w:val="00DE058D"/>
    <w:rsid w:val="00DE4AEB"/>
    <w:rsid w:val="00DF2597"/>
    <w:rsid w:val="00DF3FCD"/>
    <w:rsid w:val="00E1053E"/>
    <w:rsid w:val="00E267CC"/>
    <w:rsid w:val="00E32440"/>
    <w:rsid w:val="00E32710"/>
    <w:rsid w:val="00E33EB4"/>
    <w:rsid w:val="00E40D1A"/>
    <w:rsid w:val="00E41792"/>
    <w:rsid w:val="00E4195D"/>
    <w:rsid w:val="00E42A7D"/>
    <w:rsid w:val="00E52B44"/>
    <w:rsid w:val="00E62F40"/>
    <w:rsid w:val="00E63A6C"/>
    <w:rsid w:val="00E66A69"/>
    <w:rsid w:val="00E802FE"/>
    <w:rsid w:val="00E80DCA"/>
    <w:rsid w:val="00E8118F"/>
    <w:rsid w:val="00E85409"/>
    <w:rsid w:val="00E93D85"/>
    <w:rsid w:val="00E970D0"/>
    <w:rsid w:val="00E97534"/>
    <w:rsid w:val="00EB0E83"/>
    <w:rsid w:val="00EC212F"/>
    <w:rsid w:val="00ED0BF7"/>
    <w:rsid w:val="00ED0E08"/>
    <w:rsid w:val="00EE53DD"/>
    <w:rsid w:val="00F05231"/>
    <w:rsid w:val="00F05E6C"/>
    <w:rsid w:val="00F12E05"/>
    <w:rsid w:val="00F2064E"/>
    <w:rsid w:val="00F24199"/>
    <w:rsid w:val="00F34DAB"/>
    <w:rsid w:val="00F36ADF"/>
    <w:rsid w:val="00F40B5E"/>
    <w:rsid w:val="00F471C3"/>
    <w:rsid w:val="00F5328E"/>
    <w:rsid w:val="00F571EB"/>
    <w:rsid w:val="00F6513A"/>
    <w:rsid w:val="00F67438"/>
    <w:rsid w:val="00F7178C"/>
    <w:rsid w:val="00F9000C"/>
    <w:rsid w:val="00F90191"/>
    <w:rsid w:val="00FA1200"/>
    <w:rsid w:val="00FA18D0"/>
    <w:rsid w:val="00FA284A"/>
    <w:rsid w:val="00FB15BD"/>
    <w:rsid w:val="00FB3D53"/>
    <w:rsid w:val="00FB4D33"/>
    <w:rsid w:val="00FC47A5"/>
    <w:rsid w:val="00FC6DA4"/>
    <w:rsid w:val="00FE3D3B"/>
    <w:rsid w:val="00FF066E"/>
    <w:rsid w:val="00FF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6C490"/>
  <w15:docId w15:val="{029CC01A-2977-4602-B7BC-D729472D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4C43"/>
  </w:style>
  <w:style w:type="paragraph" w:styleId="Heading1">
    <w:name w:val="heading 1"/>
    <w:basedOn w:val="Normal"/>
    <w:next w:val="Normal"/>
    <w:link w:val="Heading1Char"/>
    <w:uiPriority w:val="9"/>
    <w:qFormat/>
    <w:rsid w:val="00DF3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3F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F1867"/>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paragraph" w:styleId="Heading5">
    <w:name w:val="heading 5"/>
    <w:basedOn w:val="Normal"/>
    <w:next w:val="Normal"/>
    <w:link w:val="Heading5Char"/>
    <w:uiPriority w:val="9"/>
    <w:unhideWhenUsed/>
    <w:qFormat/>
    <w:rsid w:val="007960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 w:type="character" w:customStyle="1" w:styleId="Heading4Char">
    <w:name w:val="Heading 4 Char"/>
    <w:basedOn w:val="DefaultParagraphFont"/>
    <w:link w:val="Heading4"/>
    <w:uiPriority w:val="9"/>
    <w:rsid w:val="003F1867"/>
    <w:rPr>
      <w:rFonts w:ascii="Times New Roman" w:eastAsia="Times New Roman" w:hAnsi="Times New Roman" w:cs="Times New Roman"/>
      <w:b/>
      <w:bCs/>
      <w:sz w:val="24"/>
      <w:szCs w:val="24"/>
      <w:lang w:val="en-PH" w:eastAsia="en-PH"/>
    </w:rPr>
  </w:style>
  <w:style w:type="character" w:customStyle="1" w:styleId="Heading2Char">
    <w:name w:val="Heading 2 Char"/>
    <w:basedOn w:val="DefaultParagraphFont"/>
    <w:link w:val="Heading2"/>
    <w:uiPriority w:val="9"/>
    <w:rsid w:val="003F1867"/>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662F10"/>
  </w:style>
  <w:style w:type="character" w:customStyle="1" w:styleId="Heading1Char">
    <w:name w:val="Heading 1 Char"/>
    <w:basedOn w:val="DefaultParagraphFont"/>
    <w:link w:val="Heading1"/>
    <w:uiPriority w:val="9"/>
    <w:rsid w:val="00DF3F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F3FC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02255"/>
    <w:pPr>
      <w:outlineLvl w:val="9"/>
    </w:pPr>
  </w:style>
  <w:style w:type="paragraph" w:styleId="TOC1">
    <w:name w:val="toc 1"/>
    <w:basedOn w:val="Normal"/>
    <w:next w:val="Normal"/>
    <w:autoRedefine/>
    <w:uiPriority w:val="39"/>
    <w:unhideWhenUsed/>
    <w:rsid w:val="00403D8A"/>
    <w:pPr>
      <w:tabs>
        <w:tab w:val="left" w:pos="440"/>
        <w:tab w:val="right" w:leader="dot" w:pos="9350"/>
      </w:tabs>
      <w:spacing w:after="100"/>
    </w:pPr>
  </w:style>
  <w:style w:type="paragraph" w:styleId="TOC2">
    <w:name w:val="toc 2"/>
    <w:basedOn w:val="Normal"/>
    <w:next w:val="Normal"/>
    <w:autoRedefine/>
    <w:uiPriority w:val="39"/>
    <w:unhideWhenUsed/>
    <w:rsid w:val="00702255"/>
    <w:pPr>
      <w:spacing w:after="100"/>
      <w:ind w:left="220"/>
    </w:pPr>
  </w:style>
  <w:style w:type="paragraph" w:styleId="TOC3">
    <w:name w:val="toc 3"/>
    <w:basedOn w:val="Normal"/>
    <w:next w:val="Normal"/>
    <w:autoRedefine/>
    <w:uiPriority w:val="39"/>
    <w:unhideWhenUsed/>
    <w:rsid w:val="00702255"/>
    <w:pPr>
      <w:spacing w:after="100"/>
      <w:ind w:left="440"/>
    </w:pPr>
  </w:style>
  <w:style w:type="character" w:styleId="CommentReference">
    <w:name w:val="annotation reference"/>
    <w:basedOn w:val="DefaultParagraphFont"/>
    <w:uiPriority w:val="99"/>
    <w:semiHidden/>
    <w:unhideWhenUsed/>
    <w:rsid w:val="00FF066E"/>
    <w:rPr>
      <w:sz w:val="16"/>
      <w:szCs w:val="16"/>
    </w:rPr>
  </w:style>
  <w:style w:type="paragraph" w:styleId="CommentText">
    <w:name w:val="annotation text"/>
    <w:basedOn w:val="Normal"/>
    <w:link w:val="CommentTextChar"/>
    <w:uiPriority w:val="99"/>
    <w:semiHidden/>
    <w:unhideWhenUsed/>
    <w:rsid w:val="00FF066E"/>
    <w:pPr>
      <w:spacing w:line="240" w:lineRule="auto"/>
    </w:pPr>
    <w:rPr>
      <w:sz w:val="20"/>
      <w:szCs w:val="20"/>
    </w:rPr>
  </w:style>
  <w:style w:type="character" w:customStyle="1" w:styleId="CommentTextChar">
    <w:name w:val="Comment Text Char"/>
    <w:basedOn w:val="DefaultParagraphFont"/>
    <w:link w:val="CommentText"/>
    <w:uiPriority w:val="99"/>
    <w:semiHidden/>
    <w:rsid w:val="00FF066E"/>
    <w:rPr>
      <w:sz w:val="20"/>
      <w:szCs w:val="20"/>
    </w:rPr>
  </w:style>
  <w:style w:type="paragraph" w:styleId="CommentSubject">
    <w:name w:val="annotation subject"/>
    <w:basedOn w:val="CommentText"/>
    <w:next w:val="CommentText"/>
    <w:link w:val="CommentSubjectChar"/>
    <w:uiPriority w:val="99"/>
    <w:semiHidden/>
    <w:unhideWhenUsed/>
    <w:rsid w:val="00FF066E"/>
    <w:rPr>
      <w:b/>
      <w:bCs/>
    </w:rPr>
  </w:style>
  <w:style w:type="character" w:customStyle="1" w:styleId="CommentSubjectChar">
    <w:name w:val="Comment Subject Char"/>
    <w:basedOn w:val="CommentTextChar"/>
    <w:link w:val="CommentSubject"/>
    <w:uiPriority w:val="99"/>
    <w:semiHidden/>
    <w:rsid w:val="00FF066E"/>
    <w:rPr>
      <w:b/>
      <w:bCs/>
      <w:sz w:val="20"/>
      <w:szCs w:val="20"/>
    </w:rPr>
  </w:style>
  <w:style w:type="paragraph" w:styleId="BalloonText">
    <w:name w:val="Balloon Text"/>
    <w:basedOn w:val="Normal"/>
    <w:link w:val="BalloonTextChar"/>
    <w:uiPriority w:val="99"/>
    <w:semiHidden/>
    <w:unhideWhenUsed/>
    <w:rsid w:val="00FF0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66E"/>
    <w:rPr>
      <w:rFonts w:ascii="Segoe UI" w:hAnsi="Segoe UI" w:cs="Segoe UI"/>
      <w:sz w:val="18"/>
      <w:szCs w:val="18"/>
    </w:rPr>
  </w:style>
  <w:style w:type="table" w:styleId="TableGrid">
    <w:name w:val="Table Grid"/>
    <w:basedOn w:val="TableNormal"/>
    <w:uiPriority w:val="39"/>
    <w:rsid w:val="009F1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5231"/>
    <w:rPr>
      <w:color w:val="808080"/>
    </w:rPr>
  </w:style>
  <w:style w:type="table" w:customStyle="1" w:styleId="TableGrid1">
    <w:name w:val="Table Grid1"/>
    <w:basedOn w:val="TableNormal"/>
    <w:next w:val="TableGrid"/>
    <w:uiPriority w:val="39"/>
    <w:rsid w:val="00BA2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96D3A"/>
    <w:pPr>
      <w:spacing w:after="0" w:line="240" w:lineRule="auto"/>
    </w:pPr>
  </w:style>
  <w:style w:type="character" w:customStyle="1" w:styleId="Heading5Char">
    <w:name w:val="Heading 5 Char"/>
    <w:basedOn w:val="DefaultParagraphFont"/>
    <w:link w:val="Heading5"/>
    <w:uiPriority w:val="9"/>
    <w:rsid w:val="007960A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2173">
      <w:bodyDiv w:val="1"/>
      <w:marLeft w:val="0"/>
      <w:marRight w:val="0"/>
      <w:marTop w:val="0"/>
      <w:marBottom w:val="0"/>
      <w:divBdr>
        <w:top w:val="none" w:sz="0" w:space="0" w:color="auto"/>
        <w:left w:val="none" w:sz="0" w:space="0" w:color="auto"/>
        <w:bottom w:val="none" w:sz="0" w:space="0" w:color="auto"/>
        <w:right w:val="none" w:sz="0" w:space="0" w:color="auto"/>
      </w:divBdr>
    </w:div>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159582636">
      <w:bodyDiv w:val="1"/>
      <w:marLeft w:val="0"/>
      <w:marRight w:val="0"/>
      <w:marTop w:val="0"/>
      <w:marBottom w:val="0"/>
      <w:divBdr>
        <w:top w:val="none" w:sz="0" w:space="0" w:color="auto"/>
        <w:left w:val="none" w:sz="0" w:space="0" w:color="auto"/>
        <w:bottom w:val="none" w:sz="0" w:space="0" w:color="auto"/>
        <w:right w:val="none" w:sz="0" w:space="0" w:color="auto"/>
      </w:divBdr>
    </w:div>
    <w:div w:id="257756371">
      <w:bodyDiv w:val="1"/>
      <w:marLeft w:val="0"/>
      <w:marRight w:val="0"/>
      <w:marTop w:val="0"/>
      <w:marBottom w:val="0"/>
      <w:divBdr>
        <w:top w:val="none" w:sz="0" w:space="0" w:color="auto"/>
        <w:left w:val="none" w:sz="0" w:space="0" w:color="auto"/>
        <w:bottom w:val="none" w:sz="0" w:space="0" w:color="auto"/>
        <w:right w:val="none" w:sz="0" w:space="0" w:color="auto"/>
      </w:divBdr>
    </w:div>
    <w:div w:id="270744037">
      <w:bodyDiv w:val="1"/>
      <w:marLeft w:val="0"/>
      <w:marRight w:val="0"/>
      <w:marTop w:val="0"/>
      <w:marBottom w:val="0"/>
      <w:divBdr>
        <w:top w:val="none" w:sz="0" w:space="0" w:color="auto"/>
        <w:left w:val="none" w:sz="0" w:space="0" w:color="auto"/>
        <w:bottom w:val="none" w:sz="0" w:space="0" w:color="auto"/>
        <w:right w:val="none" w:sz="0" w:space="0" w:color="auto"/>
      </w:divBdr>
    </w:div>
    <w:div w:id="281689404">
      <w:bodyDiv w:val="1"/>
      <w:marLeft w:val="0"/>
      <w:marRight w:val="0"/>
      <w:marTop w:val="0"/>
      <w:marBottom w:val="0"/>
      <w:divBdr>
        <w:top w:val="none" w:sz="0" w:space="0" w:color="auto"/>
        <w:left w:val="none" w:sz="0" w:space="0" w:color="auto"/>
        <w:bottom w:val="none" w:sz="0" w:space="0" w:color="auto"/>
        <w:right w:val="none" w:sz="0" w:space="0" w:color="auto"/>
      </w:divBdr>
    </w:div>
    <w:div w:id="341008440">
      <w:bodyDiv w:val="1"/>
      <w:marLeft w:val="0"/>
      <w:marRight w:val="0"/>
      <w:marTop w:val="0"/>
      <w:marBottom w:val="0"/>
      <w:divBdr>
        <w:top w:val="none" w:sz="0" w:space="0" w:color="auto"/>
        <w:left w:val="none" w:sz="0" w:space="0" w:color="auto"/>
        <w:bottom w:val="none" w:sz="0" w:space="0" w:color="auto"/>
        <w:right w:val="none" w:sz="0" w:space="0" w:color="auto"/>
      </w:divBdr>
    </w:div>
    <w:div w:id="408356182">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487985691">
      <w:bodyDiv w:val="1"/>
      <w:marLeft w:val="0"/>
      <w:marRight w:val="0"/>
      <w:marTop w:val="0"/>
      <w:marBottom w:val="0"/>
      <w:divBdr>
        <w:top w:val="none" w:sz="0" w:space="0" w:color="auto"/>
        <w:left w:val="none" w:sz="0" w:space="0" w:color="auto"/>
        <w:bottom w:val="none" w:sz="0" w:space="0" w:color="auto"/>
        <w:right w:val="none" w:sz="0" w:space="0" w:color="auto"/>
      </w:divBdr>
    </w:div>
    <w:div w:id="508368244">
      <w:bodyDiv w:val="1"/>
      <w:marLeft w:val="0"/>
      <w:marRight w:val="0"/>
      <w:marTop w:val="0"/>
      <w:marBottom w:val="0"/>
      <w:divBdr>
        <w:top w:val="none" w:sz="0" w:space="0" w:color="auto"/>
        <w:left w:val="none" w:sz="0" w:space="0" w:color="auto"/>
        <w:bottom w:val="none" w:sz="0" w:space="0" w:color="auto"/>
        <w:right w:val="none" w:sz="0" w:space="0" w:color="auto"/>
      </w:divBdr>
    </w:div>
    <w:div w:id="533614403">
      <w:bodyDiv w:val="1"/>
      <w:marLeft w:val="0"/>
      <w:marRight w:val="0"/>
      <w:marTop w:val="0"/>
      <w:marBottom w:val="0"/>
      <w:divBdr>
        <w:top w:val="none" w:sz="0" w:space="0" w:color="auto"/>
        <w:left w:val="none" w:sz="0" w:space="0" w:color="auto"/>
        <w:bottom w:val="none" w:sz="0" w:space="0" w:color="auto"/>
        <w:right w:val="none" w:sz="0" w:space="0" w:color="auto"/>
      </w:divBdr>
    </w:div>
    <w:div w:id="627202469">
      <w:bodyDiv w:val="1"/>
      <w:marLeft w:val="0"/>
      <w:marRight w:val="0"/>
      <w:marTop w:val="0"/>
      <w:marBottom w:val="0"/>
      <w:divBdr>
        <w:top w:val="none" w:sz="0" w:space="0" w:color="auto"/>
        <w:left w:val="none" w:sz="0" w:space="0" w:color="auto"/>
        <w:bottom w:val="none" w:sz="0" w:space="0" w:color="auto"/>
        <w:right w:val="none" w:sz="0" w:space="0" w:color="auto"/>
      </w:divBdr>
    </w:div>
    <w:div w:id="641693556">
      <w:bodyDiv w:val="1"/>
      <w:marLeft w:val="0"/>
      <w:marRight w:val="0"/>
      <w:marTop w:val="0"/>
      <w:marBottom w:val="0"/>
      <w:divBdr>
        <w:top w:val="none" w:sz="0" w:space="0" w:color="auto"/>
        <w:left w:val="none" w:sz="0" w:space="0" w:color="auto"/>
        <w:bottom w:val="none" w:sz="0" w:space="0" w:color="auto"/>
        <w:right w:val="none" w:sz="0" w:space="0" w:color="auto"/>
      </w:divBdr>
    </w:div>
    <w:div w:id="679553587">
      <w:bodyDiv w:val="1"/>
      <w:marLeft w:val="0"/>
      <w:marRight w:val="0"/>
      <w:marTop w:val="0"/>
      <w:marBottom w:val="0"/>
      <w:divBdr>
        <w:top w:val="none" w:sz="0" w:space="0" w:color="auto"/>
        <w:left w:val="none" w:sz="0" w:space="0" w:color="auto"/>
        <w:bottom w:val="none" w:sz="0" w:space="0" w:color="auto"/>
        <w:right w:val="none" w:sz="0" w:space="0" w:color="auto"/>
      </w:divBdr>
      <w:divsChild>
        <w:div w:id="155805521">
          <w:marLeft w:val="0"/>
          <w:marRight w:val="0"/>
          <w:marTop w:val="0"/>
          <w:marBottom w:val="0"/>
          <w:divBdr>
            <w:top w:val="none" w:sz="0" w:space="0" w:color="auto"/>
            <w:left w:val="none" w:sz="0" w:space="0" w:color="auto"/>
            <w:bottom w:val="none" w:sz="0" w:space="0" w:color="auto"/>
            <w:right w:val="none" w:sz="0" w:space="0" w:color="auto"/>
          </w:divBdr>
          <w:divsChild>
            <w:div w:id="2143381521">
              <w:marLeft w:val="0"/>
              <w:marRight w:val="0"/>
              <w:marTop w:val="0"/>
              <w:marBottom w:val="15"/>
              <w:divBdr>
                <w:top w:val="none" w:sz="0" w:space="0" w:color="auto"/>
                <w:left w:val="none" w:sz="0" w:space="0" w:color="auto"/>
                <w:bottom w:val="none" w:sz="0" w:space="0" w:color="auto"/>
                <w:right w:val="none" w:sz="0" w:space="0" w:color="auto"/>
              </w:divBdr>
              <w:divsChild>
                <w:div w:id="251427652">
                  <w:marLeft w:val="0"/>
                  <w:marRight w:val="0"/>
                  <w:marTop w:val="0"/>
                  <w:marBottom w:val="0"/>
                  <w:divBdr>
                    <w:top w:val="none" w:sz="0" w:space="0" w:color="auto"/>
                    <w:left w:val="none" w:sz="0" w:space="0" w:color="auto"/>
                    <w:bottom w:val="none" w:sz="0" w:space="0" w:color="auto"/>
                    <w:right w:val="none" w:sz="0" w:space="0" w:color="auto"/>
                  </w:divBdr>
                  <w:divsChild>
                    <w:div w:id="730037767">
                      <w:marLeft w:val="0"/>
                      <w:marRight w:val="0"/>
                      <w:marTop w:val="0"/>
                      <w:marBottom w:val="0"/>
                      <w:divBdr>
                        <w:top w:val="none" w:sz="0" w:space="0" w:color="auto"/>
                        <w:left w:val="none" w:sz="0" w:space="0" w:color="auto"/>
                        <w:bottom w:val="none" w:sz="0" w:space="0" w:color="auto"/>
                        <w:right w:val="none" w:sz="0" w:space="0" w:color="auto"/>
                      </w:divBdr>
                      <w:divsChild>
                        <w:div w:id="468941136">
                          <w:marLeft w:val="0"/>
                          <w:marRight w:val="0"/>
                          <w:marTop w:val="0"/>
                          <w:marBottom w:val="0"/>
                          <w:divBdr>
                            <w:top w:val="single" w:sz="2" w:space="0" w:color="EEEEEE"/>
                            <w:left w:val="none" w:sz="0" w:space="0" w:color="auto"/>
                            <w:bottom w:val="none" w:sz="0" w:space="0" w:color="auto"/>
                            <w:right w:val="none" w:sz="0" w:space="0" w:color="auto"/>
                          </w:divBdr>
                          <w:divsChild>
                            <w:div w:id="47190491">
                              <w:marLeft w:val="0"/>
                              <w:marRight w:val="0"/>
                              <w:marTop w:val="0"/>
                              <w:marBottom w:val="0"/>
                              <w:divBdr>
                                <w:top w:val="none" w:sz="0" w:space="0" w:color="auto"/>
                                <w:left w:val="none" w:sz="0" w:space="0" w:color="auto"/>
                                <w:bottom w:val="none" w:sz="0" w:space="0" w:color="auto"/>
                                <w:right w:val="none" w:sz="0" w:space="0" w:color="auto"/>
                              </w:divBdr>
                              <w:divsChild>
                                <w:div w:id="1595163669">
                                  <w:marLeft w:val="0"/>
                                  <w:marRight w:val="0"/>
                                  <w:marTop w:val="0"/>
                                  <w:marBottom w:val="0"/>
                                  <w:divBdr>
                                    <w:top w:val="none" w:sz="0" w:space="0" w:color="auto"/>
                                    <w:left w:val="none" w:sz="0" w:space="0" w:color="auto"/>
                                    <w:bottom w:val="none" w:sz="0" w:space="0" w:color="auto"/>
                                    <w:right w:val="none" w:sz="0" w:space="0" w:color="auto"/>
                                  </w:divBdr>
                                  <w:divsChild>
                                    <w:div w:id="812987551">
                                      <w:marLeft w:val="0"/>
                                      <w:marRight w:val="0"/>
                                      <w:marTop w:val="0"/>
                                      <w:marBottom w:val="0"/>
                                      <w:divBdr>
                                        <w:top w:val="none" w:sz="0" w:space="0" w:color="auto"/>
                                        <w:left w:val="none" w:sz="0" w:space="0" w:color="auto"/>
                                        <w:bottom w:val="none" w:sz="0" w:space="0" w:color="auto"/>
                                        <w:right w:val="none" w:sz="0" w:space="0" w:color="auto"/>
                                      </w:divBdr>
                                      <w:divsChild>
                                        <w:div w:id="796526137">
                                          <w:marLeft w:val="0"/>
                                          <w:marRight w:val="0"/>
                                          <w:marTop w:val="0"/>
                                          <w:marBottom w:val="0"/>
                                          <w:divBdr>
                                            <w:top w:val="none" w:sz="0" w:space="0" w:color="auto"/>
                                            <w:left w:val="none" w:sz="0" w:space="0" w:color="auto"/>
                                            <w:bottom w:val="none" w:sz="0" w:space="0" w:color="auto"/>
                                            <w:right w:val="none" w:sz="0" w:space="0" w:color="auto"/>
                                          </w:divBdr>
                                          <w:divsChild>
                                            <w:div w:id="271674166">
                                              <w:marLeft w:val="0"/>
                                              <w:marRight w:val="0"/>
                                              <w:marTop w:val="0"/>
                                              <w:marBottom w:val="0"/>
                                              <w:divBdr>
                                                <w:top w:val="none" w:sz="0" w:space="0" w:color="auto"/>
                                                <w:left w:val="none" w:sz="0" w:space="0" w:color="auto"/>
                                                <w:bottom w:val="none" w:sz="0" w:space="0" w:color="auto"/>
                                                <w:right w:val="none" w:sz="0" w:space="0" w:color="auto"/>
                                              </w:divBdr>
                                              <w:divsChild>
                                                <w:div w:id="2068797520">
                                                  <w:marLeft w:val="0"/>
                                                  <w:marRight w:val="0"/>
                                                  <w:marTop w:val="0"/>
                                                  <w:marBottom w:val="0"/>
                                                  <w:divBdr>
                                                    <w:top w:val="none" w:sz="0" w:space="0" w:color="auto"/>
                                                    <w:left w:val="none" w:sz="0" w:space="0" w:color="auto"/>
                                                    <w:bottom w:val="none" w:sz="0" w:space="0" w:color="auto"/>
                                                    <w:right w:val="none" w:sz="0" w:space="0" w:color="auto"/>
                                                  </w:divBdr>
                                                  <w:divsChild>
                                                    <w:div w:id="1924103467">
                                                      <w:marLeft w:val="0"/>
                                                      <w:marRight w:val="0"/>
                                                      <w:marTop w:val="0"/>
                                                      <w:marBottom w:val="0"/>
                                                      <w:divBdr>
                                                        <w:top w:val="none" w:sz="0" w:space="0" w:color="auto"/>
                                                        <w:left w:val="none" w:sz="0" w:space="0" w:color="auto"/>
                                                        <w:bottom w:val="none" w:sz="0" w:space="0" w:color="auto"/>
                                                        <w:right w:val="none" w:sz="0" w:space="0" w:color="auto"/>
                                                      </w:divBdr>
                                                      <w:divsChild>
                                                        <w:div w:id="123893598">
                                                          <w:marLeft w:val="0"/>
                                                          <w:marRight w:val="0"/>
                                                          <w:marTop w:val="450"/>
                                                          <w:marBottom w:val="450"/>
                                                          <w:divBdr>
                                                            <w:top w:val="none" w:sz="0" w:space="0" w:color="auto"/>
                                                            <w:left w:val="none" w:sz="0" w:space="0" w:color="auto"/>
                                                            <w:bottom w:val="none" w:sz="0" w:space="0" w:color="auto"/>
                                                            <w:right w:val="none" w:sz="0" w:space="0" w:color="auto"/>
                                                          </w:divBdr>
                                                          <w:divsChild>
                                                            <w:div w:id="458188110">
                                                              <w:marLeft w:val="0"/>
                                                              <w:marRight w:val="0"/>
                                                              <w:marTop w:val="0"/>
                                                              <w:marBottom w:val="0"/>
                                                              <w:divBdr>
                                                                <w:top w:val="none" w:sz="0" w:space="0" w:color="auto"/>
                                                                <w:left w:val="none" w:sz="0" w:space="0" w:color="auto"/>
                                                                <w:bottom w:val="none" w:sz="0" w:space="0" w:color="auto"/>
                                                                <w:right w:val="none" w:sz="0" w:space="0" w:color="auto"/>
                                                              </w:divBdr>
                                                              <w:divsChild>
                                                                <w:div w:id="1800877707">
                                                                  <w:marLeft w:val="0"/>
                                                                  <w:marRight w:val="0"/>
                                                                  <w:marTop w:val="0"/>
                                                                  <w:marBottom w:val="0"/>
                                                                  <w:divBdr>
                                                                    <w:top w:val="none" w:sz="0" w:space="0" w:color="auto"/>
                                                                    <w:left w:val="none" w:sz="0" w:space="0" w:color="auto"/>
                                                                    <w:bottom w:val="none" w:sz="0" w:space="0" w:color="auto"/>
                                                                    <w:right w:val="none" w:sz="0" w:space="0" w:color="auto"/>
                                                                  </w:divBdr>
                                                                  <w:divsChild>
                                                                    <w:div w:id="1595895788">
                                                                      <w:marLeft w:val="0"/>
                                                                      <w:marRight w:val="0"/>
                                                                      <w:marTop w:val="0"/>
                                                                      <w:marBottom w:val="0"/>
                                                                      <w:divBdr>
                                                                        <w:top w:val="none" w:sz="0" w:space="0" w:color="auto"/>
                                                                        <w:left w:val="none" w:sz="0" w:space="0" w:color="auto"/>
                                                                        <w:bottom w:val="none" w:sz="0" w:space="0" w:color="auto"/>
                                                                        <w:right w:val="none" w:sz="0" w:space="0" w:color="auto"/>
                                                                      </w:divBdr>
                                                                      <w:divsChild>
                                                                        <w:div w:id="536968497">
                                                                          <w:marLeft w:val="0"/>
                                                                          <w:marRight w:val="0"/>
                                                                          <w:marTop w:val="0"/>
                                                                          <w:marBottom w:val="0"/>
                                                                          <w:divBdr>
                                                                            <w:top w:val="none" w:sz="0" w:space="0" w:color="auto"/>
                                                                            <w:left w:val="none" w:sz="0" w:space="0" w:color="auto"/>
                                                                            <w:bottom w:val="none" w:sz="0" w:space="0" w:color="auto"/>
                                                                            <w:right w:val="none" w:sz="0" w:space="0" w:color="auto"/>
                                                                          </w:divBdr>
                                                                          <w:divsChild>
                                                                            <w:div w:id="411006098">
                                                                              <w:marLeft w:val="0"/>
                                                                              <w:marRight w:val="0"/>
                                                                              <w:marTop w:val="0"/>
                                                                              <w:marBottom w:val="375"/>
                                                                              <w:divBdr>
                                                                                <w:top w:val="none" w:sz="0" w:space="0" w:color="auto"/>
                                                                                <w:left w:val="none" w:sz="0" w:space="0" w:color="auto"/>
                                                                                <w:bottom w:val="none" w:sz="0" w:space="0" w:color="auto"/>
                                                                                <w:right w:val="none" w:sz="0" w:space="0" w:color="auto"/>
                                                                              </w:divBdr>
                                                                              <w:divsChild>
                                                                                <w:div w:id="417942851">
                                                                                  <w:marLeft w:val="0"/>
                                                                                  <w:marRight w:val="0"/>
                                                                                  <w:marTop w:val="0"/>
                                                                                  <w:marBottom w:val="0"/>
                                                                                  <w:divBdr>
                                                                                    <w:top w:val="none" w:sz="0" w:space="0" w:color="auto"/>
                                                                                    <w:left w:val="none" w:sz="0" w:space="0" w:color="auto"/>
                                                                                    <w:bottom w:val="none" w:sz="0" w:space="0" w:color="auto"/>
                                                                                    <w:right w:val="none" w:sz="0" w:space="0" w:color="auto"/>
                                                                                  </w:divBdr>
                                                                                  <w:divsChild>
                                                                                    <w:div w:id="1731685628">
                                                                                      <w:marLeft w:val="0"/>
                                                                                      <w:marRight w:val="0"/>
                                                                                      <w:marTop w:val="0"/>
                                                                                      <w:marBottom w:val="0"/>
                                                                                      <w:divBdr>
                                                                                        <w:top w:val="none" w:sz="0" w:space="0" w:color="auto"/>
                                                                                        <w:left w:val="none" w:sz="0" w:space="0" w:color="auto"/>
                                                                                        <w:bottom w:val="none" w:sz="0" w:space="0" w:color="auto"/>
                                                                                        <w:right w:val="none" w:sz="0" w:space="0" w:color="auto"/>
                                                                                      </w:divBdr>
                                                                                    </w:div>
                                                                                    <w:div w:id="562562698">
                                                                                      <w:marLeft w:val="0"/>
                                                                                      <w:marRight w:val="0"/>
                                                                                      <w:marTop w:val="0"/>
                                                                                      <w:marBottom w:val="0"/>
                                                                                      <w:divBdr>
                                                                                        <w:top w:val="none" w:sz="0" w:space="0" w:color="auto"/>
                                                                                        <w:left w:val="none" w:sz="0" w:space="0" w:color="auto"/>
                                                                                        <w:bottom w:val="none" w:sz="0" w:space="0" w:color="auto"/>
                                                                                        <w:right w:val="none" w:sz="0" w:space="0" w:color="auto"/>
                                                                                      </w:divBdr>
                                                                                    </w:div>
                                                                                    <w:div w:id="19241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3867353">
      <w:bodyDiv w:val="1"/>
      <w:marLeft w:val="0"/>
      <w:marRight w:val="0"/>
      <w:marTop w:val="0"/>
      <w:marBottom w:val="0"/>
      <w:divBdr>
        <w:top w:val="none" w:sz="0" w:space="0" w:color="auto"/>
        <w:left w:val="none" w:sz="0" w:space="0" w:color="auto"/>
        <w:bottom w:val="none" w:sz="0" w:space="0" w:color="auto"/>
        <w:right w:val="none" w:sz="0" w:space="0" w:color="auto"/>
      </w:divBdr>
    </w:div>
    <w:div w:id="804395918">
      <w:bodyDiv w:val="1"/>
      <w:marLeft w:val="0"/>
      <w:marRight w:val="0"/>
      <w:marTop w:val="0"/>
      <w:marBottom w:val="0"/>
      <w:divBdr>
        <w:top w:val="none" w:sz="0" w:space="0" w:color="auto"/>
        <w:left w:val="none" w:sz="0" w:space="0" w:color="auto"/>
        <w:bottom w:val="none" w:sz="0" w:space="0" w:color="auto"/>
        <w:right w:val="none" w:sz="0" w:space="0" w:color="auto"/>
      </w:divBdr>
    </w:div>
    <w:div w:id="873343093">
      <w:bodyDiv w:val="1"/>
      <w:marLeft w:val="0"/>
      <w:marRight w:val="0"/>
      <w:marTop w:val="0"/>
      <w:marBottom w:val="0"/>
      <w:divBdr>
        <w:top w:val="none" w:sz="0" w:space="0" w:color="auto"/>
        <w:left w:val="none" w:sz="0" w:space="0" w:color="auto"/>
        <w:bottom w:val="none" w:sz="0" w:space="0" w:color="auto"/>
        <w:right w:val="none" w:sz="0" w:space="0" w:color="auto"/>
      </w:divBdr>
    </w:div>
    <w:div w:id="874849290">
      <w:bodyDiv w:val="1"/>
      <w:marLeft w:val="0"/>
      <w:marRight w:val="0"/>
      <w:marTop w:val="0"/>
      <w:marBottom w:val="0"/>
      <w:divBdr>
        <w:top w:val="none" w:sz="0" w:space="0" w:color="auto"/>
        <w:left w:val="none" w:sz="0" w:space="0" w:color="auto"/>
        <w:bottom w:val="none" w:sz="0" w:space="0" w:color="auto"/>
        <w:right w:val="none" w:sz="0" w:space="0" w:color="auto"/>
      </w:divBdr>
    </w:div>
    <w:div w:id="902983946">
      <w:bodyDiv w:val="1"/>
      <w:marLeft w:val="0"/>
      <w:marRight w:val="0"/>
      <w:marTop w:val="0"/>
      <w:marBottom w:val="0"/>
      <w:divBdr>
        <w:top w:val="none" w:sz="0" w:space="0" w:color="auto"/>
        <w:left w:val="none" w:sz="0" w:space="0" w:color="auto"/>
        <w:bottom w:val="none" w:sz="0" w:space="0" w:color="auto"/>
        <w:right w:val="none" w:sz="0" w:space="0" w:color="auto"/>
      </w:divBdr>
    </w:div>
    <w:div w:id="905339616">
      <w:bodyDiv w:val="1"/>
      <w:marLeft w:val="0"/>
      <w:marRight w:val="0"/>
      <w:marTop w:val="0"/>
      <w:marBottom w:val="0"/>
      <w:divBdr>
        <w:top w:val="none" w:sz="0" w:space="0" w:color="auto"/>
        <w:left w:val="none" w:sz="0" w:space="0" w:color="auto"/>
        <w:bottom w:val="none" w:sz="0" w:space="0" w:color="auto"/>
        <w:right w:val="none" w:sz="0" w:space="0" w:color="auto"/>
      </w:divBdr>
    </w:div>
    <w:div w:id="911236617">
      <w:bodyDiv w:val="1"/>
      <w:marLeft w:val="0"/>
      <w:marRight w:val="0"/>
      <w:marTop w:val="0"/>
      <w:marBottom w:val="0"/>
      <w:divBdr>
        <w:top w:val="none" w:sz="0" w:space="0" w:color="auto"/>
        <w:left w:val="none" w:sz="0" w:space="0" w:color="auto"/>
        <w:bottom w:val="none" w:sz="0" w:space="0" w:color="auto"/>
        <w:right w:val="none" w:sz="0" w:space="0" w:color="auto"/>
      </w:divBdr>
    </w:div>
    <w:div w:id="924412755">
      <w:bodyDiv w:val="1"/>
      <w:marLeft w:val="0"/>
      <w:marRight w:val="0"/>
      <w:marTop w:val="0"/>
      <w:marBottom w:val="0"/>
      <w:divBdr>
        <w:top w:val="none" w:sz="0" w:space="0" w:color="auto"/>
        <w:left w:val="none" w:sz="0" w:space="0" w:color="auto"/>
        <w:bottom w:val="none" w:sz="0" w:space="0" w:color="auto"/>
        <w:right w:val="none" w:sz="0" w:space="0" w:color="auto"/>
      </w:divBdr>
    </w:div>
    <w:div w:id="942958524">
      <w:bodyDiv w:val="1"/>
      <w:marLeft w:val="0"/>
      <w:marRight w:val="0"/>
      <w:marTop w:val="0"/>
      <w:marBottom w:val="0"/>
      <w:divBdr>
        <w:top w:val="none" w:sz="0" w:space="0" w:color="auto"/>
        <w:left w:val="none" w:sz="0" w:space="0" w:color="auto"/>
        <w:bottom w:val="none" w:sz="0" w:space="0" w:color="auto"/>
        <w:right w:val="none" w:sz="0" w:space="0" w:color="auto"/>
      </w:divBdr>
    </w:div>
    <w:div w:id="964894579">
      <w:bodyDiv w:val="1"/>
      <w:marLeft w:val="0"/>
      <w:marRight w:val="0"/>
      <w:marTop w:val="0"/>
      <w:marBottom w:val="0"/>
      <w:divBdr>
        <w:top w:val="none" w:sz="0" w:space="0" w:color="auto"/>
        <w:left w:val="none" w:sz="0" w:space="0" w:color="auto"/>
        <w:bottom w:val="none" w:sz="0" w:space="0" w:color="auto"/>
        <w:right w:val="none" w:sz="0" w:space="0" w:color="auto"/>
      </w:divBdr>
    </w:div>
    <w:div w:id="1017270487">
      <w:bodyDiv w:val="1"/>
      <w:marLeft w:val="0"/>
      <w:marRight w:val="0"/>
      <w:marTop w:val="0"/>
      <w:marBottom w:val="0"/>
      <w:divBdr>
        <w:top w:val="none" w:sz="0" w:space="0" w:color="auto"/>
        <w:left w:val="none" w:sz="0" w:space="0" w:color="auto"/>
        <w:bottom w:val="none" w:sz="0" w:space="0" w:color="auto"/>
        <w:right w:val="none" w:sz="0" w:space="0" w:color="auto"/>
      </w:divBdr>
    </w:div>
    <w:div w:id="1087188560">
      <w:bodyDiv w:val="1"/>
      <w:marLeft w:val="0"/>
      <w:marRight w:val="0"/>
      <w:marTop w:val="0"/>
      <w:marBottom w:val="0"/>
      <w:divBdr>
        <w:top w:val="none" w:sz="0" w:space="0" w:color="auto"/>
        <w:left w:val="none" w:sz="0" w:space="0" w:color="auto"/>
        <w:bottom w:val="none" w:sz="0" w:space="0" w:color="auto"/>
        <w:right w:val="none" w:sz="0" w:space="0" w:color="auto"/>
      </w:divBdr>
    </w:div>
    <w:div w:id="1096831188">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106080740">
      <w:bodyDiv w:val="1"/>
      <w:marLeft w:val="0"/>
      <w:marRight w:val="0"/>
      <w:marTop w:val="0"/>
      <w:marBottom w:val="0"/>
      <w:divBdr>
        <w:top w:val="none" w:sz="0" w:space="0" w:color="auto"/>
        <w:left w:val="none" w:sz="0" w:space="0" w:color="auto"/>
        <w:bottom w:val="none" w:sz="0" w:space="0" w:color="auto"/>
        <w:right w:val="none" w:sz="0" w:space="0" w:color="auto"/>
      </w:divBdr>
    </w:div>
    <w:div w:id="1124422567">
      <w:bodyDiv w:val="1"/>
      <w:marLeft w:val="0"/>
      <w:marRight w:val="0"/>
      <w:marTop w:val="0"/>
      <w:marBottom w:val="0"/>
      <w:divBdr>
        <w:top w:val="none" w:sz="0" w:space="0" w:color="auto"/>
        <w:left w:val="none" w:sz="0" w:space="0" w:color="auto"/>
        <w:bottom w:val="none" w:sz="0" w:space="0" w:color="auto"/>
        <w:right w:val="none" w:sz="0" w:space="0" w:color="auto"/>
      </w:divBdr>
    </w:div>
    <w:div w:id="1142892198">
      <w:bodyDiv w:val="1"/>
      <w:marLeft w:val="0"/>
      <w:marRight w:val="0"/>
      <w:marTop w:val="0"/>
      <w:marBottom w:val="0"/>
      <w:divBdr>
        <w:top w:val="none" w:sz="0" w:space="0" w:color="auto"/>
        <w:left w:val="none" w:sz="0" w:space="0" w:color="auto"/>
        <w:bottom w:val="none" w:sz="0" w:space="0" w:color="auto"/>
        <w:right w:val="none" w:sz="0" w:space="0" w:color="auto"/>
      </w:divBdr>
    </w:div>
    <w:div w:id="1206671825">
      <w:bodyDiv w:val="1"/>
      <w:marLeft w:val="0"/>
      <w:marRight w:val="0"/>
      <w:marTop w:val="0"/>
      <w:marBottom w:val="0"/>
      <w:divBdr>
        <w:top w:val="none" w:sz="0" w:space="0" w:color="auto"/>
        <w:left w:val="none" w:sz="0" w:space="0" w:color="auto"/>
        <w:bottom w:val="none" w:sz="0" w:space="0" w:color="auto"/>
        <w:right w:val="none" w:sz="0" w:space="0" w:color="auto"/>
      </w:divBdr>
    </w:div>
    <w:div w:id="1270431887">
      <w:bodyDiv w:val="1"/>
      <w:marLeft w:val="0"/>
      <w:marRight w:val="0"/>
      <w:marTop w:val="0"/>
      <w:marBottom w:val="0"/>
      <w:divBdr>
        <w:top w:val="none" w:sz="0" w:space="0" w:color="auto"/>
        <w:left w:val="none" w:sz="0" w:space="0" w:color="auto"/>
        <w:bottom w:val="none" w:sz="0" w:space="0" w:color="auto"/>
        <w:right w:val="none" w:sz="0" w:space="0" w:color="auto"/>
      </w:divBdr>
    </w:div>
    <w:div w:id="1339770875">
      <w:bodyDiv w:val="1"/>
      <w:marLeft w:val="0"/>
      <w:marRight w:val="0"/>
      <w:marTop w:val="0"/>
      <w:marBottom w:val="0"/>
      <w:divBdr>
        <w:top w:val="none" w:sz="0" w:space="0" w:color="auto"/>
        <w:left w:val="none" w:sz="0" w:space="0" w:color="auto"/>
        <w:bottom w:val="none" w:sz="0" w:space="0" w:color="auto"/>
        <w:right w:val="none" w:sz="0" w:space="0" w:color="auto"/>
      </w:divBdr>
    </w:div>
    <w:div w:id="1380086951">
      <w:bodyDiv w:val="1"/>
      <w:marLeft w:val="0"/>
      <w:marRight w:val="0"/>
      <w:marTop w:val="0"/>
      <w:marBottom w:val="0"/>
      <w:divBdr>
        <w:top w:val="none" w:sz="0" w:space="0" w:color="auto"/>
        <w:left w:val="none" w:sz="0" w:space="0" w:color="auto"/>
        <w:bottom w:val="none" w:sz="0" w:space="0" w:color="auto"/>
        <w:right w:val="none" w:sz="0" w:space="0" w:color="auto"/>
      </w:divBdr>
    </w:div>
    <w:div w:id="1387727144">
      <w:bodyDiv w:val="1"/>
      <w:marLeft w:val="0"/>
      <w:marRight w:val="0"/>
      <w:marTop w:val="0"/>
      <w:marBottom w:val="0"/>
      <w:divBdr>
        <w:top w:val="none" w:sz="0" w:space="0" w:color="auto"/>
        <w:left w:val="none" w:sz="0" w:space="0" w:color="auto"/>
        <w:bottom w:val="none" w:sz="0" w:space="0" w:color="auto"/>
        <w:right w:val="none" w:sz="0" w:space="0" w:color="auto"/>
      </w:divBdr>
    </w:div>
    <w:div w:id="1479884400">
      <w:bodyDiv w:val="1"/>
      <w:marLeft w:val="0"/>
      <w:marRight w:val="0"/>
      <w:marTop w:val="0"/>
      <w:marBottom w:val="0"/>
      <w:divBdr>
        <w:top w:val="none" w:sz="0" w:space="0" w:color="auto"/>
        <w:left w:val="none" w:sz="0" w:space="0" w:color="auto"/>
        <w:bottom w:val="none" w:sz="0" w:space="0" w:color="auto"/>
        <w:right w:val="none" w:sz="0" w:space="0" w:color="auto"/>
      </w:divBdr>
    </w:div>
    <w:div w:id="1511722604">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542134205">
      <w:bodyDiv w:val="1"/>
      <w:marLeft w:val="0"/>
      <w:marRight w:val="0"/>
      <w:marTop w:val="0"/>
      <w:marBottom w:val="0"/>
      <w:divBdr>
        <w:top w:val="none" w:sz="0" w:space="0" w:color="auto"/>
        <w:left w:val="none" w:sz="0" w:space="0" w:color="auto"/>
        <w:bottom w:val="none" w:sz="0" w:space="0" w:color="auto"/>
        <w:right w:val="none" w:sz="0" w:space="0" w:color="auto"/>
      </w:divBdr>
    </w:div>
    <w:div w:id="1555849327">
      <w:bodyDiv w:val="1"/>
      <w:marLeft w:val="0"/>
      <w:marRight w:val="0"/>
      <w:marTop w:val="0"/>
      <w:marBottom w:val="0"/>
      <w:divBdr>
        <w:top w:val="none" w:sz="0" w:space="0" w:color="auto"/>
        <w:left w:val="none" w:sz="0" w:space="0" w:color="auto"/>
        <w:bottom w:val="none" w:sz="0" w:space="0" w:color="auto"/>
        <w:right w:val="none" w:sz="0" w:space="0" w:color="auto"/>
      </w:divBdr>
      <w:divsChild>
        <w:div w:id="1587566500">
          <w:marLeft w:val="0"/>
          <w:marRight w:val="0"/>
          <w:marTop w:val="0"/>
          <w:marBottom w:val="0"/>
          <w:divBdr>
            <w:top w:val="none" w:sz="0" w:space="0" w:color="auto"/>
            <w:left w:val="none" w:sz="0" w:space="0" w:color="auto"/>
            <w:bottom w:val="none" w:sz="0" w:space="0" w:color="auto"/>
            <w:right w:val="none" w:sz="0" w:space="0" w:color="auto"/>
          </w:divBdr>
        </w:div>
      </w:divsChild>
    </w:div>
    <w:div w:id="1589852497">
      <w:bodyDiv w:val="1"/>
      <w:marLeft w:val="0"/>
      <w:marRight w:val="0"/>
      <w:marTop w:val="0"/>
      <w:marBottom w:val="0"/>
      <w:divBdr>
        <w:top w:val="none" w:sz="0" w:space="0" w:color="auto"/>
        <w:left w:val="none" w:sz="0" w:space="0" w:color="auto"/>
        <w:bottom w:val="none" w:sz="0" w:space="0" w:color="auto"/>
        <w:right w:val="none" w:sz="0" w:space="0" w:color="auto"/>
      </w:divBdr>
    </w:div>
    <w:div w:id="1615212709">
      <w:bodyDiv w:val="1"/>
      <w:marLeft w:val="0"/>
      <w:marRight w:val="0"/>
      <w:marTop w:val="0"/>
      <w:marBottom w:val="0"/>
      <w:divBdr>
        <w:top w:val="none" w:sz="0" w:space="0" w:color="auto"/>
        <w:left w:val="none" w:sz="0" w:space="0" w:color="auto"/>
        <w:bottom w:val="none" w:sz="0" w:space="0" w:color="auto"/>
        <w:right w:val="none" w:sz="0" w:space="0" w:color="auto"/>
      </w:divBdr>
    </w:div>
    <w:div w:id="1673798745">
      <w:bodyDiv w:val="1"/>
      <w:marLeft w:val="0"/>
      <w:marRight w:val="0"/>
      <w:marTop w:val="0"/>
      <w:marBottom w:val="0"/>
      <w:divBdr>
        <w:top w:val="none" w:sz="0" w:space="0" w:color="auto"/>
        <w:left w:val="none" w:sz="0" w:space="0" w:color="auto"/>
        <w:bottom w:val="none" w:sz="0" w:space="0" w:color="auto"/>
        <w:right w:val="none" w:sz="0" w:space="0" w:color="auto"/>
      </w:divBdr>
    </w:div>
    <w:div w:id="1676304744">
      <w:bodyDiv w:val="1"/>
      <w:marLeft w:val="0"/>
      <w:marRight w:val="0"/>
      <w:marTop w:val="0"/>
      <w:marBottom w:val="0"/>
      <w:divBdr>
        <w:top w:val="none" w:sz="0" w:space="0" w:color="auto"/>
        <w:left w:val="none" w:sz="0" w:space="0" w:color="auto"/>
        <w:bottom w:val="none" w:sz="0" w:space="0" w:color="auto"/>
        <w:right w:val="none" w:sz="0" w:space="0" w:color="auto"/>
      </w:divBdr>
    </w:div>
    <w:div w:id="1715933097">
      <w:bodyDiv w:val="1"/>
      <w:marLeft w:val="0"/>
      <w:marRight w:val="0"/>
      <w:marTop w:val="0"/>
      <w:marBottom w:val="0"/>
      <w:divBdr>
        <w:top w:val="none" w:sz="0" w:space="0" w:color="auto"/>
        <w:left w:val="none" w:sz="0" w:space="0" w:color="auto"/>
        <w:bottom w:val="none" w:sz="0" w:space="0" w:color="auto"/>
        <w:right w:val="none" w:sz="0" w:space="0" w:color="auto"/>
      </w:divBdr>
    </w:div>
    <w:div w:id="1732384777">
      <w:bodyDiv w:val="1"/>
      <w:marLeft w:val="0"/>
      <w:marRight w:val="0"/>
      <w:marTop w:val="0"/>
      <w:marBottom w:val="0"/>
      <w:divBdr>
        <w:top w:val="none" w:sz="0" w:space="0" w:color="auto"/>
        <w:left w:val="none" w:sz="0" w:space="0" w:color="auto"/>
        <w:bottom w:val="none" w:sz="0" w:space="0" w:color="auto"/>
        <w:right w:val="none" w:sz="0" w:space="0" w:color="auto"/>
      </w:divBdr>
    </w:div>
    <w:div w:id="1737511064">
      <w:bodyDiv w:val="1"/>
      <w:marLeft w:val="0"/>
      <w:marRight w:val="0"/>
      <w:marTop w:val="0"/>
      <w:marBottom w:val="0"/>
      <w:divBdr>
        <w:top w:val="none" w:sz="0" w:space="0" w:color="auto"/>
        <w:left w:val="none" w:sz="0" w:space="0" w:color="auto"/>
        <w:bottom w:val="none" w:sz="0" w:space="0" w:color="auto"/>
        <w:right w:val="none" w:sz="0" w:space="0" w:color="auto"/>
      </w:divBdr>
    </w:div>
    <w:div w:id="1738169002">
      <w:bodyDiv w:val="1"/>
      <w:marLeft w:val="0"/>
      <w:marRight w:val="0"/>
      <w:marTop w:val="0"/>
      <w:marBottom w:val="0"/>
      <w:divBdr>
        <w:top w:val="none" w:sz="0" w:space="0" w:color="auto"/>
        <w:left w:val="none" w:sz="0" w:space="0" w:color="auto"/>
        <w:bottom w:val="none" w:sz="0" w:space="0" w:color="auto"/>
        <w:right w:val="none" w:sz="0" w:space="0" w:color="auto"/>
      </w:divBdr>
    </w:div>
    <w:div w:id="1792703034">
      <w:bodyDiv w:val="1"/>
      <w:marLeft w:val="0"/>
      <w:marRight w:val="0"/>
      <w:marTop w:val="0"/>
      <w:marBottom w:val="0"/>
      <w:divBdr>
        <w:top w:val="none" w:sz="0" w:space="0" w:color="auto"/>
        <w:left w:val="none" w:sz="0" w:space="0" w:color="auto"/>
        <w:bottom w:val="none" w:sz="0" w:space="0" w:color="auto"/>
        <w:right w:val="none" w:sz="0" w:space="0" w:color="auto"/>
      </w:divBdr>
    </w:div>
    <w:div w:id="1812945295">
      <w:bodyDiv w:val="1"/>
      <w:marLeft w:val="0"/>
      <w:marRight w:val="0"/>
      <w:marTop w:val="0"/>
      <w:marBottom w:val="0"/>
      <w:divBdr>
        <w:top w:val="none" w:sz="0" w:space="0" w:color="auto"/>
        <w:left w:val="none" w:sz="0" w:space="0" w:color="auto"/>
        <w:bottom w:val="none" w:sz="0" w:space="0" w:color="auto"/>
        <w:right w:val="none" w:sz="0" w:space="0" w:color="auto"/>
      </w:divBdr>
    </w:div>
    <w:div w:id="1830092868">
      <w:bodyDiv w:val="1"/>
      <w:marLeft w:val="0"/>
      <w:marRight w:val="0"/>
      <w:marTop w:val="0"/>
      <w:marBottom w:val="0"/>
      <w:divBdr>
        <w:top w:val="none" w:sz="0" w:space="0" w:color="auto"/>
        <w:left w:val="none" w:sz="0" w:space="0" w:color="auto"/>
        <w:bottom w:val="none" w:sz="0" w:space="0" w:color="auto"/>
        <w:right w:val="none" w:sz="0" w:space="0" w:color="auto"/>
      </w:divBdr>
    </w:div>
    <w:div w:id="1870531778">
      <w:bodyDiv w:val="1"/>
      <w:marLeft w:val="0"/>
      <w:marRight w:val="0"/>
      <w:marTop w:val="0"/>
      <w:marBottom w:val="0"/>
      <w:divBdr>
        <w:top w:val="none" w:sz="0" w:space="0" w:color="auto"/>
        <w:left w:val="none" w:sz="0" w:space="0" w:color="auto"/>
        <w:bottom w:val="none" w:sz="0" w:space="0" w:color="auto"/>
        <w:right w:val="none" w:sz="0" w:space="0" w:color="auto"/>
      </w:divBdr>
    </w:div>
    <w:div w:id="1909071165">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 w:id="2037147763">
      <w:bodyDiv w:val="1"/>
      <w:marLeft w:val="0"/>
      <w:marRight w:val="0"/>
      <w:marTop w:val="0"/>
      <w:marBottom w:val="0"/>
      <w:divBdr>
        <w:top w:val="none" w:sz="0" w:space="0" w:color="auto"/>
        <w:left w:val="none" w:sz="0" w:space="0" w:color="auto"/>
        <w:bottom w:val="none" w:sz="0" w:space="0" w:color="auto"/>
        <w:right w:val="none" w:sz="0" w:space="0" w:color="auto"/>
      </w:divBdr>
      <w:divsChild>
        <w:div w:id="618033266">
          <w:marLeft w:val="547"/>
          <w:marRight w:val="0"/>
          <w:marTop w:val="144"/>
          <w:marBottom w:val="0"/>
          <w:divBdr>
            <w:top w:val="none" w:sz="0" w:space="0" w:color="auto"/>
            <w:left w:val="none" w:sz="0" w:space="0" w:color="auto"/>
            <w:bottom w:val="none" w:sz="0" w:space="0" w:color="auto"/>
            <w:right w:val="none" w:sz="0" w:space="0" w:color="auto"/>
          </w:divBdr>
        </w:div>
      </w:divsChild>
    </w:div>
    <w:div w:id="2068067456">
      <w:bodyDiv w:val="1"/>
      <w:marLeft w:val="0"/>
      <w:marRight w:val="0"/>
      <w:marTop w:val="0"/>
      <w:marBottom w:val="0"/>
      <w:divBdr>
        <w:top w:val="none" w:sz="0" w:space="0" w:color="auto"/>
        <w:left w:val="none" w:sz="0" w:space="0" w:color="auto"/>
        <w:bottom w:val="none" w:sz="0" w:space="0" w:color="auto"/>
        <w:right w:val="none" w:sz="0" w:space="0" w:color="auto"/>
      </w:divBdr>
      <w:divsChild>
        <w:div w:id="8676382">
          <w:marLeft w:val="0"/>
          <w:marRight w:val="0"/>
          <w:marTop w:val="0"/>
          <w:marBottom w:val="0"/>
          <w:divBdr>
            <w:top w:val="none" w:sz="0" w:space="0" w:color="auto"/>
            <w:left w:val="none" w:sz="0" w:space="0" w:color="auto"/>
            <w:bottom w:val="none" w:sz="0" w:space="0" w:color="auto"/>
            <w:right w:val="none" w:sz="0" w:space="0" w:color="auto"/>
          </w:divBdr>
          <w:divsChild>
            <w:div w:id="43647313">
              <w:marLeft w:val="0"/>
              <w:marRight w:val="0"/>
              <w:marTop w:val="0"/>
              <w:marBottom w:val="15"/>
              <w:divBdr>
                <w:top w:val="none" w:sz="0" w:space="0" w:color="auto"/>
                <w:left w:val="none" w:sz="0" w:space="0" w:color="auto"/>
                <w:bottom w:val="none" w:sz="0" w:space="0" w:color="auto"/>
                <w:right w:val="none" w:sz="0" w:space="0" w:color="auto"/>
              </w:divBdr>
              <w:divsChild>
                <w:div w:id="456412362">
                  <w:marLeft w:val="0"/>
                  <w:marRight w:val="0"/>
                  <w:marTop w:val="0"/>
                  <w:marBottom w:val="0"/>
                  <w:divBdr>
                    <w:top w:val="none" w:sz="0" w:space="0" w:color="auto"/>
                    <w:left w:val="none" w:sz="0" w:space="0" w:color="auto"/>
                    <w:bottom w:val="none" w:sz="0" w:space="0" w:color="auto"/>
                    <w:right w:val="none" w:sz="0" w:space="0" w:color="auto"/>
                  </w:divBdr>
                  <w:divsChild>
                    <w:div w:id="47194745">
                      <w:marLeft w:val="0"/>
                      <w:marRight w:val="0"/>
                      <w:marTop w:val="0"/>
                      <w:marBottom w:val="0"/>
                      <w:divBdr>
                        <w:top w:val="none" w:sz="0" w:space="0" w:color="auto"/>
                        <w:left w:val="none" w:sz="0" w:space="0" w:color="auto"/>
                        <w:bottom w:val="none" w:sz="0" w:space="0" w:color="auto"/>
                        <w:right w:val="none" w:sz="0" w:space="0" w:color="auto"/>
                      </w:divBdr>
                      <w:divsChild>
                        <w:div w:id="52386712">
                          <w:marLeft w:val="0"/>
                          <w:marRight w:val="0"/>
                          <w:marTop w:val="0"/>
                          <w:marBottom w:val="0"/>
                          <w:divBdr>
                            <w:top w:val="single" w:sz="2" w:space="0" w:color="EEEEEE"/>
                            <w:left w:val="none" w:sz="0" w:space="0" w:color="auto"/>
                            <w:bottom w:val="none" w:sz="0" w:space="0" w:color="auto"/>
                            <w:right w:val="none" w:sz="0" w:space="0" w:color="auto"/>
                          </w:divBdr>
                          <w:divsChild>
                            <w:div w:id="824660544">
                              <w:marLeft w:val="0"/>
                              <w:marRight w:val="0"/>
                              <w:marTop w:val="0"/>
                              <w:marBottom w:val="0"/>
                              <w:divBdr>
                                <w:top w:val="none" w:sz="0" w:space="0" w:color="auto"/>
                                <w:left w:val="none" w:sz="0" w:space="0" w:color="auto"/>
                                <w:bottom w:val="none" w:sz="0" w:space="0" w:color="auto"/>
                                <w:right w:val="none" w:sz="0" w:space="0" w:color="auto"/>
                              </w:divBdr>
                              <w:divsChild>
                                <w:div w:id="2057464861">
                                  <w:marLeft w:val="0"/>
                                  <w:marRight w:val="0"/>
                                  <w:marTop w:val="0"/>
                                  <w:marBottom w:val="0"/>
                                  <w:divBdr>
                                    <w:top w:val="none" w:sz="0" w:space="0" w:color="auto"/>
                                    <w:left w:val="none" w:sz="0" w:space="0" w:color="auto"/>
                                    <w:bottom w:val="none" w:sz="0" w:space="0" w:color="auto"/>
                                    <w:right w:val="none" w:sz="0" w:space="0" w:color="auto"/>
                                  </w:divBdr>
                                  <w:divsChild>
                                    <w:div w:id="2133553887">
                                      <w:marLeft w:val="0"/>
                                      <w:marRight w:val="0"/>
                                      <w:marTop w:val="0"/>
                                      <w:marBottom w:val="0"/>
                                      <w:divBdr>
                                        <w:top w:val="none" w:sz="0" w:space="0" w:color="auto"/>
                                        <w:left w:val="none" w:sz="0" w:space="0" w:color="auto"/>
                                        <w:bottom w:val="none" w:sz="0" w:space="0" w:color="auto"/>
                                        <w:right w:val="none" w:sz="0" w:space="0" w:color="auto"/>
                                      </w:divBdr>
                                      <w:divsChild>
                                        <w:div w:id="45036934">
                                          <w:marLeft w:val="0"/>
                                          <w:marRight w:val="0"/>
                                          <w:marTop w:val="0"/>
                                          <w:marBottom w:val="0"/>
                                          <w:divBdr>
                                            <w:top w:val="none" w:sz="0" w:space="0" w:color="auto"/>
                                            <w:left w:val="none" w:sz="0" w:space="0" w:color="auto"/>
                                            <w:bottom w:val="none" w:sz="0" w:space="0" w:color="auto"/>
                                            <w:right w:val="none" w:sz="0" w:space="0" w:color="auto"/>
                                          </w:divBdr>
                                          <w:divsChild>
                                            <w:div w:id="1764102912">
                                              <w:marLeft w:val="0"/>
                                              <w:marRight w:val="0"/>
                                              <w:marTop w:val="0"/>
                                              <w:marBottom w:val="0"/>
                                              <w:divBdr>
                                                <w:top w:val="none" w:sz="0" w:space="0" w:color="auto"/>
                                                <w:left w:val="none" w:sz="0" w:space="0" w:color="auto"/>
                                                <w:bottom w:val="none" w:sz="0" w:space="0" w:color="auto"/>
                                                <w:right w:val="none" w:sz="0" w:space="0" w:color="auto"/>
                                              </w:divBdr>
                                              <w:divsChild>
                                                <w:div w:id="809402256">
                                                  <w:marLeft w:val="0"/>
                                                  <w:marRight w:val="0"/>
                                                  <w:marTop w:val="0"/>
                                                  <w:marBottom w:val="0"/>
                                                  <w:divBdr>
                                                    <w:top w:val="none" w:sz="0" w:space="0" w:color="auto"/>
                                                    <w:left w:val="none" w:sz="0" w:space="0" w:color="auto"/>
                                                    <w:bottom w:val="none" w:sz="0" w:space="0" w:color="auto"/>
                                                    <w:right w:val="none" w:sz="0" w:space="0" w:color="auto"/>
                                                  </w:divBdr>
                                                  <w:divsChild>
                                                    <w:div w:id="530145862">
                                                      <w:marLeft w:val="0"/>
                                                      <w:marRight w:val="0"/>
                                                      <w:marTop w:val="0"/>
                                                      <w:marBottom w:val="0"/>
                                                      <w:divBdr>
                                                        <w:top w:val="none" w:sz="0" w:space="0" w:color="auto"/>
                                                        <w:left w:val="none" w:sz="0" w:space="0" w:color="auto"/>
                                                        <w:bottom w:val="none" w:sz="0" w:space="0" w:color="auto"/>
                                                        <w:right w:val="none" w:sz="0" w:space="0" w:color="auto"/>
                                                      </w:divBdr>
                                                      <w:divsChild>
                                                        <w:div w:id="1235434467">
                                                          <w:marLeft w:val="0"/>
                                                          <w:marRight w:val="0"/>
                                                          <w:marTop w:val="450"/>
                                                          <w:marBottom w:val="450"/>
                                                          <w:divBdr>
                                                            <w:top w:val="none" w:sz="0" w:space="0" w:color="auto"/>
                                                            <w:left w:val="none" w:sz="0" w:space="0" w:color="auto"/>
                                                            <w:bottom w:val="none" w:sz="0" w:space="0" w:color="auto"/>
                                                            <w:right w:val="none" w:sz="0" w:space="0" w:color="auto"/>
                                                          </w:divBdr>
                                                          <w:divsChild>
                                                            <w:div w:id="989754241">
                                                              <w:marLeft w:val="0"/>
                                                              <w:marRight w:val="0"/>
                                                              <w:marTop w:val="0"/>
                                                              <w:marBottom w:val="0"/>
                                                              <w:divBdr>
                                                                <w:top w:val="none" w:sz="0" w:space="0" w:color="auto"/>
                                                                <w:left w:val="none" w:sz="0" w:space="0" w:color="auto"/>
                                                                <w:bottom w:val="none" w:sz="0" w:space="0" w:color="auto"/>
                                                                <w:right w:val="none" w:sz="0" w:space="0" w:color="auto"/>
                                                              </w:divBdr>
                                                              <w:divsChild>
                                                                <w:div w:id="532616749">
                                                                  <w:marLeft w:val="0"/>
                                                                  <w:marRight w:val="0"/>
                                                                  <w:marTop w:val="0"/>
                                                                  <w:marBottom w:val="0"/>
                                                                  <w:divBdr>
                                                                    <w:top w:val="none" w:sz="0" w:space="0" w:color="auto"/>
                                                                    <w:left w:val="none" w:sz="0" w:space="0" w:color="auto"/>
                                                                    <w:bottom w:val="none" w:sz="0" w:space="0" w:color="auto"/>
                                                                    <w:right w:val="none" w:sz="0" w:space="0" w:color="auto"/>
                                                                  </w:divBdr>
                                                                  <w:divsChild>
                                                                    <w:div w:id="1203402581">
                                                                      <w:marLeft w:val="0"/>
                                                                      <w:marRight w:val="0"/>
                                                                      <w:marTop w:val="0"/>
                                                                      <w:marBottom w:val="0"/>
                                                                      <w:divBdr>
                                                                        <w:top w:val="none" w:sz="0" w:space="0" w:color="auto"/>
                                                                        <w:left w:val="none" w:sz="0" w:space="0" w:color="auto"/>
                                                                        <w:bottom w:val="none" w:sz="0" w:space="0" w:color="auto"/>
                                                                        <w:right w:val="none" w:sz="0" w:space="0" w:color="auto"/>
                                                                      </w:divBdr>
                                                                      <w:divsChild>
                                                                        <w:div w:id="1923105351">
                                                                          <w:marLeft w:val="0"/>
                                                                          <w:marRight w:val="0"/>
                                                                          <w:marTop w:val="0"/>
                                                                          <w:marBottom w:val="0"/>
                                                                          <w:divBdr>
                                                                            <w:top w:val="none" w:sz="0" w:space="0" w:color="auto"/>
                                                                            <w:left w:val="none" w:sz="0" w:space="0" w:color="auto"/>
                                                                            <w:bottom w:val="none" w:sz="0" w:space="0" w:color="auto"/>
                                                                            <w:right w:val="none" w:sz="0" w:space="0" w:color="auto"/>
                                                                          </w:divBdr>
                                                                          <w:divsChild>
                                                                            <w:div w:id="1572806898">
                                                                              <w:marLeft w:val="0"/>
                                                                              <w:marRight w:val="0"/>
                                                                              <w:marTop w:val="0"/>
                                                                              <w:marBottom w:val="375"/>
                                                                              <w:divBdr>
                                                                                <w:top w:val="none" w:sz="0" w:space="0" w:color="auto"/>
                                                                                <w:left w:val="none" w:sz="0" w:space="0" w:color="auto"/>
                                                                                <w:bottom w:val="none" w:sz="0" w:space="0" w:color="auto"/>
                                                                                <w:right w:val="none" w:sz="0" w:space="0" w:color="auto"/>
                                                                              </w:divBdr>
                                                                              <w:divsChild>
                                                                                <w:div w:id="1569225515">
                                                                                  <w:marLeft w:val="0"/>
                                                                                  <w:marRight w:val="0"/>
                                                                                  <w:marTop w:val="0"/>
                                                                                  <w:marBottom w:val="0"/>
                                                                                  <w:divBdr>
                                                                                    <w:top w:val="none" w:sz="0" w:space="0" w:color="auto"/>
                                                                                    <w:left w:val="none" w:sz="0" w:space="0" w:color="auto"/>
                                                                                    <w:bottom w:val="none" w:sz="0" w:space="0" w:color="auto"/>
                                                                                    <w:right w:val="none" w:sz="0" w:space="0" w:color="auto"/>
                                                                                  </w:divBdr>
                                                                                  <w:divsChild>
                                                                                    <w:div w:id="1908609597">
                                                                                      <w:marLeft w:val="0"/>
                                                                                      <w:marRight w:val="0"/>
                                                                                      <w:marTop w:val="0"/>
                                                                                      <w:marBottom w:val="0"/>
                                                                                      <w:divBdr>
                                                                                        <w:top w:val="none" w:sz="0" w:space="0" w:color="auto"/>
                                                                                        <w:left w:val="none" w:sz="0" w:space="0" w:color="auto"/>
                                                                                        <w:bottom w:val="none" w:sz="0" w:space="0" w:color="auto"/>
                                                                                        <w:right w:val="none" w:sz="0" w:space="0" w:color="auto"/>
                                                                                      </w:divBdr>
                                                                                    </w:div>
                                                                                    <w:div w:id="966277994">
                                                                                      <w:marLeft w:val="0"/>
                                                                                      <w:marRight w:val="0"/>
                                                                                      <w:marTop w:val="0"/>
                                                                                      <w:marBottom w:val="0"/>
                                                                                      <w:divBdr>
                                                                                        <w:top w:val="none" w:sz="0" w:space="0" w:color="auto"/>
                                                                                        <w:left w:val="none" w:sz="0" w:space="0" w:color="auto"/>
                                                                                        <w:bottom w:val="none" w:sz="0" w:space="0" w:color="auto"/>
                                                                                        <w:right w:val="none" w:sz="0" w:space="0" w:color="auto"/>
                                                                                      </w:divBdr>
                                                                                    </w:div>
                                                                                    <w:div w:id="1509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9938110">
      <w:bodyDiv w:val="1"/>
      <w:marLeft w:val="0"/>
      <w:marRight w:val="0"/>
      <w:marTop w:val="0"/>
      <w:marBottom w:val="0"/>
      <w:divBdr>
        <w:top w:val="none" w:sz="0" w:space="0" w:color="auto"/>
        <w:left w:val="none" w:sz="0" w:space="0" w:color="auto"/>
        <w:bottom w:val="none" w:sz="0" w:space="0" w:color="auto"/>
        <w:right w:val="none" w:sz="0" w:space="0" w:color="auto"/>
      </w:divBdr>
    </w:div>
    <w:div w:id="2122987838">
      <w:bodyDiv w:val="1"/>
      <w:marLeft w:val="0"/>
      <w:marRight w:val="0"/>
      <w:marTop w:val="0"/>
      <w:marBottom w:val="0"/>
      <w:divBdr>
        <w:top w:val="none" w:sz="0" w:space="0" w:color="auto"/>
        <w:left w:val="none" w:sz="0" w:space="0" w:color="auto"/>
        <w:bottom w:val="none" w:sz="0" w:space="0" w:color="auto"/>
        <w:right w:val="none" w:sz="0" w:space="0" w:color="auto"/>
      </w:divBdr>
    </w:div>
    <w:div w:id="2125610874">
      <w:bodyDiv w:val="1"/>
      <w:marLeft w:val="0"/>
      <w:marRight w:val="0"/>
      <w:marTop w:val="0"/>
      <w:marBottom w:val="0"/>
      <w:divBdr>
        <w:top w:val="none" w:sz="0" w:space="0" w:color="auto"/>
        <w:left w:val="none" w:sz="0" w:space="0" w:color="auto"/>
        <w:bottom w:val="none" w:sz="0" w:space="0" w:color="auto"/>
        <w:right w:val="none" w:sz="0" w:space="0" w:color="auto"/>
      </w:divBdr>
    </w:div>
    <w:div w:id="213394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tmp"/><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A47F-8362-44F4-8EFF-06D1F50AA0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A5C411-501F-48ED-91C3-423F12956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599A55-E2FD-4486-821F-48FA31E924F4}">
  <ds:schemaRefs>
    <ds:schemaRef ds:uri="http://schemas.microsoft.com/sharepoint/v3/contenttype/forms"/>
  </ds:schemaRefs>
</ds:datastoreItem>
</file>

<file path=customXml/itemProps4.xml><?xml version="1.0" encoding="utf-8"?>
<ds:datastoreItem xmlns:ds="http://schemas.openxmlformats.org/officeDocument/2006/customXml" ds:itemID="{5116623F-A43A-4B95-9E2A-591D009F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48</Pages>
  <Words>11923</Words>
  <Characters>67966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4</cp:revision>
  <cp:lastPrinted>2017-03-16T17:50:00Z</cp:lastPrinted>
  <dcterms:created xsi:type="dcterms:W3CDTF">2017-03-29T17:03:00Z</dcterms:created>
  <dcterms:modified xsi:type="dcterms:W3CDTF">2017-03-29T21:53:00Z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